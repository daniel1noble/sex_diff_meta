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r>
        <w:rPr>
          <w:rFonts w:ascii="Garamond" w:hAnsi="Garamond"/>
          <w:i/>
        </w:rPr>
        <w:t>The effect size dataset</w:t>
      </w:r>
    </w:p>
    <w:p w14:paraId="5A3C49E6" w14:textId="7DB199EF" w:rsidR="00B35532" w:rsidRDefault="00B35532">
      <w:pPr>
        <w:rPr>
          <w:rFonts w:ascii="Garamond" w:hAnsi="Garamond"/>
        </w:rPr>
      </w:pPr>
      <w:r>
        <w:rPr>
          <w:rFonts w:ascii="Garamond" w:hAnsi="Garamond"/>
          <w:i/>
        </w:rPr>
        <w:tab/>
      </w:r>
      <w:r>
        <w:rPr>
          <w:rFonts w:ascii="Garamond" w:hAnsi="Garamond"/>
        </w:rPr>
        <w:t xml:space="preserve">Looking at the format for Nat </w:t>
      </w:r>
      <w:proofErr w:type="spellStart"/>
      <w:r>
        <w:rPr>
          <w:rFonts w:ascii="Garamond" w:hAnsi="Garamond"/>
        </w:rPr>
        <w:t>Comm</w:t>
      </w:r>
      <w:proofErr w:type="spellEnd"/>
      <w:r>
        <w:rPr>
          <w:rFonts w:ascii="Garamond" w:hAnsi="Garamond"/>
        </w:rPr>
        <w:t xml:space="preserve"> (in </w:t>
      </w:r>
      <w:proofErr w:type="spellStart"/>
      <w:r>
        <w:rPr>
          <w:rFonts w:ascii="Garamond" w:hAnsi="Garamond"/>
        </w:rPr>
        <w:t>Cally’s</w:t>
      </w:r>
      <w:proofErr w:type="spellEnd"/>
      <w:r>
        <w:rPr>
          <w:rFonts w:ascii="Garamond" w:hAnsi="Garamond"/>
        </w:rPr>
        <w:t xml:space="preserve"> paper), this first paragraph should outline/breakdown the dataset – what kinds of numbers do we have overall? Per personality trait? Per </w:t>
      </w:r>
      <w:proofErr w:type="spellStart"/>
      <w:r>
        <w:rPr>
          <w:rFonts w:ascii="Garamond" w:hAnsi="Garamond"/>
        </w:rPr>
        <w:t>taxo</w:t>
      </w:r>
      <w:proofErr w:type="spellEnd"/>
      <w:r>
        <w:rPr>
          <w:rFonts w:ascii="Garamond" w:hAnsi="Garamond"/>
        </w:rPr>
        <w:t xml:space="preserve">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p>
    <w:p w14:paraId="5AE0390B" w14:textId="66F934FC" w:rsidR="00B35532" w:rsidRDefault="00B35532">
      <w:pPr>
        <w:rPr>
          <w:rFonts w:ascii="Garamond" w:hAnsi="Garamond"/>
        </w:rPr>
      </w:pPr>
    </w:p>
    <w:p w14:paraId="01728729" w14:textId="3FAA335E" w:rsidR="00B35532" w:rsidRDefault="00B35532">
      <w:pPr>
        <w:rPr>
          <w:rFonts w:ascii="Garamond" w:hAnsi="Garamond"/>
          <w:i/>
        </w:rPr>
      </w:pPr>
      <w:r>
        <w:rPr>
          <w:rFonts w:ascii="Garamond" w:hAnsi="Garamond"/>
          <w:i/>
        </w:rPr>
        <w:t xml:space="preserve">Personalities do not differ between the sexes </w:t>
      </w:r>
      <w:r w:rsidR="002330E6">
        <w:rPr>
          <w:rFonts w:ascii="Garamond" w:hAnsi="Garamond"/>
          <w:i/>
        </w:rPr>
        <w:t>across diverse animal</w:t>
      </w:r>
      <w:bookmarkStart w:id="0" w:name="_GoBack"/>
      <w:bookmarkEnd w:id="0"/>
      <w:r>
        <w:rPr>
          <w:rFonts w:ascii="Garamond" w:hAnsi="Garamond"/>
          <w:i/>
        </w:rPr>
        <w:t xml:space="preserve"> groups</w:t>
      </w:r>
    </w:p>
    <w:p w14:paraId="0C86F5BB" w14:textId="166BCF0D" w:rsidR="00B35532" w:rsidRDefault="00B35532">
      <w:pPr>
        <w:rPr>
          <w:rFonts w:ascii="Garamond" w:hAnsi="Garamond"/>
        </w:rPr>
      </w:pPr>
      <w:r>
        <w:rPr>
          <w:rFonts w:ascii="Garamond" w:hAnsi="Garamond"/>
        </w:rPr>
        <w:tab/>
        <w:t>The overall mean</w:t>
      </w:r>
      <w:r w:rsidR="007120BE">
        <w:rPr>
          <w:rFonts w:ascii="Garamond" w:hAnsi="Garamond"/>
        </w:rPr>
        <w:t>s</w:t>
      </w:r>
      <w:r w:rsidR="007C18A7">
        <w:rPr>
          <w:rFonts w:ascii="Garamond" w:hAnsi="Garamond"/>
        </w:rPr>
        <w:t xml:space="preserve"> across</w:t>
      </w:r>
      <w:r>
        <w:rPr>
          <w:rFonts w:ascii="Garamond" w:hAnsi="Garamond"/>
        </w:rPr>
        <w:t xml:space="preserve"> all personality traits</w:t>
      </w:r>
      <w:r w:rsidR="00E8557C">
        <w:rPr>
          <w:rFonts w:ascii="Garamond" w:hAnsi="Garamond"/>
        </w:rPr>
        <w:t xml:space="preserve"> </w:t>
      </w:r>
      <w:r w:rsidR="007120BE">
        <w:rPr>
          <w:rFonts w:ascii="Garamond" w:hAnsi="Garamond"/>
        </w:rPr>
        <w:t xml:space="preserve">were not significantly different from </w:t>
      </w:r>
      <w:r w:rsidR="00465AD2">
        <w:rPr>
          <w:rFonts w:ascii="Garamond" w:hAnsi="Garamond"/>
        </w:rPr>
        <w:t>zero</w:t>
      </w:r>
      <w:r w:rsidR="007120BE">
        <w:rPr>
          <w:rFonts w:ascii="Garamond" w:hAnsi="Garamond"/>
        </w:rPr>
        <w:t xml:space="preserve"> in any of the taxonomic groups</w:t>
      </w:r>
      <w:r w:rsidR="00022DB3">
        <w:rPr>
          <w:rFonts w:ascii="Garamond" w:hAnsi="Garamond"/>
        </w:rPr>
        <w:t xml:space="preserve"> (restricted maximum likelihood (REML) birds: </w:t>
      </w:r>
      <w:r w:rsidR="00022DB3" w:rsidRPr="005A0C61">
        <w:rPr>
          <w:rFonts w:ascii="Garamond" w:hAnsi="Garamond"/>
          <w:i/>
        </w:rPr>
        <w:sym w:font="Symbol" w:char="F062"/>
      </w:r>
      <w:r w:rsidR="00022DB3">
        <w:rPr>
          <w:rFonts w:ascii="Garamond" w:hAnsi="Garamond"/>
        </w:rPr>
        <w:t xml:space="preserve"> = -0.09, 95% CIs: -0.33, 0.14; fish: </w:t>
      </w:r>
      <w:r w:rsidR="00022DB3" w:rsidRPr="005A0C61">
        <w:rPr>
          <w:rFonts w:ascii="Garamond" w:hAnsi="Garamond"/>
          <w:i/>
        </w:rPr>
        <w:sym w:font="Symbol" w:char="F062"/>
      </w:r>
      <w:r w:rsidR="00022DB3">
        <w:rPr>
          <w:rFonts w:ascii="Garamond" w:hAnsi="Garamond"/>
        </w:rPr>
        <w:t xml:space="preserve"> = -0.02, 95% CIs: -0.38, 0.33; invertebrates: </w:t>
      </w:r>
      <w:r w:rsidR="00022DB3" w:rsidRPr="005A0C61">
        <w:rPr>
          <w:rFonts w:ascii="Garamond" w:hAnsi="Garamond"/>
          <w:i/>
        </w:rPr>
        <w:sym w:font="Symbol" w:char="F062"/>
      </w:r>
      <w:r w:rsidR="00022DB3">
        <w:rPr>
          <w:rFonts w:ascii="Garamond" w:hAnsi="Garamond"/>
        </w:rPr>
        <w:t xml:space="preserve"> = 0.20, 95% CIs: -0.08, 0.48; mammals: </w:t>
      </w:r>
      <w:r w:rsidR="00022DB3" w:rsidRPr="005A0C61">
        <w:rPr>
          <w:rFonts w:ascii="Garamond" w:hAnsi="Garamond"/>
          <w:i/>
        </w:rPr>
        <w:sym w:font="Symbol" w:char="F062"/>
      </w:r>
      <w:r w:rsidR="00022DB3">
        <w:rPr>
          <w:rFonts w:ascii="Garamond" w:hAnsi="Garamond"/>
        </w:rPr>
        <w:t xml:space="preserve"> = 0.09, 95% CIs: -0.25, 0.43; reptiles: </w:t>
      </w:r>
      <w:r w:rsidR="00022DB3" w:rsidRPr="005A0C61">
        <w:rPr>
          <w:rFonts w:ascii="Garamond" w:hAnsi="Garamond"/>
          <w:i/>
        </w:rPr>
        <w:sym w:font="Symbol" w:char="F062"/>
      </w:r>
      <w:r w:rsidR="00022DB3">
        <w:rPr>
          <w:rFonts w:ascii="Garamond" w:hAnsi="Garamond"/>
        </w:rPr>
        <w:t xml:space="preserve"> =0.06, 95% CIs: -0.11, 0.22), indicating an absence of sex differences in mean personality behaviours</w:t>
      </w:r>
      <w:r w:rsidR="00030A7A">
        <w:rPr>
          <w:rFonts w:ascii="Garamond" w:hAnsi="Garamond"/>
        </w:rPr>
        <w:t xml:space="preserve">. </w:t>
      </w:r>
    </w:p>
    <w:p w14:paraId="300FB60D" w14:textId="1C6C4AC3" w:rsidR="00465AD2" w:rsidRPr="00360321" w:rsidRDefault="00465AD2">
      <w:pPr>
        <w:rPr>
          <w:rFonts w:ascii="Garamond" w:hAnsi="Garamond"/>
        </w:rPr>
      </w:pPr>
      <w:r>
        <w:rPr>
          <w:rFonts w:ascii="Garamond" w:hAnsi="Garamond"/>
        </w:rPr>
        <w:tab/>
      </w:r>
      <w:r w:rsidR="00FA2158">
        <w:rPr>
          <w:rFonts w:ascii="Garamond" w:hAnsi="Garamond"/>
        </w:rPr>
        <w:t xml:space="preserve">There </w:t>
      </w:r>
      <w:r w:rsidR="00F83FF4">
        <w:rPr>
          <w:rFonts w:ascii="Garamond" w:hAnsi="Garamond"/>
        </w:rPr>
        <w:t>were</w:t>
      </w:r>
      <w:r w:rsidR="00FA2158">
        <w:rPr>
          <w:rFonts w:ascii="Garamond" w:hAnsi="Garamond"/>
        </w:rPr>
        <w:t xml:space="preserve"> also no significant sex</w:t>
      </w:r>
      <w:r>
        <w:rPr>
          <w:rFonts w:ascii="Garamond" w:hAnsi="Garamond"/>
        </w:rPr>
        <w:t xml:space="preserve"> differences in variability, across all personality traits and all taxonomic groups</w:t>
      </w:r>
      <w:r w:rsidR="00F83FF4">
        <w:rPr>
          <w:rFonts w:ascii="Garamond" w:hAnsi="Garamond"/>
        </w:rPr>
        <w:t xml:space="preserve"> </w:t>
      </w:r>
      <w:r>
        <w:rPr>
          <w:rFonts w:ascii="Garamond" w:hAnsi="Garamond"/>
        </w:rPr>
        <w:t xml:space="preserve">(restricted maximum likelihood (REML) birds: </w:t>
      </w:r>
      <w:r w:rsidRPr="005A0C61">
        <w:rPr>
          <w:rFonts w:ascii="Garamond" w:hAnsi="Garamond"/>
          <w:i/>
        </w:rPr>
        <w:sym w:font="Symbol" w:char="F062"/>
      </w:r>
      <w:r>
        <w:rPr>
          <w:rFonts w:ascii="Garamond" w:hAnsi="Garamond"/>
        </w:rPr>
        <w:t xml:space="preserve"> = -0.16, 95% CIs: -0.67, 0.34; fish: </w:t>
      </w:r>
      <w:r w:rsidRPr="005A0C61">
        <w:rPr>
          <w:rFonts w:ascii="Garamond" w:hAnsi="Garamond"/>
          <w:i/>
        </w:rPr>
        <w:sym w:font="Symbol" w:char="F062"/>
      </w:r>
      <w:r>
        <w:rPr>
          <w:rFonts w:ascii="Garamond" w:hAnsi="Garamond"/>
        </w:rPr>
        <w:t xml:space="preserve"> = -0.02, 95% CIs: -0.08, 0.04; invertebrates: </w:t>
      </w:r>
      <w:r w:rsidRPr="005A0C61">
        <w:rPr>
          <w:rFonts w:ascii="Garamond" w:hAnsi="Garamond"/>
          <w:i/>
        </w:rPr>
        <w:sym w:font="Symbol" w:char="F062"/>
      </w:r>
      <w:r>
        <w:rPr>
          <w:rFonts w:ascii="Garamond" w:hAnsi="Garamond"/>
        </w:rPr>
        <w:t xml:space="preserve"> = -0.04, 95% CIs: -0.12, 0.04; mammals: </w:t>
      </w:r>
      <w:r w:rsidRPr="005A0C61">
        <w:rPr>
          <w:rFonts w:ascii="Garamond" w:hAnsi="Garamond"/>
          <w:i/>
        </w:rPr>
        <w:sym w:font="Symbol" w:char="F062"/>
      </w:r>
      <w:r>
        <w:rPr>
          <w:rFonts w:ascii="Garamond" w:hAnsi="Garamond"/>
        </w:rPr>
        <w:t xml:space="preserve"> = 0.07, 95% CIs: -0.20, 0.33; reptiles: </w:t>
      </w:r>
      <w:r w:rsidRPr="005A0C61">
        <w:rPr>
          <w:rFonts w:ascii="Garamond" w:hAnsi="Garamond"/>
          <w:i/>
        </w:rPr>
        <w:sym w:font="Symbol" w:char="F062"/>
      </w:r>
      <w:r>
        <w:rPr>
          <w:rFonts w:ascii="Garamond" w:hAnsi="Garamond"/>
        </w:rPr>
        <w:t xml:space="preserve"> =0.02, 95% CIs: -0.07, 0.12). </w:t>
      </w:r>
      <w:r w:rsidR="001A518E">
        <w:rPr>
          <w:rFonts w:ascii="Garamond" w:hAnsi="Garamond"/>
        </w:rPr>
        <w:t>We observed high heterogeneity (total I</w:t>
      </w:r>
      <w:r w:rsidR="001A518E" w:rsidRPr="001A518E">
        <w:rPr>
          <w:rFonts w:ascii="Garamond" w:hAnsi="Garamond"/>
          <w:vertAlign w:val="superscript"/>
        </w:rPr>
        <w:t>2</w:t>
      </w:r>
      <w:r w:rsidR="001A518E">
        <w:rPr>
          <w:rFonts w:ascii="Garamond" w:hAnsi="Garamond"/>
        </w:rPr>
        <w:t xml:space="preserve">) within each taxonomic group for both SMD and </w:t>
      </w:r>
      <w:proofErr w:type="spellStart"/>
      <w:r w:rsidR="001A518E">
        <w:rPr>
          <w:rFonts w:ascii="Garamond" w:hAnsi="Garamond"/>
        </w:rPr>
        <w:t>lnCVR</w:t>
      </w:r>
      <w:proofErr w:type="spellEnd"/>
      <w:r w:rsidR="001A518E">
        <w:rPr>
          <w:rFonts w:ascii="Garamond" w:hAnsi="Garamond"/>
        </w:rPr>
        <w:t xml:space="preserve"> datasets (see Table ??). </w:t>
      </w:r>
      <w:r w:rsidR="00360321">
        <w:rPr>
          <w:rFonts w:ascii="Garamond" w:hAnsi="Garamond"/>
        </w:rPr>
        <w:t xml:space="preserve">For </w:t>
      </w:r>
      <w:r w:rsidR="00AF25E0">
        <w:rPr>
          <w:rFonts w:ascii="Garamond" w:hAnsi="Garamond"/>
        </w:rPr>
        <w:t>the</w:t>
      </w:r>
      <w:r w:rsidR="00360321">
        <w:rPr>
          <w:rFonts w:ascii="Garamond" w:hAnsi="Garamond"/>
        </w:rPr>
        <w:t xml:space="preserve"> SMD dataset, heterogeneity was mostly explained by between study variance </w:t>
      </w:r>
      <w:r w:rsidR="00045756">
        <w:rPr>
          <w:rFonts w:ascii="Garamond" w:hAnsi="Garamond"/>
        </w:rPr>
        <w:t xml:space="preserve">by including Study ID in our models </w:t>
      </w:r>
      <w:r w:rsidR="00360321">
        <w:rPr>
          <w:rFonts w:ascii="Garamond" w:hAnsi="Garamond"/>
        </w:rPr>
        <w:t xml:space="preserve">(see Table ??), </w:t>
      </w:r>
      <w:r w:rsidR="00045756">
        <w:rPr>
          <w:rFonts w:ascii="Garamond" w:hAnsi="Garamond"/>
        </w:rPr>
        <w:t xml:space="preserve">with </w:t>
      </w:r>
      <w:r w:rsidR="00360321">
        <w:rPr>
          <w:rFonts w:ascii="Garamond" w:hAnsi="Garamond"/>
        </w:rPr>
        <w:t>except</w:t>
      </w:r>
      <w:r w:rsidR="00045756">
        <w:rPr>
          <w:rFonts w:ascii="Garamond" w:hAnsi="Garamond"/>
        </w:rPr>
        <w:t>ion</w:t>
      </w:r>
      <w:r w:rsidR="00360321">
        <w:rPr>
          <w:rFonts w:ascii="Garamond" w:hAnsi="Garamond"/>
        </w:rPr>
        <w:t xml:space="preserve"> for fish; heterogeneity was </w:t>
      </w:r>
      <w:r w:rsidR="00045756">
        <w:rPr>
          <w:rFonts w:ascii="Garamond" w:hAnsi="Garamond"/>
        </w:rPr>
        <w:t>attributed</w:t>
      </w:r>
      <w:r w:rsidR="00360321">
        <w:rPr>
          <w:rFonts w:ascii="Garamond" w:hAnsi="Garamond"/>
        </w:rPr>
        <w:t xml:space="preserve"> </w:t>
      </w:r>
      <w:r w:rsidR="00045756">
        <w:rPr>
          <w:rFonts w:ascii="Garamond" w:hAnsi="Garamond"/>
        </w:rPr>
        <w:t xml:space="preserve">mostly to </w:t>
      </w:r>
      <w:r w:rsidR="00360321">
        <w:rPr>
          <w:rFonts w:ascii="Garamond" w:hAnsi="Garamond"/>
        </w:rPr>
        <w:t>phylogenetic relatedness (</w:t>
      </w:r>
      <w:r w:rsidR="00045756">
        <w:rPr>
          <w:rFonts w:ascii="Garamond" w:hAnsi="Garamond"/>
        </w:rPr>
        <w:t>t</w:t>
      </w:r>
      <w:r w:rsidR="00360321">
        <w:rPr>
          <w:rFonts w:ascii="Garamond" w:hAnsi="Garamond"/>
        </w:rPr>
        <w:t>otal I</w:t>
      </w:r>
      <w:r w:rsidR="00360321">
        <w:rPr>
          <w:rFonts w:ascii="Garamond" w:hAnsi="Garamond"/>
          <w:vertAlign w:val="superscript"/>
        </w:rPr>
        <w:t>2</w:t>
      </w:r>
      <w:r w:rsidR="00360321">
        <w:rPr>
          <w:rFonts w:ascii="Garamond" w:hAnsi="Garamond"/>
        </w:rPr>
        <w:t xml:space="preserve"> = 72%, 95% CIs: 68-75%; </w:t>
      </w:r>
      <w:r w:rsidR="00045756">
        <w:rPr>
          <w:rFonts w:ascii="Garamond" w:hAnsi="Garamond"/>
        </w:rPr>
        <w:t>p</w:t>
      </w:r>
      <w:r w:rsidR="00360321">
        <w:rPr>
          <w:rFonts w:ascii="Garamond" w:hAnsi="Garamond"/>
        </w:rPr>
        <w:t>hylogen</w:t>
      </w:r>
      <w:r w:rsidR="00045756">
        <w:rPr>
          <w:rFonts w:ascii="Garamond" w:hAnsi="Garamond"/>
        </w:rPr>
        <w:t>etic</w:t>
      </w:r>
      <w:r w:rsidR="00360321">
        <w:rPr>
          <w:rFonts w:ascii="Garamond" w:hAnsi="Garamond"/>
        </w:rPr>
        <w:t xml:space="preserve"> I</w:t>
      </w:r>
      <w:r w:rsidR="00360321">
        <w:rPr>
          <w:rFonts w:ascii="Garamond" w:hAnsi="Garamond"/>
          <w:vertAlign w:val="superscript"/>
        </w:rPr>
        <w:t>2</w:t>
      </w:r>
      <w:r w:rsidR="00360321">
        <w:rPr>
          <w:rFonts w:ascii="Garamond" w:hAnsi="Garamond"/>
        </w:rPr>
        <w:t xml:space="preserve"> = 23%, 95% CIs: 13-35%). </w:t>
      </w:r>
      <w:r w:rsidR="00AF25E0">
        <w:rPr>
          <w:rFonts w:ascii="Garamond" w:hAnsi="Garamond"/>
        </w:rPr>
        <w:t xml:space="preserve">Interestingly, heterogeneity within the </w:t>
      </w:r>
      <w:proofErr w:type="spellStart"/>
      <w:r w:rsidR="00AF25E0">
        <w:rPr>
          <w:rFonts w:ascii="Garamond" w:hAnsi="Garamond"/>
        </w:rPr>
        <w:t>lnCVR</w:t>
      </w:r>
      <w:proofErr w:type="spellEnd"/>
      <w:r w:rsidR="00AF25E0">
        <w:rPr>
          <w:rFonts w:ascii="Garamond" w:hAnsi="Garamond"/>
        </w:rPr>
        <w:t xml:space="preserve"> dataset for birds and mammals was explained by phylogenetic relatedness (birds: total I</w:t>
      </w:r>
      <w:r w:rsidR="00AF25E0">
        <w:rPr>
          <w:rFonts w:ascii="Garamond" w:hAnsi="Garamond"/>
          <w:vertAlign w:val="superscript"/>
        </w:rPr>
        <w:t>2</w:t>
      </w:r>
      <w:r w:rsidR="00AF25E0">
        <w:rPr>
          <w:rFonts w:ascii="Garamond" w:hAnsi="Garamond"/>
        </w:rPr>
        <w:t xml:space="preserve"> = 94%, 95% CIs: 93-94%; phylogenetic I</w:t>
      </w:r>
      <w:r w:rsidR="00AF25E0">
        <w:rPr>
          <w:rFonts w:ascii="Garamond" w:hAnsi="Garamond"/>
          <w:vertAlign w:val="superscript"/>
        </w:rPr>
        <w:t>2</w:t>
      </w:r>
      <w:r w:rsidR="00AF25E0">
        <w:rPr>
          <w:rFonts w:ascii="Garamond" w:hAnsi="Garamond"/>
        </w:rPr>
        <w:t xml:space="preserve"> = 46%, 95% CIs: 39-54%; mammals: total I</w:t>
      </w:r>
      <w:r w:rsidR="00AF25E0">
        <w:rPr>
          <w:rFonts w:ascii="Garamond" w:hAnsi="Garamond"/>
          <w:vertAlign w:val="superscript"/>
        </w:rPr>
        <w:t>2</w:t>
      </w:r>
      <w:r w:rsidR="00AF25E0">
        <w:rPr>
          <w:rFonts w:ascii="Garamond" w:hAnsi="Garamond"/>
        </w:rPr>
        <w:t xml:space="preserve"> = 59%, 95% CIs: 54-64%; phylogenetic I</w:t>
      </w:r>
      <w:r w:rsidR="00AF25E0">
        <w:rPr>
          <w:rFonts w:ascii="Garamond" w:hAnsi="Garamond"/>
          <w:vertAlign w:val="superscript"/>
        </w:rPr>
        <w:t>2</w:t>
      </w:r>
      <w:r w:rsidR="00AF25E0">
        <w:rPr>
          <w:rFonts w:ascii="Garamond" w:hAnsi="Garamond"/>
        </w:rPr>
        <w:t xml:space="preserve"> = 41%, 95% CIs: 30-51%), while heterogeneity remained mostly unexplained for the remaining taxonomic groups (see Table ??).   </w:t>
      </w:r>
    </w:p>
    <w:p w14:paraId="254EDBFE" w14:textId="7688EE15" w:rsidR="00F14D39" w:rsidRDefault="00F14D39">
      <w:pPr>
        <w:rPr>
          <w:rFonts w:ascii="Garamond" w:hAnsi="Garamond"/>
        </w:rPr>
      </w:pPr>
      <w:r>
        <w:rPr>
          <w:rFonts w:ascii="Garamond" w:hAnsi="Garamond"/>
        </w:rPr>
        <w:tab/>
      </w:r>
    </w:p>
    <w:p w14:paraId="7E22A2F2" w14:textId="54E69CEB" w:rsidR="00936903" w:rsidRDefault="00936903">
      <w:pPr>
        <w:rPr>
          <w:rFonts w:ascii="Garamond" w:hAnsi="Garamond"/>
          <w:i/>
        </w:rPr>
      </w:pPr>
      <w:r>
        <w:rPr>
          <w:rFonts w:ascii="Garamond" w:hAnsi="Garamond"/>
          <w:i/>
        </w:rPr>
        <w:t xml:space="preserve">Sex differences </w:t>
      </w:r>
      <w:r w:rsidR="002B7727">
        <w:rPr>
          <w:rFonts w:ascii="Garamond" w:hAnsi="Garamond"/>
          <w:i/>
        </w:rPr>
        <w:t>and</w:t>
      </w:r>
      <w:r>
        <w:rPr>
          <w:rFonts w:ascii="Garamond" w:hAnsi="Garamond"/>
          <w:i/>
        </w:rPr>
        <w:t xml:space="preserve"> the animal </w:t>
      </w:r>
      <w:r w:rsidR="00BF7C68">
        <w:rPr>
          <w:rFonts w:ascii="Garamond" w:hAnsi="Garamond"/>
          <w:i/>
        </w:rPr>
        <w:t>‘</w:t>
      </w:r>
      <w:r>
        <w:rPr>
          <w:rFonts w:ascii="Garamond" w:hAnsi="Garamond"/>
          <w:i/>
        </w:rPr>
        <w:t>Big Five</w:t>
      </w:r>
      <w:r w:rsidR="00BF7C68">
        <w:rPr>
          <w:rFonts w:ascii="Garamond" w:hAnsi="Garamond"/>
          <w:i/>
        </w:rPr>
        <w:t>’</w:t>
      </w:r>
    </w:p>
    <w:p w14:paraId="614DD9C3" w14:textId="77777777" w:rsidR="001A25A6" w:rsidRDefault="00936903">
      <w:pPr>
        <w:rPr>
          <w:rFonts w:ascii="Garamond" w:hAnsi="Garamond"/>
        </w:rPr>
      </w:pPr>
      <w:r>
        <w:rPr>
          <w:rFonts w:ascii="Garamond" w:hAnsi="Garamond"/>
          <w:i/>
        </w:rPr>
        <w:tab/>
      </w:r>
      <w:r w:rsidR="001A25A6">
        <w:rPr>
          <w:rFonts w:ascii="Garamond" w:hAnsi="Garamond"/>
        </w:rPr>
        <w:t xml:space="preserve">When personality traits were broken down into the Big Five (Activity, Aggression, Boldness, Exploration and Sociality/Sociability) we found significant sex differences in both the means and the variability for some personality traits within some taxonomic groups. </w:t>
      </w:r>
    </w:p>
    <w:p w14:paraId="7E9DCDCF" w14:textId="63DF63F4" w:rsidR="001A25A6" w:rsidRPr="001A25A6" w:rsidRDefault="001A25A6" w:rsidP="00343FEC">
      <w:pPr>
        <w:ind w:firstLine="720"/>
        <w:rPr>
          <w:rFonts w:ascii="Garamond" w:hAnsi="Garamond"/>
          <w:i/>
        </w:rPr>
      </w:pPr>
      <w:r w:rsidRPr="001A25A6">
        <w:rPr>
          <w:rFonts w:ascii="Garamond" w:hAnsi="Garamond"/>
          <w:i/>
        </w:rPr>
        <w:t>SMD</w:t>
      </w:r>
    </w:p>
    <w:p w14:paraId="3321C25C" w14:textId="2C20FCAA" w:rsidR="00936903" w:rsidRDefault="001A25A6" w:rsidP="001A25A6">
      <w:pPr>
        <w:ind w:firstLine="720"/>
        <w:rPr>
          <w:rFonts w:ascii="Garamond" w:hAnsi="Garamond"/>
        </w:rPr>
      </w:pPr>
      <w:r>
        <w:rPr>
          <w:rFonts w:ascii="Garamond" w:hAnsi="Garamond"/>
        </w:rPr>
        <w:t>Female birds were more sociable than males (</w:t>
      </w:r>
      <w:r w:rsidRPr="005A0C61">
        <w:rPr>
          <w:rFonts w:ascii="Garamond" w:hAnsi="Garamond"/>
          <w:i/>
        </w:rPr>
        <w:sym w:font="Symbol" w:char="F062"/>
      </w:r>
      <w:r>
        <w:rPr>
          <w:rFonts w:ascii="Garamond" w:hAnsi="Garamond"/>
        </w:rPr>
        <w:t xml:space="preserve"> =-0.48, 95% CIs: -0.93, 0.03, </w:t>
      </w:r>
      <w:r w:rsidR="00CE2D8F">
        <w:rPr>
          <w:rFonts w:ascii="Garamond" w:hAnsi="Garamond"/>
          <w:i/>
        </w:rPr>
        <w:t xml:space="preserve">t </w:t>
      </w:r>
      <w:r w:rsidR="00CE2D8F">
        <w:rPr>
          <w:rFonts w:ascii="Garamond" w:hAnsi="Garamond"/>
        </w:rPr>
        <w:t xml:space="preserve">= -2.07, </w:t>
      </w:r>
      <w:r>
        <w:rPr>
          <w:rFonts w:ascii="Garamond" w:hAnsi="Garamond"/>
          <w:i/>
        </w:rPr>
        <w:t>p</w:t>
      </w:r>
      <w:r>
        <w:rPr>
          <w:rFonts w:ascii="Garamond" w:hAnsi="Garamond"/>
        </w:rPr>
        <w:t>=0.04), male invertebrates were more aggressive than females (</w:t>
      </w:r>
      <w:r w:rsidRPr="005A0C61">
        <w:rPr>
          <w:rFonts w:ascii="Garamond" w:hAnsi="Garamond"/>
          <w:i/>
        </w:rPr>
        <w:sym w:font="Symbol" w:char="F062"/>
      </w:r>
      <w:r>
        <w:rPr>
          <w:rFonts w:ascii="Garamond" w:hAnsi="Garamond"/>
        </w:rPr>
        <w:t xml:space="preserve"> =0.46, 95% CIs: 0.07, 0.852, </w:t>
      </w:r>
      <w:r w:rsidR="00CE2D8F">
        <w:rPr>
          <w:rFonts w:ascii="Garamond" w:hAnsi="Garamond"/>
          <w:i/>
        </w:rPr>
        <w:t xml:space="preserve">t </w:t>
      </w:r>
      <w:r w:rsidR="00CE2D8F">
        <w:rPr>
          <w:rFonts w:ascii="Garamond" w:hAnsi="Garamond"/>
        </w:rPr>
        <w:t xml:space="preserve">= 2.31, </w:t>
      </w:r>
      <w:r>
        <w:rPr>
          <w:rFonts w:ascii="Garamond" w:hAnsi="Garamond"/>
          <w:i/>
        </w:rPr>
        <w:t>p</w:t>
      </w:r>
      <w:r>
        <w:rPr>
          <w:rFonts w:ascii="Garamond" w:hAnsi="Garamond"/>
        </w:rPr>
        <w:t>=0.02), and male reptiles were more explorative than females (</w:t>
      </w:r>
      <w:r w:rsidRPr="005A0C61">
        <w:rPr>
          <w:rFonts w:ascii="Garamond" w:hAnsi="Garamond"/>
          <w:i/>
        </w:rPr>
        <w:sym w:font="Symbol" w:char="F062"/>
      </w:r>
      <w:r>
        <w:rPr>
          <w:rFonts w:ascii="Garamond" w:hAnsi="Garamond"/>
        </w:rPr>
        <w:t xml:space="preserve"> =0.25, 95% CIs: 0.03, 0.47, </w:t>
      </w:r>
      <w:r w:rsidR="00CE2D8F">
        <w:rPr>
          <w:rFonts w:ascii="Garamond" w:hAnsi="Garamond"/>
          <w:i/>
        </w:rPr>
        <w:t xml:space="preserve">t </w:t>
      </w:r>
      <w:r w:rsidR="00CE2D8F">
        <w:rPr>
          <w:rFonts w:ascii="Garamond" w:hAnsi="Garamond"/>
        </w:rPr>
        <w:t xml:space="preserve">= 2.21, </w:t>
      </w:r>
      <w:r>
        <w:rPr>
          <w:rFonts w:ascii="Garamond" w:hAnsi="Garamond"/>
          <w:i/>
        </w:rPr>
        <w:t>p</w:t>
      </w:r>
      <w:r>
        <w:rPr>
          <w:rFonts w:ascii="Garamond" w:hAnsi="Garamond"/>
        </w:rPr>
        <w:t xml:space="preserve">=0.03), although </w:t>
      </w:r>
      <w:r w:rsidR="00CE2D8F">
        <w:rPr>
          <w:rFonts w:ascii="Garamond" w:hAnsi="Garamond"/>
        </w:rPr>
        <w:t xml:space="preserve">it is important to note that </w:t>
      </w:r>
      <w:r>
        <w:rPr>
          <w:rFonts w:ascii="Garamond" w:hAnsi="Garamond"/>
        </w:rPr>
        <w:t xml:space="preserve">some of these results might be driven by </w:t>
      </w:r>
      <w:r w:rsidR="00F05602">
        <w:rPr>
          <w:rFonts w:ascii="Garamond" w:hAnsi="Garamond"/>
        </w:rPr>
        <w:t xml:space="preserve">relatively </w:t>
      </w:r>
      <w:r>
        <w:rPr>
          <w:rFonts w:ascii="Garamond" w:hAnsi="Garamond"/>
        </w:rPr>
        <w:t>small sample sizes (see Table ??). There were no</w:t>
      </w:r>
      <w:r w:rsidR="00BF6826">
        <w:rPr>
          <w:rFonts w:ascii="Garamond" w:hAnsi="Garamond"/>
        </w:rPr>
        <w:t xml:space="preserve"> strong</w:t>
      </w:r>
      <w:r>
        <w:rPr>
          <w:rFonts w:ascii="Garamond" w:hAnsi="Garamond"/>
        </w:rPr>
        <w:t xml:space="preserve"> sex differences </w:t>
      </w:r>
      <w:r w:rsidR="00BF6826">
        <w:rPr>
          <w:rFonts w:ascii="Garamond" w:hAnsi="Garamond"/>
        </w:rPr>
        <w:t xml:space="preserve">in mean personality for any of the Big Five </w:t>
      </w:r>
      <w:r w:rsidR="00F05602">
        <w:rPr>
          <w:rFonts w:ascii="Garamond" w:hAnsi="Garamond"/>
        </w:rPr>
        <w:t xml:space="preserve">traits </w:t>
      </w:r>
      <w:r w:rsidR="00BF6826">
        <w:rPr>
          <w:rFonts w:ascii="Garamond" w:hAnsi="Garamond"/>
        </w:rPr>
        <w:t>for mammals or fish (see Table ??).</w:t>
      </w:r>
    </w:p>
    <w:p w14:paraId="1C934710" w14:textId="40D9A180" w:rsidR="00BF6826" w:rsidRDefault="00BF6826" w:rsidP="00343FEC">
      <w:pPr>
        <w:ind w:firstLine="720"/>
        <w:rPr>
          <w:rFonts w:ascii="Garamond" w:hAnsi="Garamond"/>
          <w:i/>
        </w:rPr>
      </w:pPr>
      <w:proofErr w:type="spellStart"/>
      <w:r>
        <w:rPr>
          <w:rFonts w:ascii="Garamond" w:hAnsi="Garamond"/>
          <w:i/>
        </w:rPr>
        <w:t>lnCVR</w:t>
      </w:r>
      <w:proofErr w:type="spellEnd"/>
    </w:p>
    <w:p w14:paraId="781573E1" w14:textId="00E00576" w:rsidR="00BF6826" w:rsidRPr="00BF6826" w:rsidRDefault="00F05602" w:rsidP="00BF6826">
      <w:pPr>
        <w:rPr>
          <w:rFonts w:ascii="Garamond" w:hAnsi="Garamond"/>
        </w:rPr>
      </w:pPr>
      <w:r>
        <w:rPr>
          <w:rFonts w:ascii="Garamond" w:hAnsi="Garamond"/>
        </w:rPr>
        <w:tab/>
        <w:t>Female birds had greater variability in their exploratory behaviour than did males (</w:t>
      </w:r>
      <w:r w:rsidRPr="005A0C61">
        <w:rPr>
          <w:rFonts w:ascii="Garamond" w:hAnsi="Garamond"/>
          <w:i/>
        </w:rPr>
        <w:sym w:font="Symbol" w:char="F062"/>
      </w:r>
      <w:r>
        <w:rPr>
          <w:rFonts w:ascii="Garamond" w:hAnsi="Garamond"/>
        </w:rPr>
        <w:t xml:space="preserve"> =-0.31, 95% CIs: -0.56, -0.05, </w:t>
      </w:r>
      <w:r>
        <w:rPr>
          <w:rFonts w:ascii="Garamond" w:hAnsi="Garamond"/>
          <w:i/>
        </w:rPr>
        <w:t xml:space="preserve">t </w:t>
      </w:r>
      <w:r>
        <w:rPr>
          <w:rFonts w:ascii="Garamond" w:hAnsi="Garamond"/>
        </w:rPr>
        <w:t xml:space="preserve">= -2.38, </w:t>
      </w:r>
      <w:r>
        <w:rPr>
          <w:rFonts w:ascii="Garamond" w:hAnsi="Garamond"/>
          <w:i/>
        </w:rPr>
        <w:t>p</w:t>
      </w:r>
      <w:r>
        <w:rPr>
          <w:rFonts w:ascii="Garamond" w:hAnsi="Garamond"/>
        </w:rPr>
        <w:t>=0.02)</w:t>
      </w:r>
      <w:r w:rsidR="00FD35F8">
        <w:rPr>
          <w:rFonts w:ascii="Garamond" w:hAnsi="Garamond"/>
        </w:rPr>
        <w:t>, but there were no sex differences in variability for any other personality trait. Interestingly, female fish had greater variability in aggressive behaviour than did males (</w:t>
      </w:r>
      <w:r w:rsidR="00FD35F8" w:rsidRPr="005A0C61">
        <w:rPr>
          <w:rFonts w:ascii="Garamond" w:hAnsi="Garamond"/>
          <w:i/>
        </w:rPr>
        <w:sym w:font="Symbol" w:char="F062"/>
      </w:r>
      <w:r w:rsidR="00FD35F8">
        <w:rPr>
          <w:rFonts w:ascii="Garamond" w:hAnsi="Garamond"/>
        </w:rPr>
        <w:t xml:space="preserve"> =-0.13, 95% CIs: -0.25, -0.01, </w:t>
      </w:r>
      <w:r w:rsidR="00FD35F8">
        <w:rPr>
          <w:rFonts w:ascii="Garamond" w:hAnsi="Garamond"/>
          <w:i/>
        </w:rPr>
        <w:t xml:space="preserve">t </w:t>
      </w:r>
      <w:r w:rsidR="00FD35F8">
        <w:rPr>
          <w:rFonts w:ascii="Garamond" w:hAnsi="Garamond"/>
        </w:rPr>
        <w:t xml:space="preserve">= -2.08, </w:t>
      </w:r>
      <w:r w:rsidR="00FD35F8">
        <w:rPr>
          <w:rFonts w:ascii="Garamond" w:hAnsi="Garamond"/>
          <w:i/>
        </w:rPr>
        <w:t>p</w:t>
      </w:r>
      <w:r w:rsidR="00FD35F8">
        <w:rPr>
          <w:rFonts w:ascii="Garamond" w:hAnsi="Garamond"/>
        </w:rPr>
        <w:t>=0.04), while male fish had somewhat greater variability in their social behaviour than females (</w:t>
      </w:r>
      <w:r w:rsidR="00FD35F8" w:rsidRPr="005A0C61">
        <w:rPr>
          <w:rFonts w:ascii="Garamond" w:hAnsi="Garamond"/>
          <w:i/>
        </w:rPr>
        <w:sym w:font="Symbol" w:char="F062"/>
      </w:r>
      <w:r w:rsidR="00FD35F8">
        <w:rPr>
          <w:rFonts w:ascii="Garamond" w:hAnsi="Garamond"/>
        </w:rPr>
        <w:t xml:space="preserve"> =0.17, 95% CIs: -0.01, 0.35, </w:t>
      </w:r>
      <w:r w:rsidR="00FD35F8">
        <w:rPr>
          <w:rFonts w:ascii="Garamond" w:hAnsi="Garamond"/>
          <w:i/>
        </w:rPr>
        <w:t xml:space="preserve">t </w:t>
      </w:r>
      <w:r w:rsidR="00FD35F8">
        <w:rPr>
          <w:rFonts w:ascii="Garamond" w:hAnsi="Garamond"/>
        </w:rPr>
        <w:t xml:space="preserve">= 1.91, </w:t>
      </w:r>
      <w:r w:rsidR="00FD35F8">
        <w:rPr>
          <w:rFonts w:ascii="Garamond" w:hAnsi="Garamond"/>
          <w:i/>
        </w:rPr>
        <w:t>p</w:t>
      </w:r>
      <w:r w:rsidR="00FD35F8">
        <w:rPr>
          <w:rFonts w:ascii="Garamond" w:hAnsi="Garamond"/>
        </w:rPr>
        <w:t>=0.06). Female invertebrates showed greater variability than males in activity traits (</w:t>
      </w:r>
      <w:r w:rsidR="00FD35F8" w:rsidRPr="005A0C61">
        <w:rPr>
          <w:rFonts w:ascii="Garamond" w:hAnsi="Garamond"/>
          <w:i/>
        </w:rPr>
        <w:sym w:font="Symbol" w:char="F062"/>
      </w:r>
      <w:r w:rsidR="00FD35F8">
        <w:rPr>
          <w:rFonts w:ascii="Garamond" w:hAnsi="Garamond"/>
        </w:rPr>
        <w:t xml:space="preserve"> =-0.14, 95% CIs: -0.25, -0.03, </w:t>
      </w:r>
      <w:r w:rsidR="00FD35F8">
        <w:rPr>
          <w:rFonts w:ascii="Garamond" w:hAnsi="Garamond"/>
          <w:i/>
        </w:rPr>
        <w:t xml:space="preserve">t </w:t>
      </w:r>
      <w:r w:rsidR="00FD35F8">
        <w:rPr>
          <w:rFonts w:ascii="Garamond" w:hAnsi="Garamond"/>
        </w:rPr>
        <w:t xml:space="preserve">= -2.44, </w:t>
      </w:r>
      <w:r w:rsidR="00FD35F8">
        <w:rPr>
          <w:rFonts w:ascii="Garamond" w:hAnsi="Garamond"/>
          <w:i/>
        </w:rPr>
        <w:t>p</w:t>
      </w:r>
      <w:r w:rsidR="00FD35F8">
        <w:rPr>
          <w:rFonts w:ascii="Garamond" w:hAnsi="Garamond"/>
        </w:rPr>
        <w:t xml:space="preserve">=0.01), while there were no sex differences in </w:t>
      </w:r>
      <w:r w:rsidR="00FD35F8">
        <w:rPr>
          <w:rFonts w:ascii="Garamond" w:hAnsi="Garamond"/>
        </w:rPr>
        <w:lastRenderedPageBreak/>
        <w:t>variability within any other personality trait. Male reptiles had greater variability in their aggressive behaviour than females (</w:t>
      </w:r>
      <w:r w:rsidR="00FD35F8" w:rsidRPr="005A0C61">
        <w:rPr>
          <w:rFonts w:ascii="Garamond" w:hAnsi="Garamond"/>
          <w:i/>
        </w:rPr>
        <w:sym w:font="Symbol" w:char="F062"/>
      </w:r>
      <w:r w:rsidR="00FD35F8">
        <w:rPr>
          <w:rFonts w:ascii="Garamond" w:hAnsi="Garamond"/>
        </w:rPr>
        <w:t xml:space="preserve"> =0.16, 95% CIs: -0.01, 0.32, </w:t>
      </w:r>
      <w:r w:rsidR="00FD35F8">
        <w:rPr>
          <w:rFonts w:ascii="Garamond" w:hAnsi="Garamond"/>
          <w:i/>
        </w:rPr>
        <w:t xml:space="preserve">t </w:t>
      </w:r>
      <w:r w:rsidR="00FD35F8">
        <w:rPr>
          <w:rFonts w:ascii="Garamond" w:hAnsi="Garamond"/>
        </w:rPr>
        <w:t xml:space="preserve">= 1.89, </w:t>
      </w:r>
      <w:r w:rsidR="00FD35F8">
        <w:rPr>
          <w:rFonts w:ascii="Garamond" w:hAnsi="Garamond"/>
          <w:i/>
        </w:rPr>
        <w:t>p</w:t>
      </w:r>
      <w:r w:rsidR="00FD35F8">
        <w:rPr>
          <w:rFonts w:ascii="Garamond" w:hAnsi="Garamond"/>
        </w:rPr>
        <w:t xml:space="preserve">=0.06), although this effect was likely driven by a small sample size (n= 2 studies, 2 species, 3 effect sizes). We found no sex differences in the variability of mammals for any of the five personality traits.     </w:t>
      </w:r>
      <w:r>
        <w:rPr>
          <w:rFonts w:ascii="Garamond" w:hAnsi="Garamond"/>
        </w:rPr>
        <w:tab/>
      </w:r>
      <w:r w:rsidR="00BF6826">
        <w:rPr>
          <w:rFonts w:ascii="Garamond" w:hAnsi="Garamond"/>
        </w:rPr>
        <w:tab/>
      </w:r>
    </w:p>
    <w:p w14:paraId="1A65E0E3" w14:textId="5171316A" w:rsidR="00936903" w:rsidRDefault="00936903">
      <w:pPr>
        <w:rPr>
          <w:rFonts w:ascii="Garamond" w:hAnsi="Garamond"/>
        </w:rPr>
      </w:pPr>
    </w:p>
    <w:p w14:paraId="7E819E40" w14:textId="412C2079" w:rsidR="00936903" w:rsidRDefault="00936903">
      <w:pPr>
        <w:rPr>
          <w:rFonts w:ascii="Garamond" w:hAnsi="Garamond"/>
        </w:rPr>
      </w:pPr>
      <w:r>
        <w:rPr>
          <w:rFonts w:ascii="Garamond" w:hAnsi="Garamond"/>
          <w:i/>
        </w:rPr>
        <w:t xml:space="preserve">Sexual size dimorphism alone doesn’t </w:t>
      </w:r>
      <w:r w:rsidR="000C57A3">
        <w:rPr>
          <w:rFonts w:ascii="Garamond" w:hAnsi="Garamond"/>
          <w:i/>
        </w:rPr>
        <w:t>explain</w:t>
      </w:r>
      <w:r>
        <w:rPr>
          <w:rFonts w:ascii="Garamond" w:hAnsi="Garamond"/>
          <w:i/>
        </w:rPr>
        <w:t xml:space="preserve"> sex differences in the mean or variability of personalities, but</w:t>
      </w:r>
      <w:r w:rsidR="000C57A3">
        <w:rPr>
          <w:rFonts w:ascii="Garamond" w:hAnsi="Garamond"/>
          <w:i/>
        </w:rPr>
        <w:t xml:space="preserve"> </w:t>
      </w:r>
      <w:r>
        <w:rPr>
          <w:rFonts w:ascii="Garamond" w:hAnsi="Garamond"/>
          <w:i/>
        </w:rPr>
        <w:t xml:space="preserve">interacts with some traits to produce </w:t>
      </w:r>
      <w:r w:rsidR="000C57A3">
        <w:rPr>
          <w:rFonts w:ascii="Garamond" w:hAnsi="Garamond"/>
          <w:i/>
        </w:rPr>
        <w:t xml:space="preserve">strong </w:t>
      </w:r>
      <w:r>
        <w:rPr>
          <w:rFonts w:ascii="Garamond" w:hAnsi="Garamond"/>
          <w:i/>
        </w:rPr>
        <w:t>sex differences.</w:t>
      </w:r>
    </w:p>
    <w:p w14:paraId="1A17D621" w14:textId="3052E449" w:rsidR="00936903" w:rsidRDefault="00936903">
      <w:pPr>
        <w:rPr>
          <w:rFonts w:ascii="Garamond" w:hAnsi="Garamond"/>
        </w:rPr>
      </w:pPr>
      <w:r>
        <w:rPr>
          <w:rFonts w:ascii="Garamond" w:hAnsi="Garamond"/>
        </w:rPr>
        <w:tab/>
      </w:r>
      <w:r w:rsidR="006F46E8">
        <w:rPr>
          <w:rFonts w:ascii="Garamond" w:hAnsi="Garamond"/>
        </w:rPr>
        <w:t xml:space="preserve">Sexual size dimorphism (SSD) alone did not explain sex differences in personality for any taxonomic group (see Table ??), but did interact significantly with some personality traits </w:t>
      </w:r>
      <w:r w:rsidR="00881723">
        <w:rPr>
          <w:rFonts w:ascii="Garamond" w:hAnsi="Garamond"/>
        </w:rPr>
        <w:t>once</w:t>
      </w:r>
      <w:r w:rsidR="006F46E8">
        <w:rPr>
          <w:rFonts w:ascii="Garamond" w:hAnsi="Garamond"/>
        </w:rPr>
        <w:t xml:space="preserve"> categories with fewer than 10 species with SSD data were dropped from the meta-regression model. There </w:t>
      </w:r>
      <w:r w:rsidR="00881723">
        <w:rPr>
          <w:rFonts w:ascii="Garamond" w:hAnsi="Garamond"/>
        </w:rPr>
        <w:t>were</w:t>
      </w:r>
      <w:r w:rsidR="006F46E8">
        <w:rPr>
          <w:rFonts w:ascii="Garamond" w:hAnsi="Garamond"/>
        </w:rPr>
        <w:t xml:space="preserve"> not enough data on reptiles to include them in these models. </w:t>
      </w:r>
    </w:p>
    <w:p w14:paraId="1D733890" w14:textId="74BA4BE0" w:rsidR="006F46E8" w:rsidRDefault="006F46E8">
      <w:pPr>
        <w:rPr>
          <w:rFonts w:ascii="Garamond" w:hAnsi="Garamond"/>
          <w:i/>
        </w:rPr>
      </w:pPr>
      <w:r>
        <w:rPr>
          <w:rFonts w:ascii="Garamond" w:hAnsi="Garamond"/>
        </w:rPr>
        <w:tab/>
      </w:r>
      <w:r>
        <w:rPr>
          <w:rFonts w:ascii="Garamond" w:hAnsi="Garamond"/>
          <w:i/>
        </w:rPr>
        <w:t>SMD</w:t>
      </w:r>
    </w:p>
    <w:p w14:paraId="4642EE29" w14:textId="2C342D9C" w:rsidR="006F46E8" w:rsidRPr="005B2256" w:rsidRDefault="006F46E8" w:rsidP="00C448C2">
      <w:pPr>
        <w:rPr>
          <w:rFonts w:ascii="Garamond" w:hAnsi="Garamond"/>
        </w:rPr>
      </w:pPr>
      <w:r>
        <w:rPr>
          <w:rFonts w:ascii="Garamond" w:hAnsi="Garamond"/>
          <w:i/>
        </w:rPr>
        <w:tab/>
      </w:r>
      <w:r w:rsidR="002B1A0B">
        <w:rPr>
          <w:rFonts w:ascii="Garamond" w:hAnsi="Garamond"/>
        </w:rPr>
        <w:t xml:space="preserve">The degree of sexual size dimorphism between males and females did not explain </w:t>
      </w:r>
      <w:r w:rsidR="005B2256">
        <w:rPr>
          <w:rFonts w:ascii="Garamond" w:hAnsi="Garamond"/>
        </w:rPr>
        <w:t>boldness behaviour in birds (</w:t>
      </w:r>
      <w:r w:rsidR="005B2256" w:rsidRPr="005A0C61">
        <w:rPr>
          <w:rFonts w:ascii="Garamond" w:hAnsi="Garamond"/>
          <w:i/>
        </w:rPr>
        <w:sym w:font="Symbol" w:char="F062"/>
      </w:r>
      <w:r w:rsidR="005B2256">
        <w:rPr>
          <w:rFonts w:ascii="Garamond" w:hAnsi="Garamond"/>
        </w:rPr>
        <w:t xml:space="preserve"> =-0.17, 95% CIs: -0.71, 0.36, </w:t>
      </w:r>
      <w:r w:rsidR="005B2256">
        <w:rPr>
          <w:rFonts w:ascii="Garamond" w:hAnsi="Garamond"/>
          <w:i/>
        </w:rPr>
        <w:t xml:space="preserve">t </w:t>
      </w:r>
      <w:r w:rsidR="005B2256">
        <w:rPr>
          <w:rFonts w:ascii="Garamond" w:hAnsi="Garamond"/>
        </w:rPr>
        <w:t xml:space="preserve">= -0.63, </w:t>
      </w:r>
      <w:r w:rsidR="005B2256">
        <w:rPr>
          <w:rFonts w:ascii="Garamond" w:hAnsi="Garamond"/>
          <w:i/>
        </w:rPr>
        <w:t>p</w:t>
      </w:r>
      <w:r w:rsidR="005B2256">
        <w:rPr>
          <w:rFonts w:ascii="Garamond" w:hAnsi="Garamond"/>
        </w:rPr>
        <w:t xml:space="preserve">=0.53), nor did it explain aggressive or boldness behaviour in fish (aggression: </w:t>
      </w:r>
      <w:r w:rsidR="005B2256" w:rsidRPr="005A0C61">
        <w:rPr>
          <w:rFonts w:ascii="Garamond" w:hAnsi="Garamond"/>
          <w:i/>
        </w:rPr>
        <w:sym w:font="Symbol" w:char="F062"/>
      </w:r>
      <w:r w:rsidR="005B2256">
        <w:rPr>
          <w:rFonts w:ascii="Garamond" w:hAnsi="Garamond"/>
        </w:rPr>
        <w:t xml:space="preserve"> =-0.12, 95% CIs: -0.66, 0.42, </w:t>
      </w:r>
      <w:r w:rsidR="005B2256">
        <w:rPr>
          <w:rFonts w:ascii="Garamond" w:hAnsi="Garamond"/>
          <w:i/>
        </w:rPr>
        <w:t xml:space="preserve">t </w:t>
      </w:r>
      <w:r w:rsidR="005B2256">
        <w:rPr>
          <w:rFonts w:ascii="Garamond" w:hAnsi="Garamond"/>
        </w:rPr>
        <w:t xml:space="preserve">= -0.44, </w:t>
      </w:r>
      <w:r w:rsidR="005B2256">
        <w:rPr>
          <w:rFonts w:ascii="Garamond" w:hAnsi="Garamond"/>
          <w:i/>
        </w:rPr>
        <w:t>p</w:t>
      </w:r>
      <w:r w:rsidR="005B2256">
        <w:rPr>
          <w:rFonts w:ascii="Garamond" w:hAnsi="Garamond"/>
        </w:rPr>
        <w:t xml:space="preserve">=0.66; boldness: </w:t>
      </w:r>
      <w:r w:rsidR="005B2256" w:rsidRPr="005A0C61">
        <w:rPr>
          <w:rFonts w:ascii="Garamond" w:hAnsi="Garamond"/>
          <w:i/>
        </w:rPr>
        <w:sym w:font="Symbol" w:char="F062"/>
      </w:r>
      <w:r w:rsidR="005B2256">
        <w:rPr>
          <w:rFonts w:ascii="Garamond" w:hAnsi="Garamond"/>
        </w:rPr>
        <w:t xml:space="preserve"> =-0.04, 95% CIs: -0.58, 0.51, </w:t>
      </w:r>
      <w:r w:rsidR="005B2256">
        <w:rPr>
          <w:rFonts w:ascii="Garamond" w:hAnsi="Garamond"/>
          <w:i/>
        </w:rPr>
        <w:t xml:space="preserve">t </w:t>
      </w:r>
      <w:r w:rsidR="005B2256">
        <w:rPr>
          <w:rFonts w:ascii="Garamond" w:hAnsi="Garamond"/>
        </w:rPr>
        <w:t xml:space="preserve">= -0.13, </w:t>
      </w:r>
      <w:r w:rsidR="005B2256">
        <w:rPr>
          <w:rFonts w:ascii="Garamond" w:hAnsi="Garamond"/>
          <w:i/>
        </w:rPr>
        <w:t>p</w:t>
      </w:r>
      <w:r w:rsidR="005B2256">
        <w:rPr>
          <w:rFonts w:ascii="Garamond" w:hAnsi="Garamond"/>
        </w:rPr>
        <w:t xml:space="preserve">=0.90; SSD*aggression: </w:t>
      </w:r>
      <w:r w:rsidR="005B2256" w:rsidRPr="005A0C61">
        <w:rPr>
          <w:rFonts w:ascii="Garamond" w:hAnsi="Garamond"/>
          <w:i/>
        </w:rPr>
        <w:sym w:font="Symbol" w:char="F062"/>
      </w:r>
      <w:r w:rsidR="005B2256">
        <w:rPr>
          <w:rFonts w:ascii="Garamond" w:hAnsi="Garamond"/>
        </w:rPr>
        <w:t xml:space="preserve"> =0.26, 95% CIs: -0.72, 1.24, </w:t>
      </w:r>
      <w:r w:rsidR="005B2256">
        <w:rPr>
          <w:rFonts w:ascii="Garamond" w:hAnsi="Garamond"/>
          <w:i/>
        </w:rPr>
        <w:t xml:space="preserve">t </w:t>
      </w:r>
      <w:r w:rsidR="005B2256">
        <w:rPr>
          <w:rFonts w:ascii="Garamond" w:hAnsi="Garamond"/>
        </w:rPr>
        <w:t xml:space="preserve">= 0.52, </w:t>
      </w:r>
      <w:r w:rsidR="005B2256">
        <w:rPr>
          <w:rFonts w:ascii="Garamond" w:hAnsi="Garamond"/>
          <w:i/>
        </w:rPr>
        <w:t>p</w:t>
      </w:r>
      <w:r w:rsidR="005B2256">
        <w:rPr>
          <w:rFonts w:ascii="Garamond" w:hAnsi="Garamond"/>
        </w:rPr>
        <w:t xml:space="preserve">=0.60; SSD*boldness: </w:t>
      </w:r>
      <w:r w:rsidR="005B2256" w:rsidRPr="005A0C61">
        <w:rPr>
          <w:rFonts w:ascii="Garamond" w:hAnsi="Garamond"/>
          <w:i/>
        </w:rPr>
        <w:sym w:font="Symbol" w:char="F062"/>
      </w:r>
      <w:r w:rsidR="005B2256">
        <w:rPr>
          <w:rFonts w:ascii="Garamond" w:hAnsi="Garamond"/>
        </w:rPr>
        <w:t xml:space="preserve"> =-0.37, 95% CIs: -1.43, 0.69, </w:t>
      </w:r>
      <w:r w:rsidR="005B2256">
        <w:rPr>
          <w:rFonts w:ascii="Garamond" w:hAnsi="Garamond"/>
          <w:i/>
        </w:rPr>
        <w:t xml:space="preserve">t </w:t>
      </w:r>
      <w:r w:rsidR="005B2256">
        <w:rPr>
          <w:rFonts w:ascii="Garamond" w:hAnsi="Garamond"/>
        </w:rPr>
        <w:t xml:space="preserve">= -0.69, </w:t>
      </w:r>
      <w:r w:rsidR="005B2256">
        <w:rPr>
          <w:rFonts w:ascii="Garamond" w:hAnsi="Garamond"/>
          <w:i/>
        </w:rPr>
        <w:t>p</w:t>
      </w:r>
      <w:r w:rsidR="005B2256">
        <w:rPr>
          <w:rFonts w:ascii="Garamond" w:hAnsi="Garamond"/>
        </w:rPr>
        <w:t>=0.49)</w:t>
      </w:r>
      <w:r>
        <w:rPr>
          <w:rFonts w:ascii="Garamond" w:hAnsi="Garamond"/>
          <w:i/>
        </w:rPr>
        <w:tab/>
      </w:r>
      <w:r w:rsidR="005B2256">
        <w:rPr>
          <w:rFonts w:ascii="Garamond" w:hAnsi="Garamond"/>
        </w:rPr>
        <w:t xml:space="preserve">. </w:t>
      </w:r>
      <w:r w:rsidR="004000DD">
        <w:rPr>
          <w:rFonts w:ascii="Garamond" w:hAnsi="Garamond"/>
        </w:rPr>
        <w:t>For invertebrates, SSD interacted with boldness</w:t>
      </w:r>
      <w:r w:rsidR="003049DF">
        <w:rPr>
          <w:rFonts w:ascii="Garamond" w:hAnsi="Garamond"/>
        </w:rPr>
        <w:t xml:space="preserve"> - </w:t>
      </w:r>
      <w:r w:rsidR="004000DD">
        <w:rPr>
          <w:rFonts w:ascii="Garamond" w:hAnsi="Garamond"/>
        </w:rPr>
        <w:t xml:space="preserve">as males became larger than females (SSD became more male-biased) males </w:t>
      </w:r>
      <w:r w:rsidR="003049DF">
        <w:rPr>
          <w:rFonts w:ascii="Garamond" w:hAnsi="Garamond"/>
        </w:rPr>
        <w:t>wer</w:t>
      </w:r>
      <w:r w:rsidR="004000DD">
        <w:rPr>
          <w:rFonts w:ascii="Garamond" w:hAnsi="Garamond"/>
        </w:rPr>
        <w:t xml:space="preserve">e much bolder than females (boldness: </w:t>
      </w:r>
      <w:r w:rsidR="004000DD" w:rsidRPr="005A0C61">
        <w:rPr>
          <w:rFonts w:ascii="Garamond" w:hAnsi="Garamond"/>
          <w:i/>
        </w:rPr>
        <w:sym w:font="Symbol" w:char="F062"/>
      </w:r>
      <w:r w:rsidR="004000DD">
        <w:rPr>
          <w:rFonts w:ascii="Garamond" w:hAnsi="Garamond"/>
        </w:rPr>
        <w:t xml:space="preserve"> =0.28, 95% CIs: -0.10, 0.66, </w:t>
      </w:r>
      <w:r w:rsidR="004000DD">
        <w:rPr>
          <w:rFonts w:ascii="Garamond" w:hAnsi="Garamond"/>
          <w:i/>
        </w:rPr>
        <w:t xml:space="preserve">t </w:t>
      </w:r>
      <w:r w:rsidR="004000DD">
        <w:rPr>
          <w:rFonts w:ascii="Garamond" w:hAnsi="Garamond"/>
        </w:rPr>
        <w:t xml:space="preserve">= 1.46, </w:t>
      </w:r>
      <w:r w:rsidR="004000DD">
        <w:rPr>
          <w:rFonts w:ascii="Garamond" w:hAnsi="Garamond"/>
          <w:i/>
        </w:rPr>
        <w:t>p</w:t>
      </w:r>
      <w:r w:rsidR="004000DD">
        <w:rPr>
          <w:rFonts w:ascii="Garamond" w:hAnsi="Garamond"/>
        </w:rPr>
        <w:t xml:space="preserve">=0.14; SSD*boldness: </w:t>
      </w:r>
      <w:r w:rsidR="004000DD" w:rsidRPr="005A0C61">
        <w:rPr>
          <w:rFonts w:ascii="Garamond" w:hAnsi="Garamond"/>
          <w:i/>
        </w:rPr>
        <w:sym w:font="Symbol" w:char="F062"/>
      </w:r>
      <w:r w:rsidR="004000DD">
        <w:rPr>
          <w:rFonts w:ascii="Garamond" w:hAnsi="Garamond"/>
        </w:rPr>
        <w:t xml:space="preserve"> =1.07, 95% CIs: 0.25, 1.90, </w:t>
      </w:r>
      <w:r w:rsidR="004000DD">
        <w:rPr>
          <w:rFonts w:ascii="Garamond" w:hAnsi="Garamond"/>
          <w:i/>
        </w:rPr>
        <w:t xml:space="preserve">t </w:t>
      </w:r>
      <w:r w:rsidR="004000DD">
        <w:rPr>
          <w:rFonts w:ascii="Garamond" w:hAnsi="Garamond"/>
        </w:rPr>
        <w:t xml:space="preserve">= 2.56, </w:t>
      </w:r>
      <w:r w:rsidR="004000DD">
        <w:rPr>
          <w:rFonts w:ascii="Garamond" w:hAnsi="Garamond"/>
          <w:i/>
        </w:rPr>
        <w:t>p</w:t>
      </w:r>
      <w:r w:rsidR="004000DD">
        <w:rPr>
          <w:rFonts w:ascii="Garamond" w:hAnsi="Garamond"/>
        </w:rPr>
        <w:t xml:space="preserve">=0.01). SSD did not interact with activity behaviour in invertebrates, however as SSD became more male-biased females became slightly more active than males (activity: </w:t>
      </w:r>
      <w:r w:rsidR="004000DD" w:rsidRPr="005A0C61">
        <w:rPr>
          <w:rFonts w:ascii="Garamond" w:hAnsi="Garamond"/>
          <w:i/>
        </w:rPr>
        <w:sym w:font="Symbol" w:char="F062"/>
      </w:r>
      <w:r w:rsidR="004000DD">
        <w:rPr>
          <w:rFonts w:ascii="Garamond" w:hAnsi="Garamond"/>
        </w:rPr>
        <w:t xml:space="preserve"> =0.00, 95% CIs: -0.37, 0.38, </w:t>
      </w:r>
      <w:r w:rsidR="004000DD">
        <w:rPr>
          <w:rFonts w:ascii="Garamond" w:hAnsi="Garamond"/>
          <w:i/>
        </w:rPr>
        <w:t xml:space="preserve">t </w:t>
      </w:r>
      <w:r w:rsidR="004000DD">
        <w:rPr>
          <w:rFonts w:ascii="Garamond" w:hAnsi="Garamond"/>
        </w:rPr>
        <w:t xml:space="preserve">= 0.02, </w:t>
      </w:r>
      <w:r w:rsidR="004000DD">
        <w:rPr>
          <w:rFonts w:ascii="Garamond" w:hAnsi="Garamond"/>
          <w:i/>
        </w:rPr>
        <w:t>p</w:t>
      </w:r>
      <w:r w:rsidR="004000DD">
        <w:rPr>
          <w:rFonts w:ascii="Garamond" w:hAnsi="Garamond"/>
        </w:rPr>
        <w:t xml:space="preserve">=0.98; SSD*activity: </w:t>
      </w:r>
      <w:r w:rsidR="004000DD" w:rsidRPr="005A0C61">
        <w:rPr>
          <w:rFonts w:ascii="Garamond" w:hAnsi="Garamond"/>
          <w:i/>
        </w:rPr>
        <w:sym w:font="Symbol" w:char="F062"/>
      </w:r>
      <w:r w:rsidR="004000DD">
        <w:rPr>
          <w:rFonts w:ascii="Garamond" w:hAnsi="Garamond"/>
        </w:rPr>
        <w:t xml:space="preserve"> =-0.85, 95% CIs: -2.02, 0.32, </w:t>
      </w:r>
      <w:r w:rsidR="004000DD">
        <w:rPr>
          <w:rFonts w:ascii="Garamond" w:hAnsi="Garamond"/>
          <w:i/>
        </w:rPr>
        <w:t xml:space="preserve">t </w:t>
      </w:r>
      <w:r w:rsidR="004000DD">
        <w:rPr>
          <w:rFonts w:ascii="Garamond" w:hAnsi="Garamond"/>
        </w:rPr>
        <w:t xml:space="preserve">= -1.43, </w:t>
      </w:r>
      <w:r w:rsidR="004000DD">
        <w:rPr>
          <w:rFonts w:ascii="Garamond" w:hAnsi="Garamond"/>
          <w:i/>
        </w:rPr>
        <w:t>p</w:t>
      </w:r>
      <w:r w:rsidR="004000DD">
        <w:rPr>
          <w:rFonts w:ascii="Garamond" w:hAnsi="Garamond"/>
        </w:rPr>
        <w:t xml:space="preserve">=0.15). </w:t>
      </w:r>
      <w:r w:rsidR="00D6142C">
        <w:rPr>
          <w:rFonts w:ascii="Garamond" w:hAnsi="Garamond"/>
        </w:rPr>
        <w:t>Finally, SSD interacted strongly with all personality traits</w:t>
      </w:r>
      <w:r w:rsidR="00E146FC">
        <w:rPr>
          <w:rFonts w:ascii="Garamond" w:hAnsi="Garamond"/>
        </w:rPr>
        <w:t xml:space="preserve"> (except sociality for which there was not enough data) within mammals. When SSD becomes more male-biased, females are more active than males (SSD*activity: </w:t>
      </w:r>
      <w:r w:rsidR="00E146FC" w:rsidRPr="005A0C61">
        <w:rPr>
          <w:rFonts w:ascii="Garamond" w:hAnsi="Garamond"/>
          <w:i/>
        </w:rPr>
        <w:sym w:font="Symbol" w:char="F062"/>
      </w:r>
      <w:r w:rsidR="00E146FC">
        <w:rPr>
          <w:rFonts w:ascii="Garamond" w:hAnsi="Garamond"/>
        </w:rPr>
        <w:t xml:space="preserve"> =-1.98, 95% CIs: -2.89, -1.07, </w:t>
      </w:r>
      <w:r w:rsidR="00E146FC">
        <w:rPr>
          <w:rFonts w:ascii="Garamond" w:hAnsi="Garamond"/>
          <w:i/>
        </w:rPr>
        <w:t xml:space="preserve">t </w:t>
      </w:r>
      <w:r w:rsidR="00E146FC">
        <w:rPr>
          <w:rFonts w:ascii="Garamond" w:hAnsi="Garamond"/>
        </w:rPr>
        <w:t xml:space="preserve">= -4.26, </w:t>
      </w:r>
      <w:r w:rsidR="00E146FC">
        <w:rPr>
          <w:rFonts w:ascii="Garamond" w:hAnsi="Garamond"/>
          <w:i/>
        </w:rPr>
        <w:t>p</w:t>
      </w:r>
      <w:r w:rsidR="00E146FC">
        <w:rPr>
          <w:rFonts w:ascii="Garamond" w:hAnsi="Garamond"/>
        </w:rPr>
        <w:t xml:space="preserve">&lt;0.001), but males are more aggressive (SSD*aggression: </w:t>
      </w:r>
      <w:r w:rsidR="00E146FC" w:rsidRPr="005A0C61">
        <w:rPr>
          <w:rFonts w:ascii="Garamond" w:hAnsi="Garamond"/>
          <w:i/>
        </w:rPr>
        <w:sym w:font="Symbol" w:char="F062"/>
      </w:r>
      <w:r w:rsidR="00E146FC">
        <w:rPr>
          <w:rFonts w:ascii="Garamond" w:hAnsi="Garamond"/>
        </w:rPr>
        <w:t xml:space="preserve"> =3.49, 95% CIs: 2.12, 4.86, </w:t>
      </w:r>
      <w:r w:rsidR="00E146FC">
        <w:rPr>
          <w:rFonts w:ascii="Garamond" w:hAnsi="Garamond"/>
          <w:i/>
        </w:rPr>
        <w:t xml:space="preserve">t </w:t>
      </w:r>
      <w:r w:rsidR="00E146FC">
        <w:rPr>
          <w:rFonts w:ascii="Garamond" w:hAnsi="Garamond"/>
        </w:rPr>
        <w:t xml:space="preserve">= 4.99, </w:t>
      </w:r>
      <w:r w:rsidR="00E146FC">
        <w:rPr>
          <w:rFonts w:ascii="Garamond" w:hAnsi="Garamond"/>
          <w:i/>
        </w:rPr>
        <w:t>p</w:t>
      </w:r>
      <w:r w:rsidR="00E146FC">
        <w:rPr>
          <w:rFonts w:ascii="Garamond" w:hAnsi="Garamond"/>
        </w:rPr>
        <w:t xml:space="preserve">&lt;0.001), are bolder (SSD*boldness: </w:t>
      </w:r>
      <w:r w:rsidR="00E146FC" w:rsidRPr="005A0C61">
        <w:rPr>
          <w:rFonts w:ascii="Garamond" w:hAnsi="Garamond"/>
          <w:i/>
        </w:rPr>
        <w:sym w:font="Symbol" w:char="F062"/>
      </w:r>
      <w:r w:rsidR="00E146FC">
        <w:rPr>
          <w:rFonts w:ascii="Garamond" w:hAnsi="Garamond"/>
        </w:rPr>
        <w:t xml:space="preserve"> =1.94, 95% CIs: 0.95, 2.92, </w:t>
      </w:r>
      <w:r w:rsidR="00E146FC">
        <w:rPr>
          <w:rFonts w:ascii="Garamond" w:hAnsi="Garamond"/>
          <w:i/>
        </w:rPr>
        <w:t xml:space="preserve">t </w:t>
      </w:r>
      <w:r w:rsidR="00E146FC">
        <w:rPr>
          <w:rFonts w:ascii="Garamond" w:hAnsi="Garamond"/>
        </w:rPr>
        <w:t xml:space="preserve">= 3.86, </w:t>
      </w:r>
      <w:r w:rsidR="00E146FC">
        <w:rPr>
          <w:rFonts w:ascii="Garamond" w:hAnsi="Garamond"/>
          <w:i/>
        </w:rPr>
        <w:t>p</w:t>
      </w:r>
      <w:r w:rsidR="00E146FC">
        <w:rPr>
          <w:rFonts w:ascii="Garamond" w:hAnsi="Garamond"/>
        </w:rPr>
        <w:t xml:space="preserve">&lt;0.001), and are more explorative than females (SSD*exploration: </w:t>
      </w:r>
      <w:r w:rsidR="00E146FC" w:rsidRPr="005A0C61">
        <w:rPr>
          <w:rFonts w:ascii="Garamond" w:hAnsi="Garamond"/>
          <w:i/>
        </w:rPr>
        <w:sym w:font="Symbol" w:char="F062"/>
      </w:r>
      <w:r w:rsidR="00E146FC">
        <w:rPr>
          <w:rFonts w:ascii="Garamond" w:hAnsi="Garamond"/>
        </w:rPr>
        <w:t xml:space="preserve"> =1.94, 95% CIs: 0.94, 2.94, </w:t>
      </w:r>
      <w:r w:rsidR="00E146FC">
        <w:rPr>
          <w:rFonts w:ascii="Garamond" w:hAnsi="Garamond"/>
          <w:i/>
        </w:rPr>
        <w:t xml:space="preserve">t </w:t>
      </w:r>
      <w:r w:rsidR="00E146FC">
        <w:rPr>
          <w:rFonts w:ascii="Garamond" w:hAnsi="Garamond"/>
        </w:rPr>
        <w:t xml:space="preserve">= 3.82, </w:t>
      </w:r>
      <w:r w:rsidR="00E146FC">
        <w:rPr>
          <w:rFonts w:ascii="Garamond" w:hAnsi="Garamond"/>
          <w:i/>
        </w:rPr>
        <w:t>p</w:t>
      </w:r>
      <w:r w:rsidR="00E146FC">
        <w:rPr>
          <w:rFonts w:ascii="Garamond" w:hAnsi="Garamond"/>
        </w:rPr>
        <w:t xml:space="preserve">&lt;0.001). </w:t>
      </w:r>
    </w:p>
    <w:p w14:paraId="29FDBB86" w14:textId="2F14A677" w:rsidR="006F46E8" w:rsidRDefault="006F46E8" w:rsidP="006F46E8">
      <w:pPr>
        <w:ind w:firstLine="720"/>
        <w:rPr>
          <w:rFonts w:ascii="Garamond" w:hAnsi="Garamond"/>
          <w:i/>
        </w:rPr>
      </w:pPr>
      <w:proofErr w:type="spellStart"/>
      <w:r>
        <w:rPr>
          <w:rFonts w:ascii="Garamond" w:hAnsi="Garamond"/>
          <w:i/>
        </w:rPr>
        <w:t>lnCVR</w:t>
      </w:r>
      <w:proofErr w:type="spellEnd"/>
    </w:p>
    <w:p w14:paraId="2CE3A5CB" w14:textId="483ED4F5" w:rsidR="006F46E8" w:rsidRPr="006F46E8" w:rsidRDefault="006F46E8">
      <w:pPr>
        <w:rPr>
          <w:rFonts w:ascii="Garamond" w:hAnsi="Garamond"/>
        </w:rPr>
      </w:pPr>
      <w:r>
        <w:rPr>
          <w:rFonts w:ascii="Garamond" w:hAnsi="Garamond"/>
          <w:i/>
        </w:rPr>
        <w:tab/>
      </w:r>
      <w:r>
        <w:rPr>
          <w:rFonts w:ascii="Garamond" w:hAnsi="Garamond"/>
        </w:rPr>
        <w:t xml:space="preserve">For birds, SSD interacted with boldness behaviour so that as SSD </w:t>
      </w:r>
      <w:r w:rsidR="007757E7">
        <w:rPr>
          <w:rFonts w:ascii="Garamond" w:hAnsi="Garamond"/>
        </w:rPr>
        <w:t>became</w:t>
      </w:r>
      <w:r>
        <w:rPr>
          <w:rFonts w:ascii="Garamond" w:hAnsi="Garamond"/>
        </w:rPr>
        <w:t xml:space="preserve"> more male-biased</w:t>
      </w:r>
      <w:r w:rsidR="007757E7">
        <w:rPr>
          <w:rFonts w:ascii="Garamond" w:hAnsi="Garamond"/>
        </w:rPr>
        <w:t xml:space="preserve"> </w:t>
      </w:r>
      <w:r>
        <w:rPr>
          <w:rFonts w:ascii="Garamond" w:hAnsi="Garamond"/>
        </w:rPr>
        <w:t>males had somewhat more variability in their boldness behaviour than did females (</w:t>
      </w:r>
      <w:r w:rsidRPr="005A0C61">
        <w:rPr>
          <w:rFonts w:ascii="Garamond" w:hAnsi="Garamond"/>
          <w:i/>
        </w:rPr>
        <w:sym w:font="Symbol" w:char="F062"/>
      </w:r>
      <w:r>
        <w:rPr>
          <w:rFonts w:ascii="Garamond" w:hAnsi="Garamond"/>
        </w:rPr>
        <w:t xml:space="preserve"> =0.06, 95% CIs: -0.01, 0.12, </w:t>
      </w:r>
      <w:r>
        <w:rPr>
          <w:rFonts w:ascii="Garamond" w:hAnsi="Garamond"/>
          <w:i/>
        </w:rPr>
        <w:t xml:space="preserve">t </w:t>
      </w:r>
      <w:r>
        <w:rPr>
          <w:rFonts w:ascii="Garamond" w:hAnsi="Garamond"/>
        </w:rPr>
        <w:t xml:space="preserve">= 1.80, </w:t>
      </w:r>
      <w:r>
        <w:rPr>
          <w:rFonts w:ascii="Garamond" w:hAnsi="Garamond"/>
          <w:i/>
        </w:rPr>
        <w:t>p</w:t>
      </w:r>
      <w:r>
        <w:rPr>
          <w:rFonts w:ascii="Garamond" w:hAnsi="Garamond"/>
        </w:rPr>
        <w:t>=0.07).</w:t>
      </w:r>
      <w:r w:rsidR="007757E7">
        <w:rPr>
          <w:rFonts w:ascii="Garamond" w:hAnsi="Garamond"/>
        </w:rPr>
        <w:t xml:space="preserve"> SSD did not explain variability in activity or aggression</w:t>
      </w:r>
      <w:r w:rsidR="002211D4">
        <w:rPr>
          <w:rFonts w:ascii="Garamond" w:hAnsi="Garamond"/>
        </w:rPr>
        <w:t xml:space="preserve"> behaviour in invertebrates, aggression or boldness behaviour in fish, or activity, aggression, boldness or exploratory behaviour in mammals (see Table ??). </w:t>
      </w:r>
    </w:p>
    <w:p w14:paraId="0CF3C00F" w14:textId="7E1BB7A4" w:rsidR="004E0A5F" w:rsidRDefault="004E0A5F">
      <w:pPr>
        <w:rPr>
          <w:rFonts w:ascii="Garamond" w:hAnsi="Garamond"/>
        </w:rPr>
      </w:pPr>
    </w:p>
    <w:p w14:paraId="086117A0" w14:textId="48A8EEC2" w:rsidR="004E0A5F" w:rsidRDefault="00806FDB">
      <w:pPr>
        <w:rPr>
          <w:rFonts w:ascii="Garamond" w:hAnsi="Garamond"/>
          <w:i/>
        </w:rPr>
      </w:pPr>
      <w:r>
        <w:rPr>
          <w:rFonts w:ascii="Garamond" w:hAnsi="Garamond"/>
          <w:i/>
        </w:rPr>
        <w:t>Sensitivity</w:t>
      </w:r>
      <w:r w:rsidR="004E0A5F">
        <w:rPr>
          <w:rFonts w:ascii="Garamond" w:hAnsi="Garamond"/>
          <w:i/>
        </w:rPr>
        <w:t xml:space="preserve"> analyses</w:t>
      </w:r>
      <w:r>
        <w:rPr>
          <w:rFonts w:ascii="Garamond" w:hAnsi="Garamond"/>
          <w:i/>
        </w:rPr>
        <w:t xml:space="preserve"> and robustness</w:t>
      </w:r>
    </w:p>
    <w:p w14:paraId="13DC725A" w14:textId="73D74E06" w:rsidR="00806FDB" w:rsidRPr="00806FDB" w:rsidRDefault="00806FDB">
      <w:pPr>
        <w:rPr>
          <w:rFonts w:ascii="Garamond" w:hAnsi="Garamond"/>
        </w:rPr>
      </w:pPr>
      <w:r>
        <w:rPr>
          <w:rFonts w:ascii="Garamond" w:hAnsi="Garamond"/>
        </w:rPr>
        <w:tab/>
        <w:t xml:space="preserve">When I do them, put them in here … </w:t>
      </w:r>
    </w:p>
    <w:p w14:paraId="1556FA56" w14:textId="44CE6C64" w:rsidR="00936903" w:rsidRDefault="00936903">
      <w:pPr>
        <w:rPr>
          <w:rFonts w:ascii="Garamond" w:hAnsi="Garamond"/>
        </w:rPr>
      </w:pPr>
    </w:p>
    <w:p w14:paraId="3E21062E" w14:textId="4B3C7169" w:rsidR="00936903" w:rsidRDefault="00B03029">
      <w:pPr>
        <w:rPr>
          <w:rFonts w:ascii="Garamond" w:hAnsi="Garamond"/>
        </w:rPr>
      </w:pPr>
      <w:r>
        <w:rPr>
          <w:rFonts w:ascii="Garamond" w:hAnsi="Garamond"/>
          <w:i/>
        </w:rPr>
        <w:t>The effect</w:t>
      </w:r>
      <w:r w:rsidR="000127C2">
        <w:rPr>
          <w:rFonts w:ascii="Garamond" w:hAnsi="Garamond"/>
          <w:i/>
        </w:rPr>
        <w:t>s</w:t>
      </w:r>
      <w:r>
        <w:rPr>
          <w:rFonts w:ascii="Garamond" w:hAnsi="Garamond"/>
          <w:i/>
        </w:rPr>
        <w:t xml:space="preserve"> of mating system, age,</w:t>
      </w:r>
      <w:r w:rsidR="0066591E">
        <w:rPr>
          <w:rFonts w:ascii="Garamond" w:hAnsi="Garamond"/>
          <w:i/>
        </w:rPr>
        <w:t xml:space="preserve"> and </w:t>
      </w:r>
      <w:r w:rsidR="000127C2">
        <w:rPr>
          <w:rFonts w:ascii="Garamond" w:hAnsi="Garamond"/>
          <w:i/>
        </w:rPr>
        <w:t xml:space="preserve">other </w:t>
      </w:r>
      <w:r w:rsidR="0066591E">
        <w:rPr>
          <w:rFonts w:ascii="Garamond" w:hAnsi="Garamond"/>
          <w:i/>
        </w:rPr>
        <w:t xml:space="preserve">study characteristics on </w:t>
      </w:r>
      <w:r w:rsidR="000127C2">
        <w:rPr>
          <w:rFonts w:ascii="Garamond" w:hAnsi="Garamond"/>
          <w:i/>
        </w:rPr>
        <w:t xml:space="preserve">personality </w:t>
      </w:r>
      <w:r w:rsidR="0066591E">
        <w:rPr>
          <w:rFonts w:ascii="Garamond" w:hAnsi="Garamond"/>
          <w:i/>
        </w:rPr>
        <w:t>mean</w:t>
      </w:r>
      <w:r w:rsidR="000127C2">
        <w:rPr>
          <w:rFonts w:ascii="Garamond" w:hAnsi="Garamond"/>
          <w:i/>
        </w:rPr>
        <w:t>s</w:t>
      </w:r>
      <w:r w:rsidR="0066591E">
        <w:rPr>
          <w:rFonts w:ascii="Garamond" w:hAnsi="Garamond"/>
          <w:i/>
        </w:rPr>
        <w:t xml:space="preserve"> and variability</w:t>
      </w:r>
    </w:p>
    <w:p w14:paraId="6B3A759E" w14:textId="1BAA2225" w:rsidR="0057337A" w:rsidRDefault="00936903">
      <w:pPr>
        <w:rPr>
          <w:rFonts w:ascii="Garamond" w:hAnsi="Garamond"/>
        </w:rPr>
      </w:pPr>
      <w:r>
        <w:rPr>
          <w:rFonts w:ascii="Garamond" w:hAnsi="Garamond"/>
        </w:rPr>
        <w:tab/>
      </w:r>
      <w:r w:rsidR="0066591E">
        <w:rPr>
          <w:rFonts w:ascii="Garamond" w:hAnsi="Garamond"/>
        </w:rPr>
        <w:t xml:space="preserve">Secondary models were </w:t>
      </w:r>
      <w:r w:rsidR="00340459">
        <w:rPr>
          <w:rFonts w:ascii="Garamond" w:hAnsi="Garamond"/>
        </w:rPr>
        <w:t>conducted</w:t>
      </w:r>
      <w:r w:rsidR="0066591E">
        <w:rPr>
          <w:rFonts w:ascii="Garamond" w:hAnsi="Garamond"/>
        </w:rPr>
        <w:t xml:space="preserve"> to </w:t>
      </w:r>
      <w:r w:rsidR="005A157D">
        <w:rPr>
          <w:rFonts w:ascii="Garamond" w:hAnsi="Garamond"/>
        </w:rPr>
        <w:t>understand</w:t>
      </w:r>
      <w:r w:rsidR="0066591E">
        <w:rPr>
          <w:rFonts w:ascii="Garamond" w:hAnsi="Garamond"/>
        </w:rPr>
        <w:t xml:space="preserve"> how mating system (monogamy or multiple mating), </w:t>
      </w:r>
      <w:r w:rsidR="005058BA">
        <w:rPr>
          <w:rFonts w:ascii="Garamond" w:hAnsi="Garamond"/>
        </w:rPr>
        <w:t>age (juvenile or adult), study population (wild or lab/captive), study environment (field or lab) and study type (observational or experimental) might moderate sex differences in means and variability for personalities in each of the five taxonomic groups.</w:t>
      </w:r>
      <w:r w:rsidR="0057337A">
        <w:rPr>
          <w:rFonts w:ascii="Garamond" w:hAnsi="Garamond"/>
        </w:rPr>
        <w:t xml:space="preserve"> Some of these categories have previously been implicated to influence sex differences in mean and variability of animal personalities (e.g. </w:t>
      </w:r>
      <w:proofErr w:type="spellStart"/>
      <w:r w:rsidR="0057337A">
        <w:rPr>
          <w:rFonts w:ascii="Garamond" w:hAnsi="Garamond"/>
        </w:rPr>
        <w:t>Tarka</w:t>
      </w:r>
      <w:proofErr w:type="spellEnd"/>
      <w:r w:rsidR="0057337A">
        <w:rPr>
          <w:rFonts w:ascii="Garamond" w:hAnsi="Garamond"/>
        </w:rPr>
        <w:t xml:space="preserve"> </w:t>
      </w:r>
      <w:r w:rsidR="0057337A">
        <w:rPr>
          <w:rFonts w:ascii="Garamond" w:hAnsi="Garamond"/>
          <w:i/>
        </w:rPr>
        <w:t>et al</w:t>
      </w:r>
      <w:r w:rsidR="0057337A">
        <w:rPr>
          <w:rFonts w:ascii="Garamond" w:hAnsi="Garamond"/>
        </w:rPr>
        <w:t xml:space="preserve">. 2018), </w:t>
      </w:r>
      <w:r w:rsidR="00BD7399">
        <w:rPr>
          <w:rFonts w:ascii="Garamond" w:hAnsi="Garamond"/>
        </w:rPr>
        <w:t>so they were also included in our analysis for confirmation</w:t>
      </w:r>
      <w:r w:rsidR="0057337A">
        <w:rPr>
          <w:rFonts w:ascii="Garamond" w:hAnsi="Garamond"/>
        </w:rPr>
        <w:t xml:space="preserve">. </w:t>
      </w:r>
      <w:r w:rsidR="00BD7399">
        <w:rPr>
          <w:rFonts w:ascii="Garamond" w:hAnsi="Garamond"/>
        </w:rPr>
        <w:t>It is important to note that t</w:t>
      </w:r>
      <w:r w:rsidR="0048350D">
        <w:rPr>
          <w:rFonts w:ascii="Garamond" w:hAnsi="Garamond"/>
        </w:rPr>
        <w:t>he</w:t>
      </w:r>
      <w:r w:rsidR="004E32A2">
        <w:rPr>
          <w:rFonts w:ascii="Garamond" w:hAnsi="Garamond"/>
        </w:rPr>
        <w:t>re</w:t>
      </w:r>
      <w:r w:rsidR="0048350D">
        <w:rPr>
          <w:rFonts w:ascii="Garamond" w:hAnsi="Garamond"/>
        </w:rPr>
        <w:t xml:space="preserve"> was inadequate</w:t>
      </w:r>
      <w:r w:rsidR="005058BA">
        <w:rPr>
          <w:rFonts w:ascii="Garamond" w:hAnsi="Garamond"/>
        </w:rPr>
        <w:t xml:space="preserve"> data to compare any </w:t>
      </w:r>
      <w:r w:rsidR="00BD7399">
        <w:rPr>
          <w:rFonts w:ascii="Garamond" w:hAnsi="Garamond"/>
        </w:rPr>
        <w:t>secondary model</w:t>
      </w:r>
      <w:r w:rsidR="005058BA">
        <w:rPr>
          <w:rFonts w:ascii="Garamond" w:hAnsi="Garamond"/>
        </w:rPr>
        <w:t xml:space="preserve"> categories at the personality trait level within taxa. </w:t>
      </w:r>
    </w:p>
    <w:p w14:paraId="4AD81FCF" w14:textId="1B64D203" w:rsidR="00233D14" w:rsidRDefault="00F01CB6" w:rsidP="0048350D">
      <w:pPr>
        <w:ind w:firstLine="720"/>
        <w:rPr>
          <w:rFonts w:ascii="Garamond" w:hAnsi="Garamond"/>
        </w:rPr>
      </w:pPr>
      <w:r>
        <w:rPr>
          <w:rFonts w:ascii="Garamond" w:hAnsi="Garamond"/>
        </w:rPr>
        <w:lastRenderedPageBreak/>
        <w:t>Surprisingly, n</w:t>
      </w:r>
      <w:r w:rsidR="0048350D">
        <w:rPr>
          <w:rFonts w:ascii="Garamond" w:hAnsi="Garamond"/>
        </w:rPr>
        <w:t>either m</w:t>
      </w:r>
      <w:r w:rsidR="005058BA">
        <w:rPr>
          <w:rFonts w:ascii="Garamond" w:hAnsi="Garamond"/>
        </w:rPr>
        <w:t xml:space="preserve">ating system </w:t>
      </w:r>
      <w:r w:rsidR="0048350D">
        <w:rPr>
          <w:rFonts w:ascii="Garamond" w:hAnsi="Garamond"/>
        </w:rPr>
        <w:t xml:space="preserve">nor age </w:t>
      </w:r>
      <w:r w:rsidR="00104273">
        <w:rPr>
          <w:rFonts w:ascii="Garamond" w:hAnsi="Garamond"/>
        </w:rPr>
        <w:t>explain</w:t>
      </w:r>
      <w:r w:rsidR="0048350D">
        <w:rPr>
          <w:rFonts w:ascii="Garamond" w:hAnsi="Garamond"/>
        </w:rPr>
        <w:t>ed</w:t>
      </w:r>
      <w:r w:rsidR="000127C2">
        <w:rPr>
          <w:rFonts w:ascii="Garamond" w:hAnsi="Garamond"/>
        </w:rPr>
        <w:t xml:space="preserve"> sex</w:t>
      </w:r>
      <w:r w:rsidR="005058BA">
        <w:rPr>
          <w:rFonts w:ascii="Garamond" w:hAnsi="Garamond"/>
        </w:rPr>
        <w:t xml:space="preserve"> differences in </w:t>
      </w:r>
      <w:r w:rsidR="008D155B">
        <w:rPr>
          <w:rFonts w:ascii="Garamond" w:hAnsi="Garamond"/>
        </w:rPr>
        <w:t xml:space="preserve">either </w:t>
      </w:r>
      <w:r w:rsidR="00104273">
        <w:rPr>
          <w:rFonts w:ascii="Garamond" w:hAnsi="Garamond"/>
        </w:rPr>
        <w:t xml:space="preserve">mean </w:t>
      </w:r>
      <w:r w:rsidR="005058BA">
        <w:rPr>
          <w:rFonts w:ascii="Garamond" w:hAnsi="Garamond"/>
        </w:rPr>
        <w:t xml:space="preserve">or </w:t>
      </w:r>
      <w:r w:rsidR="0048350D">
        <w:rPr>
          <w:rFonts w:ascii="Garamond" w:hAnsi="Garamond"/>
        </w:rPr>
        <w:t xml:space="preserve">variability </w:t>
      </w:r>
      <w:r w:rsidR="008D155B">
        <w:rPr>
          <w:rFonts w:ascii="Garamond" w:hAnsi="Garamond"/>
        </w:rPr>
        <w:t xml:space="preserve">of personality </w:t>
      </w:r>
      <w:r w:rsidR="0048350D">
        <w:rPr>
          <w:rFonts w:ascii="Garamond" w:hAnsi="Garamond"/>
        </w:rPr>
        <w:t>in any of the taxonomic groups (see Table ?? for slope estimates and 95% CIs). However, f</w:t>
      </w:r>
      <w:r w:rsidR="00580DC5">
        <w:rPr>
          <w:rFonts w:ascii="Garamond" w:hAnsi="Garamond"/>
        </w:rPr>
        <w:t xml:space="preserve">emale fish </w:t>
      </w:r>
      <w:r w:rsidR="0048350D">
        <w:rPr>
          <w:rFonts w:ascii="Garamond" w:hAnsi="Garamond"/>
        </w:rPr>
        <w:t xml:space="preserve">from wild populations </w:t>
      </w:r>
      <w:r w:rsidR="00580DC5">
        <w:rPr>
          <w:rFonts w:ascii="Garamond" w:hAnsi="Garamond"/>
        </w:rPr>
        <w:t xml:space="preserve">had significantly greater variability in </w:t>
      </w:r>
      <w:r w:rsidR="0048350D">
        <w:rPr>
          <w:rFonts w:ascii="Garamond" w:hAnsi="Garamond"/>
        </w:rPr>
        <w:t xml:space="preserve">their </w:t>
      </w:r>
      <w:r w:rsidR="00580DC5">
        <w:rPr>
          <w:rFonts w:ascii="Garamond" w:hAnsi="Garamond"/>
        </w:rPr>
        <w:t>personality compared to males</w:t>
      </w:r>
      <w:r w:rsidR="0048350D">
        <w:rPr>
          <w:rFonts w:ascii="Garamond" w:hAnsi="Garamond"/>
        </w:rPr>
        <w:t xml:space="preserve"> from the wild</w:t>
      </w:r>
      <w:r w:rsidR="00580DC5">
        <w:rPr>
          <w:rFonts w:ascii="Garamond" w:hAnsi="Garamond"/>
        </w:rPr>
        <w:t xml:space="preserve"> (wild: </w:t>
      </w:r>
      <w:r w:rsidR="00580DC5" w:rsidRPr="005A0C61">
        <w:rPr>
          <w:rFonts w:ascii="Garamond" w:hAnsi="Garamond"/>
          <w:i/>
        </w:rPr>
        <w:sym w:font="Symbol" w:char="F062"/>
      </w:r>
      <w:r w:rsidR="00580DC5">
        <w:rPr>
          <w:rFonts w:ascii="Garamond" w:hAnsi="Garamond"/>
        </w:rPr>
        <w:t xml:space="preserve"> = -0.10, 95% CIs: -0.19, -0.01, </w:t>
      </w:r>
      <w:r w:rsidR="00580DC5" w:rsidRPr="00580DC5">
        <w:rPr>
          <w:rFonts w:ascii="Garamond" w:hAnsi="Garamond"/>
          <w:i/>
        </w:rPr>
        <w:t>p</w:t>
      </w:r>
      <w:r w:rsidR="00580DC5">
        <w:rPr>
          <w:rFonts w:ascii="Garamond" w:hAnsi="Garamond"/>
        </w:rPr>
        <w:t xml:space="preserve">=0.03), while lab-reared fish populations had no sex differences in variability (lab/captive: </w:t>
      </w:r>
      <w:r w:rsidR="00580DC5" w:rsidRPr="005A0C61">
        <w:rPr>
          <w:rFonts w:ascii="Garamond" w:hAnsi="Garamond"/>
          <w:i/>
        </w:rPr>
        <w:sym w:font="Symbol" w:char="F062"/>
      </w:r>
      <w:r w:rsidR="00580DC5">
        <w:rPr>
          <w:rFonts w:ascii="Garamond" w:hAnsi="Garamond"/>
        </w:rPr>
        <w:t xml:space="preserve"> = 0.03, 95% CIs: -0.05, 0.10, </w:t>
      </w:r>
      <w:r w:rsidR="00580DC5">
        <w:rPr>
          <w:rFonts w:ascii="Garamond" w:hAnsi="Garamond"/>
          <w:i/>
        </w:rPr>
        <w:t>p</w:t>
      </w:r>
      <w:r w:rsidR="00580DC5">
        <w:rPr>
          <w:rFonts w:ascii="Garamond" w:hAnsi="Garamond"/>
        </w:rPr>
        <w:t xml:space="preserve">=0.68). </w:t>
      </w:r>
      <w:r w:rsidR="0048350D">
        <w:rPr>
          <w:rFonts w:ascii="Garamond" w:hAnsi="Garamond"/>
        </w:rPr>
        <w:t>S</w:t>
      </w:r>
      <w:r w:rsidR="00580DC5">
        <w:rPr>
          <w:rFonts w:ascii="Garamond" w:hAnsi="Garamond"/>
        </w:rPr>
        <w:t xml:space="preserve">uch a sex difference was absent in the mean personalities of </w:t>
      </w:r>
      <w:r w:rsidR="0048350D">
        <w:rPr>
          <w:rFonts w:ascii="Garamond" w:hAnsi="Garamond"/>
        </w:rPr>
        <w:t xml:space="preserve">both </w:t>
      </w:r>
      <w:r w:rsidR="00580DC5">
        <w:rPr>
          <w:rFonts w:ascii="Garamond" w:hAnsi="Garamond"/>
        </w:rPr>
        <w:t xml:space="preserve">wild </w:t>
      </w:r>
      <w:r w:rsidR="0048350D">
        <w:rPr>
          <w:rFonts w:ascii="Garamond" w:hAnsi="Garamond"/>
        </w:rPr>
        <w:t>and</w:t>
      </w:r>
      <w:r w:rsidR="00580DC5">
        <w:rPr>
          <w:rFonts w:ascii="Garamond" w:hAnsi="Garamond"/>
        </w:rPr>
        <w:t xml:space="preserve"> lab fish populations (wild: </w:t>
      </w:r>
      <w:r w:rsidR="00580DC5" w:rsidRPr="005A0C61">
        <w:rPr>
          <w:rFonts w:ascii="Garamond" w:hAnsi="Garamond"/>
          <w:i/>
        </w:rPr>
        <w:sym w:font="Symbol" w:char="F062"/>
      </w:r>
      <w:r w:rsidR="00580DC5">
        <w:rPr>
          <w:rFonts w:ascii="Garamond" w:hAnsi="Garamond"/>
        </w:rPr>
        <w:t xml:space="preserve"> = -0.11, 95% CIs: -0.47, 0.25; lab/captive: </w:t>
      </w:r>
      <w:r w:rsidR="00580DC5" w:rsidRPr="005A0C61">
        <w:rPr>
          <w:rFonts w:ascii="Garamond" w:hAnsi="Garamond"/>
          <w:i/>
        </w:rPr>
        <w:sym w:font="Symbol" w:char="F062"/>
      </w:r>
      <w:r w:rsidR="00580DC5">
        <w:rPr>
          <w:rFonts w:ascii="Garamond" w:hAnsi="Garamond"/>
        </w:rPr>
        <w:t xml:space="preserve"> = 0.03, 95% CIs: -0.33, 0.38)</w:t>
      </w:r>
      <w:r w:rsidR="004E32A2">
        <w:rPr>
          <w:rFonts w:ascii="Garamond" w:hAnsi="Garamond"/>
        </w:rPr>
        <w:t>, and t</w:t>
      </w:r>
      <w:r w:rsidR="0002711F">
        <w:rPr>
          <w:rFonts w:ascii="Garamond" w:hAnsi="Garamond"/>
        </w:rPr>
        <w:t xml:space="preserve">here was no effect of population on sex differences in the mean </w:t>
      </w:r>
      <w:r w:rsidR="004E32A2">
        <w:rPr>
          <w:rFonts w:ascii="Garamond" w:hAnsi="Garamond"/>
        </w:rPr>
        <w:t xml:space="preserve">or variability of </w:t>
      </w:r>
      <w:r w:rsidR="0002711F">
        <w:rPr>
          <w:rFonts w:ascii="Garamond" w:hAnsi="Garamond"/>
        </w:rPr>
        <w:t xml:space="preserve">personalities </w:t>
      </w:r>
      <w:r w:rsidR="004E32A2">
        <w:rPr>
          <w:rFonts w:ascii="Garamond" w:hAnsi="Garamond"/>
        </w:rPr>
        <w:t>in</w:t>
      </w:r>
      <w:r w:rsidR="0002711F">
        <w:rPr>
          <w:rFonts w:ascii="Garamond" w:hAnsi="Garamond"/>
        </w:rPr>
        <w:t xml:space="preserve"> any other taxonomic group</w:t>
      </w:r>
      <w:r w:rsidR="004E32A2">
        <w:rPr>
          <w:rFonts w:ascii="Garamond" w:hAnsi="Garamond"/>
        </w:rPr>
        <w:t xml:space="preserve"> (see Table ??)</w:t>
      </w:r>
      <w:r w:rsidR="0002711F">
        <w:rPr>
          <w:rFonts w:ascii="Garamond" w:hAnsi="Garamond"/>
        </w:rPr>
        <w:t xml:space="preserve">. </w:t>
      </w:r>
      <w:r>
        <w:rPr>
          <w:rFonts w:ascii="Garamond" w:hAnsi="Garamond"/>
        </w:rPr>
        <w:t xml:space="preserve">Study environment had a </w:t>
      </w:r>
      <w:r w:rsidR="00CA2987">
        <w:rPr>
          <w:rFonts w:ascii="Garamond" w:hAnsi="Garamond"/>
        </w:rPr>
        <w:t xml:space="preserve">marginally </w:t>
      </w:r>
      <w:r>
        <w:rPr>
          <w:rFonts w:ascii="Garamond" w:hAnsi="Garamond"/>
        </w:rPr>
        <w:t xml:space="preserve">significant effect on mean personality in mammals; males in the wild had </w:t>
      </w:r>
      <w:r w:rsidR="00CA2987">
        <w:rPr>
          <w:rFonts w:ascii="Garamond" w:hAnsi="Garamond"/>
        </w:rPr>
        <w:t>somewhat</w:t>
      </w:r>
      <w:r>
        <w:rPr>
          <w:rFonts w:ascii="Garamond" w:hAnsi="Garamond"/>
        </w:rPr>
        <w:t xml:space="preserve"> </w:t>
      </w:r>
      <w:r w:rsidR="00CA2987">
        <w:rPr>
          <w:rFonts w:ascii="Garamond" w:hAnsi="Garamond"/>
        </w:rPr>
        <w:t>larger</w:t>
      </w:r>
      <w:r>
        <w:rPr>
          <w:rFonts w:ascii="Garamond" w:hAnsi="Garamond"/>
        </w:rPr>
        <w:t xml:space="preserve"> overall mean</w:t>
      </w:r>
      <w:r w:rsidR="00CA2987">
        <w:rPr>
          <w:rFonts w:ascii="Garamond" w:hAnsi="Garamond"/>
        </w:rPr>
        <w:t xml:space="preserve">s </w:t>
      </w:r>
      <w:r>
        <w:rPr>
          <w:rFonts w:ascii="Garamond" w:hAnsi="Garamond"/>
        </w:rPr>
        <w:t>than females (</w:t>
      </w:r>
      <w:r w:rsidRPr="005A0C61">
        <w:rPr>
          <w:rFonts w:ascii="Garamond" w:hAnsi="Garamond"/>
          <w:i/>
        </w:rPr>
        <w:sym w:font="Symbol" w:char="F062"/>
      </w:r>
      <w:r>
        <w:rPr>
          <w:rFonts w:ascii="Garamond" w:hAnsi="Garamond"/>
        </w:rPr>
        <w:t xml:space="preserve"> = 0.27, 95% CIs: -0.02, 0.56, </w:t>
      </w:r>
      <w:r>
        <w:rPr>
          <w:rFonts w:ascii="Garamond" w:hAnsi="Garamond"/>
          <w:i/>
        </w:rPr>
        <w:t>p</w:t>
      </w:r>
      <w:r>
        <w:rPr>
          <w:rFonts w:ascii="Garamond" w:hAnsi="Garamond"/>
        </w:rPr>
        <w:t xml:space="preserve">=0.06), </w:t>
      </w:r>
      <w:r w:rsidR="00CE4AF1">
        <w:rPr>
          <w:rFonts w:ascii="Garamond" w:hAnsi="Garamond"/>
        </w:rPr>
        <w:t>a difference</w:t>
      </w:r>
      <w:r>
        <w:rPr>
          <w:rFonts w:ascii="Garamond" w:hAnsi="Garamond"/>
        </w:rPr>
        <w:t xml:space="preserve"> that was absent from mammals in </w:t>
      </w:r>
      <w:r w:rsidR="0053034C">
        <w:rPr>
          <w:rFonts w:ascii="Garamond" w:hAnsi="Garamond"/>
        </w:rPr>
        <w:t>a</w:t>
      </w:r>
      <w:r>
        <w:rPr>
          <w:rFonts w:ascii="Garamond" w:hAnsi="Garamond"/>
        </w:rPr>
        <w:t xml:space="preserve"> lab</w:t>
      </w:r>
      <w:r w:rsidR="0053034C">
        <w:rPr>
          <w:rFonts w:ascii="Garamond" w:hAnsi="Garamond"/>
        </w:rPr>
        <w:t>oratory environment</w:t>
      </w:r>
      <w:r>
        <w:rPr>
          <w:rFonts w:ascii="Garamond" w:hAnsi="Garamond"/>
        </w:rPr>
        <w:t xml:space="preserve"> (</w:t>
      </w:r>
      <w:r w:rsidRPr="005A0C61">
        <w:rPr>
          <w:rFonts w:ascii="Garamond" w:hAnsi="Garamond"/>
          <w:i/>
        </w:rPr>
        <w:sym w:font="Symbol" w:char="F062"/>
      </w:r>
      <w:r>
        <w:rPr>
          <w:rFonts w:ascii="Garamond" w:hAnsi="Garamond"/>
        </w:rPr>
        <w:t xml:space="preserve"> = -0.06, 95% CIs: -0.35, 0.23, </w:t>
      </w:r>
      <w:r>
        <w:rPr>
          <w:rFonts w:ascii="Garamond" w:hAnsi="Garamond"/>
          <w:i/>
        </w:rPr>
        <w:t>p</w:t>
      </w:r>
      <w:r>
        <w:rPr>
          <w:rFonts w:ascii="Garamond" w:hAnsi="Garamond"/>
        </w:rPr>
        <w:t xml:space="preserve">=0.66). </w:t>
      </w:r>
      <w:r w:rsidR="00CE4AF1">
        <w:rPr>
          <w:rFonts w:ascii="Garamond" w:hAnsi="Garamond"/>
        </w:rPr>
        <w:t xml:space="preserve">Study environment did not influence sex differences in mean personality in any other taxonomic group, or the variability of any taxonomic group (including mammals; see Table ??). </w:t>
      </w:r>
      <w:r w:rsidR="00FC2CC0">
        <w:rPr>
          <w:rFonts w:ascii="Garamond" w:hAnsi="Garamond"/>
        </w:rPr>
        <w:t xml:space="preserve">Finally, </w:t>
      </w:r>
      <w:r w:rsidR="006702C6">
        <w:rPr>
          <w:rFonts w:ascii="Garamond" w:hAnsi="Garamond"/>
        </w:rPr>
        <w:t xml:space="preserve">whether a study was observational (no manipulation) or experimental (any kind of experimental manipulation) </w:t>
      </w:r>
      <w:r w:rsidR="00423F09">
        <w:rPr>
          <w:rFonts w:ascii="Garamond" w:hAnsi="Garamond"/>
        </w:rPr>
        <w:t>explained</w:t>
      </w:r>
      <w:r w:rsidR="006702C6">
        <w:rPr>
          <w:rFonts w:ascii="Garamond" w:hAnsi="Garamond"/>
        </w:rPr>
        <w:t xml:space="preserve"> sex differences in the mean personality of mammals; males had greater means than females in observational studies compared to </w:t>
      </w:r>
      <w:r w:rsidR="004366B3">
        <w:rPr>
          <w:rFonts w:ascii="Garamond" w:hAnsi="Garamond"/>
        </w:rPr>
        <w:t xml:space="preserve">mammals in </w:t>
      </w:r>
      <w:r w:rsidR="006702C6">
        <w:rPr>
          <w:rFonts w:ascii="Garamond" w:hAnsi="Garamond"/>
        </w:rPr>
        <w:t xml:space="preserve">experimental studies (experimental: </w:t>
      </w:r>
      <w:r w:rsidR="006702C6" w:rsidRPr="005A0C61">
        <w:rPr>
          <w:rFonts w:ascii="Garamond" w:hAnsi="Garamond"/>
          <w:i/>
        </w:rPr>
        <w:sym w:font="Symbol" w:char="F062"/>
      </w:r>
      <w:r w:rsidR="006702C6">
        <w:rPr>
          <w:rFonts w:ascii="Garamond" w:hAnsi="Garamond"/>
        </w:rPr>
        <w:t xml:space="preserve"> = 0.01, 95% CIs: -0.12, 0.14, </w:t>
      </w:r>
      <w:r w:rsidR="006702C6">
        <w:rPr>
          <w:rFonts w:ascii="Garamond" w:hAnsi="Garamond"/>
          <w:i/>
        </w:rPr>
        <w:t>p</w:t>
      </w:r>
      <w:r w:rsidR="006702C6">
        <w:rPr>
          <w:rFonts w:ascii="Garamond" w:hAnsi="Garamond"/>
        </w:rPr>
        <w:t xml:space="preserve">=0.90; observational: </w:t>
      </w:r>
      <w:r w:rsidR="006702C6" w:rsidRPr="005A0C61">
        <w:rPr>
          <w:rFonts w:ascii="Garamond" w:hAnsi="Garamond"/>
          <w:i/>
        </w:rPr>
        <w:sym w:font="Symbol" w:char="F062"/>
      </w:r>
      <w:r w:rsidR="006702C6">
        <w:rPr>
          <w:rFonts w:ascii="Garamond" w:hAnsi="Garamond"/>
        </w:rPr>
        <w:t xml:space="preserve"> = 0.43, 95% CIs: 0.21, 0.65, </w:t>
      </w:r>
      <w:r w:rsidR="006702C6">
        <w:rPr>
          <w:rFonts w:ascii="Garamond" w:hAnsi="Garamond"/>
          <w:i/>
        </w:rPr>
        <w:t>p</w:t>
      </w:r>
      <w:r w:rsidR="006702C6">
        <w:rPr>
          <w:rFonts w:ascii="Garamond" w:hAnsi="Garamond"/>
        </w:rPr>
        <w:t>&lt;0.001)</w:t>
      </w:r>
      <w:r w:rsidR="00477A44">
        <w:rPr>
          <w:rFonts w:ascii="Garamond" w:hAnsi="Garamond"/>
        </w:rPr>
        <w:t xml:space="preserve">. Again, there </w:t>
      </w:r>
      <w:r w:rsidR="00423F09">
        <w:rPr>
          <w:rFonts w:ascii="Garamond" w:hAnsi="Garamond"/>
        </w:rPr>
        <w:t xml:space="preserve">was no </w:t>
      </w:r>
      <w:r w:rsidR="00B4647E">
        <w:rPr>
          <w:rFonts w:ascii="Garamond" w:hAnsi="Garamond"/>
        </w:rPr>
        <w:t xml:space="preserve">effect of study type on </w:t>
      </w:r>
      <w:r w:rsidR="00423F09">
        <w:rPr>
          <w:rFonts w:ascii="Garamond" w:hAnsi="Garamond"/>
        </w:rPr>
        <w:t xml:space="preserve">variability for mammals in either experimental or observational studies, nor for </w:t>
      </w:r>
      <w:r w:rsidR="00477A44">
        <w:rPr>
          <w:rFonts w:ascii="Garamond" w:hAnsi="Garamond"/>
        </w:rPr>
        <w:t xml:space="preserve">the means or variability in </w:t>
      </w:r>
      <w:r w:rsidR="00423F09">
        <w:rPr>
          <w:rFonts w:ascii="Garamond" w:hAnsi="Garamond"/>
        </w:rPr>
        <w:t>any other taxonomic group</w:t>
      </w:r>
      <w:r w:rsidR="00B4647E">
        <w:rPr>
          <w:rFonts w:ascii="Garamond" w:hAnsi="Garamond"/>
        </w:rPr>
        <w:t xml:space="preserve"> (see Table ??). </w:t>
      </w:r>
    </w:p>
    <w:p w14:paraId="4EBAA6D7" w14:textId="699F638A" w:rsidR="000127C2" w:rsidRDefault="000127C2">
      <w:pPr>
        <w:rPr>
          <w:rFonts w:ascii="Garamond" w:hAnsi="Garamond"/>
        </w:rPr>
      </w:pPr>
      <w:r>
        <w:rPr>
          <w:rFonts w:ascii="Garamond" w:hAnsi="Garamond"/>
        </w:rPr>
        <w:tab/>
      </w:r>
    </w:p>
    <w:p w14:paraId="387A3387" w14:textId="61ECA0BA" w:rsidR="00936903" w:rsidRDefault="00936903">
      <w:pPr>
        <w:rPr>
          <w:rFonts w:ascii="Garamond" w:hAnsi="Garamond"/>
        </w:rPr>
      </w:pPr>
      <w:r>
        <w:rPr>
          <w:rFonts w:ascii="Garamond" w:hAnsi="Garamond"/>
          <w:i/>
        </w:rPr>
        <w:t>Publication bias</w:t>
      </w:r>
    </w:p>
    <w:p w14:paraId="4DDEE9F8" w14:textId="1EB325B5" w:rsidR="00936903" w:rsidRPr="008F1E43" w:rsidRDefault="00936903">
      <w:pPr>
        <w:rPr>
          <w:rFonts w:ascii="Garamond" w:hAnsi="Garamond"/>
        </w:rPr>
      </w:pPr>
      <w:r>
        <w:rPr>
          <w:rFonts w:ascii="Garamond" w:hAnsi="Garamond"/>
        </w:rPr>
        <w:tab/>
      </w:r>
      <w:r w:rsidR="007F16B7">
        <w:rPr>
          <w:rFonts w:ascii="Garamond" w:hAnsi="Garamond"/>
        </w:rPr>
        <w:t>F</w:t>
      </w:r>
      <w:r w:rsidR="00EF3644">
        <w:rPr>
          <w:rFonts w:ascii="Garamond" w:hAnsi="Garamond"/>
        </w:rPr>
        <w:t>unnel plots and Egger’s regression test</w:t>
      </w:r>
      <w:r w:rsidR="007F16B7">
        <w:rPr>
          <w:rFonts w:ascii="Garamond" w:hAnsi="Garamond"/>
        </w:rPr>
        <w:t xml:space="preserve"> were used</w:t>
      </w:r>
      <w:r w:rsidR="00EF3644">
        <w:rPr>
          <w:rFonts w:ascii="Garamond" w:hAnsi="Garamond"/>
        </w:rPr>
        <w:t xml:space="preserve"> to look for potential publication bias in our standardised mean (Hedge’s </w:t>
      </w:r>
      <w:r w:rsidR="00EF3644">
        <w:rPr>
          <w:rFonts w:ascii="Garamond" w:hAnsi="Garamond"/>
          <w:i/>
        </w:rPr>
        <w:t>g</w:t>
      </w:r>
      <w:r w:rsidR="00EF3644">
        <w:rPr>
          <w:rFonts w:ascii="Garamond" w:hAnsi="Garamond"/>
        </w:rPr>
        <w:t>) and variability (</w:t>
      </w:r>
      <w:proofErr w:type="spellStart"/>
      <w:r w:rsidR="00EF3644">
        <w:rPr>
          <w:rFonts w:ascii="Garamond" w:hAnsi="Garamond"/>
        </w:rPr>
        <w:t>lnCVR</w:t>
      </w:r>
      <w:proofErr w:type="spellEnd"/>
      <w:r w:rsidR="00EF3644">
        <w:rPr>
          <w:rFonts w:ascii="Garamond" w:hAnsi="Garamond"/>
        </w:rPr>
        <w:t xml:space="preserve">) effect size datasets. </w:t>
      </w:r>
      <w:r w:rsidR="007F16B7">
        <w:rPr>
          <w:rFonts w:ascii="Garamond" w:hAnsi="Garamond"/>
        </w:rPr>
        <w:t>T</w:t>
      </w:r>
      <w:r w:rsidR="00EF3644">
        <w:rPr>
          <w:rFonts w:ascii="Garamond" w:hAnsi="Garamond"/>
        </w:rPr>
        <w:t>he Egger’s test</w:t>
      </w:r>
      <w:r w:rsidR="007F16B7">
        <w:rPr>
          <w:rFonts w:ascii="Garamond" w:hAnsi="Garamond"/>
        </w:rPr>
        <w:t xml:space="preserve"> suggested the presence of publication bias </w:t>
      </w:r>
      <w:r w:rsidR="00166BA4">
        <w:rPr>
          <w:rFonts w:ascii="Garamond" w:hAnsi="Garamond"/>
        </w:rPr>
        <w:t>within</w:t>
      </w:r>
      <w:r w:rsidR="007F16B7">
        <w:rPr>
          <w:rFonts w:ascii="Garamond" w:hAnsi="Garamond"/>
        </w:rPr>
        <w:t xml:space="preserve"> the </w:t>
      </w:r>
      <w:r w:rsidR="00EF3644">
        <w:rPr>
          <w:rFonts w:ascii="Garamond" w:hAnsi="Garamond"/>
        </w:rPr>
        <w:t>standardised means</w:t>
      </w:r>
      <w:r w:rsidR="00166BA4">
        <w:rPr>
          <w:rFonts w:ascii="Garamond" w:hAnsi="Garamond"/>
        </w:rPr>
        <w:t xml:space="preserve"> dataset</w:t>
      </w:r>
      <w:r w:rsidR="00EF3644">
        <w:rPr>
          <w:rFonts w:ascii="Garamond" w:hAnsi="Garamond"/>
        </w:rPr>
        <w:t xml:space="preserve"> </w:t>
      </w:r>
      <w:r w:rsidR="007F16B7">
        <w:rPr>
          <w:rFonts w:ascii="Garamond" w:hAnsi="Garamond"/>
        </w:rPr>
        <w:t>(</w:t>
      </w:r>
      <w:r w:rsidR="007F16B7" w:rsidRPr="007F16B7">
        <w:rPr>
          <w:rFonts w:ascii="Garamond" w:hAnsi="Garamond"/>
          <w:i/>
        </w:rPr>
        <w:t>z</w:t>
      </w:r>
      <w:r w:rsidR="007F16B7">
        <w:rPr>
          <w:rFonts w:ascii="Garamond" w:hAnsi="Garamond"/>
        </w:rPr>
        <w:t xml:space="preserve"> = -2.79, p= 0.005), but not the variability dataset (</w:t>
      </w:r>
      <w:r w:rsidR="007F16B7" w:rsidRPr="007F16B7">
        <w:rPr>
          <w:rFonts w:ascii="Garamond" w:hAnsi="Garamond"/>
          <w:i/>
        </w:rPr>
        <w:t>z</w:t>
      </w:r>
      <w:r w:rsidR="007F16B7">
        <w:rPr>
          <w:rFonts w:ascii="Garamond" w:hAnsi="Garamond"/>
        </w:rPr>
        <w:t xml:space="preserve"> = -0.03, p = 0.97). However, significance generated from the Egger’s test can also be an indicator of high heterogeneity, which is the case for our effect sizes. </w:t>
      </w:r>
      <w:r w:rsidR="008F1E43" w:rsidRPr="00166BA4">
        <w:rPr>
          <w:rFonts w:ascii="Garamond" w:hAnsi="Garamond"/>
          <w:i/>
        </w:rPr>
        <w:t>As an additional check, we looked at the correlation between effect size (Hedge’s g) and journal impact factor, and the correlation between effect size and publication year…</w:t>
      </w:r>
      <w:r w:rsidR="008F1E43">
        <w:rPr>
          <w:rFonts w:ascii="Garamond" w:hAnsi="Garamond"/>
        </w:rPr>
        <w:t xml:space="preserve">  </w:t>
      </w:r>
    </w:p>
    <w:sectPr w:rsidR="00936903" w:rsidRPr="008F1E43"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127C2"/>
    <w:rsid w:val="00022DB3"/>
    <w:rsid w:val="0002711F"/>
    <w:rsid w:val="00030A7A"/>
    <w:rsid w:val="00040210"/>
    <w:rsid w:val="00045756"/>
    <w:rsid w:val="000510FA"/>
    <w:rsid w:val="00054A25"/>
    <w:rsid w:val="00071C08"/>
    <w:rsid w:val="00095368"/>
    <w:rsid w:val="000B3FDC"/>
    <w:rsid w:val="000C57A3"/>
    <w:rsid w:val="000D0BBA"/>
    <w:rsid w:val="00104273"/>
    <w:rsid w:val="00166BA4"/>
    <w:rsid w:val="00186833"/>
    <w:rsid w:val="00196B9F"/>
    <w:rsid w:val="00197530"/>
    <w:rsid w:val="001A25A6"/>
    <w:rsid w:val="001A518E"/>
    <w:rsid w:val="001C1877"/>
    <w:rsid w:val="00211F1C"/>
    <w:rsid w:val="00213EDD"/>
    <w:rsid w:val="002211D4"/>
    <w:rsid w:val="002275CB"/>
    <w:rsid w:val="002330E6"/>
    <w:rsid w:val="00233D14"/>
    <w:rsid w:val="0024112C"/>
    <w:rsid w:val="00244640"/>
    <w:rsid w:val="002456F4"/>
    <w:rsid w:val="00262336"/>
    <w:rsid w:val="002934D6"/>
    <w:rsid w:val="002B1A0B"/>
    <w:rsid w:val="002B7727"/>
    <w:rsid w:val="002F4C46"/>
    <w:rsid w:val="003049DF"/>
    <w:rsid w:val="00340459"/>
    <w:rsid w:val="00341319"/>
    <w:rsid w:val="00343E5E"/>
    <w:rsid w:val="00343FEC"/>
    <w:rsid w:val="003528EF"/>
    <w:rsid w:val="00360321"/>
    <w:rsid w:val="00377251"/>
    <w:rsid w:val="003A3F10"/>
    <w:rsid w:val="003A72D1"/>
    <w:rsid w:val="003B414B"/>
    <w:rsid w:val="004000DD"/>
    <w:rsid w:val="004153E2"/>
    <w:rsid w:val="00423F09"/>
    <w:rsid w:val="004366B3"/>
    <w:rsid w:val="00465AD2"/>
    <w:rsid w:val="00477A44"/>
    <w:rsid w:val="0048350D"/>
    <w:rsid w:val="004C0B0A"/>
    <w:rsid w:val="004D6537"/>
    <w:rsid w:val="004E0A5F"/>
    <w:rsid w:val="004E32A2"/>
    <w:rsid w:val="005058BA"/>
    <w:rsid w:val="00517425"/>
    <w:rsid w:val="0053034C"/>
    <w:rsid w:val="00544B53"/>
    <w:rsid w:val="005714FA"/>
    <w:rsid w:val="0057337A"/>
    <w:rsid w:val="00575530"/>
    <w:rsid w:val="00580DC5"/>
    <w:rsid w:val="00585CF5"/>
    <w:rsid w:val="00597D83"/>
    <w:rsid w:val="005A0C61"/>
    <w:rsid w:val="005A157D"/>
    <w:rsid w:val="005B2256"/>
    <w:rsid w:val="00640D3A"/>
    <w:rsid w:val="00653041"/>
    <w:rsid w:val="0066591E"/>
    <w:rsid w:val="006702C6"/>
    <w:rsid w:val="00687671"/>
    <w:rsid w:val="006E2181"/>
    <w:rsid w:val="006F46E8"/>
    <w:rsid w:val="007024F7"/>
    <w:rsid w:val="007120BE"/>
    <w:rsid w:val="007757E7"/>
    <w:rsid w:val="00791FAC"/>
    <w:rsid w:val="007A0CED"/>
    <w:rsid w:val="007C18A7"/>
    <w:rsid w:val="007F16B7"/>
    <w:rsid w:val="00806FDB"/>
    <w:rsid w:val="0082211F"/>
    <w:rsid w:val="00840BE2"/>
    <w:rsid w:val="00845989"/>
    <w:rsid w:val="00846843"/>
    <w:rsid w:val="00856B7E"/>
    <w:rsid w:val="00881723"/>
    <w:rsid w:val="008A455A"/>
    <w:rsid w:val="008B2F4D"/>
    <w:rsid w:val="008D155B"/>
    <w:rsid w:val="008F1E43"/>
    <w:rsid w:val="00936903"/>
    <w:rsid w:val="009C2CF3"/>
    <w:rsid w:val="009F7074"/>
    <w:rsid w:val="00A1679C"/>
    <w:rsid w:val="00A55035"/>
    <w:rsid w:val="00AA5A16"/>
    <w:rsid w:val="00AB7B98"/>
    <w:rsid w:val="00AC493D"/>
    <w:rsid w:val="00AF25E0"/>
    <w:rsid w:val="00B03029"/>
    <w:rsid w:val="00B13306"/>
    <w:rsid w:val="00B35532"/>
    <w:rsid w:val="00B4647E"/>
    <w:rsid w:val="00B60D77"/>
    <w:rsid w:val="00B65DA6"/>
    <w:rsid w:val="00B906D5"/>
    <w:rsid w:val="00BD2216"/>
    <w:rsid w:val="00BD7399"/>
    <w:rsid w:val="00BF6826"/>
    <w:rsid w:val="00BF7C68"/>
    <w:rsid w:val="00C26B92"/>
    <w:rsid w:val="00C27B83"/>
    <w:rsid w:val="00C448C2"/>
    <w:rsid w:val="00C4583F"/>
    <w:rsid w:val="00C501A1"/>
    <w:rsid w:val="00C54B68"/>
    <w:rsid w:val="00C6362B"/>
    <w:rsid w:val="00C74193"/>
    <w:rsid w:val="00CA2987"/>
    <w:rsid w:val="00CE2D8F"/>
    <w:rsid w:val="00CE4AF1"/>
    <w:rsid w:val="00CF0144"/>
    <w:rsid w:val="00D012CE"/>
    <w:rsid w:val="00D37C5D"/>
    <w:rsid w:val="00D571C1"/>
    <w:rsid w:val="00D6142C"/>
    <w:rsid w:val="00D711A6"/>
    <w:rsid w:val="00D80AD3"/>
    <w:rsid w:val="00E146FC"/>
    <w:rsid w:val="00E37C99"/>
    <w:rsid w:val="00E81795"/>
    <w:rsid w:val="00E8557C"/>
    <w:rsid w:val="00EA663F"/>
    <w:rsid w:val="00EF3644"/>
    <w:rsid w:val="00F01CB6"/>
    <w:rsid w:val="00F05602"/>
    <w:rsid w:val="00F14D39"/>
    <w:rsid w:val="00F2687C"/>
    <w:rsid w:val="00F40013"/>
    <w:rsid w:val="00F83FF4"/>
    <w:rsid w:val="00FA2158"/>
    <w:rsid w:val="00FC0A64"/>
    <w:rsid w:val="00FC2CC0"/>
    <w:rsid w:val="00FD35F8"/>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59</cp:revision>
  <dcterms:created xsi:type="dcterms:W3CDTF">2020-05-01T05:25:00Z</dcterms:created>
  <dcterms:modified xsi:type="dcterms:W3CDTF">2020-05-05T07:44:00Z</dcterms:modified>
</cp:coreProperties>
</file>