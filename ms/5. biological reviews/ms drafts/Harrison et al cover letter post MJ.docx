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8B6C7" w14:textId="77777777" w:rsidR="00D74804" w:rsidRDefault="00D74804" w:rsidP="00DA0411">
      <w:r>
        <w:t xml:space="preserve">Dear </w:t>
      </w:r>
      <w:r w:rsidR="006A372E">
        <w:t>Editor,</w:t>
      </w:r>
    </w:p>
    <w:p w14:paraId="6DB896F4" w14:textId="77777777" w:rsidR="00D74804" w:rsidRDefault="00D74804" w:rsidP="00DA0411"/>
    <w:p w14:paraId="5D84045A" w14:textId="77777777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0D7A9B" w:rsidRPr="00E50DB9">
        <w:t>Sex differences or similarities? Testing the ‘greater male variability’</w:t>
      </w:r>
      <w:r w:rsidR="000D7A9B">
        <w:t xml:space="preserve"> </w:t>
      </w:r>
      <w:r w:rsidR="000D7A9B" w:rsidRPr="00E50DB9">
        <w:t>hypothesis across the animal kingdom</w:t>
      </w:r>
      <w:r w:rsidR="00D74804" w:rsidRPr="00D74804">
        <w:t xml:space="preserve">" </w:t>
      </w:r>
      <w:r w:rsidR="00CB4EBF">
        <w:t xml:space="preserve">by Lauren Harrison, Daniel Noble and Michael Jennions </w:t>
      </w:r>
      <w:r w:rsidR="00D74804" w:rsidRPr="00D74804">
        <w:t xml:space="preserve">for consideration as a </w:t>
      </w:r>
      <w:r w:rsidR="00443B06">
        <w:rPr>
          <w:i/>
          <w:iCs/>
        </w:rPr>
        <w:t>Biological Reviews</w:t>
      </w:r>
      <w:r w:rsidR="00DB4925">
        <w:t xml:space="preserve"> </w:t>
      </w:r>
      <w:del w:id="0" w:author="Michael Jennions" w:date="2021-01-11T11:20:00Z">
        <w:r w:rsidR="00DB4925" w:rsidDel="0061657A">
          <w:delText xml:space="preserve">research </w:delText>
        </w:r>
      </w:del>
      <w:r w:rsidR="00DB4925">
        <w:t>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2CA7D853" w14:textId="77777777" w:rsidR="00C25302" w:rsidRDefault="00C25302" w:rsidP="00DA0411"/>
    <w:p w14:paraId="3E22A3A5" w14:textId="77777777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51ECD352" w14:textId="77777777" w:rsidR="00B8574C" w:rsidRDefault="00B8574C" w:rsidP="00DA0411"/>
    <w:p w14:paraId="0573DD97" w14:textId="77777777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(e.g.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 xml:space="preserve">Our study </w:t>
      </w:r>
      <w:del w:id="1" w:author="Michael Jennions" w:date="2021-01-11T11:21:00Z">
        <w:r w:rsidR="000C64D2" w:rsidDel="00E43239">
          <w:delText xml:space="preserve">undermines </w:delText>
        </w:r>
      </w:del>
      <w:ins w:id="2" w:author="Michael Jennions" w:date="2021-01-11T11:21:00Z">
        <w:r w:rsidR="00E43239">
          <w:t xml:space="preserve">challenges </w:t>
        </w:r>
      </w:ins>
      <w:r w:rsidR="000C64D2">
        <w:t>this speculation.</w:t>
      </w:r>
    </w:p>
    <w:p w14:paraId="49089371" w14:textId="77777777" w:rsidR="00D74804" w:rsidRDefault="00D74804" w:rsidP="00DA0411"/>
    <w:p w14:paraId="690D289F" w14:textId="77777777" w:rsidR="00563F2C" w:rsidRPr="008A1471" w:rsidRDefault="009B35D1" w:rsidP="00DA0411">
      <w:pPr>
        <w:rPr>
          <w:color w:val="FF0000"/>
        </w:rPr>
      </w:pPr>
      <w:r w:rsidRPr="00367887">
        <w:t>S</w:t>
      </w:r>
      <w:r w:rsidR="00563F2C" w:rsidRPr="00367887">
        <w:t>ex differences in variability for men and women is</w:t>
      </w:r>
      <w:r w:rsidR="004D3C8A" w:rsidRPr="00367887">
        <w:t xml:space="preserve"> a topic that frequently attracts attention in psychology</w:t>
      </w:r>
      <w:r w:rsidRPr="00367887">
        <w:t xml:space="preserve"> and the social sciences, </w:t>
      </w:r>
      <w:r w:rsidR="000C64D2" w:rsidRPr="00367887">
        <w:t>but</w:t>
      </w:r>
      <w:r w:rsidRPr="00367887">
        <w:t xml:space="preserve"> researchers often</w:t>
      </w:r>
      <w:r w:rsidR="004D3C8A" w:rsidRPr="00367887">
        <w:t xml:space="preserve"> </w:t>
      </w:r>
      <w:r w:rsidRPr="00367887">
        <w:t>cite</w:t>
      </w:r>
      <w:r w:rsidR="004D3C8A" w:rsidRPr="00367887">
        <w:t xml:space="preserve"> </w:t>
      </w:r>
      <w:r w:rsidRPr="00367887">
        <w:t>single</w:t>
      </w:r>
      <w:r w:rsidR="00401259" w:rsidRPr="00367887">
        <w:t>-</w:t>
      </w:r>
      <w:r w:rsidRPr="00367887">
        <w:t>species studies</w:t>
      </w:r>
      <w:r w:rsidR="004D3C8A" w:rsidRPr="00367887">
        <w:t xml:space="preserve"> </w:t>
      </w:r>
      <w:r w:rsidRPr="00367887">
        <w:t xml:space="preserve">to </w:t>
      </w:r>
      <w:r w:rsidR="000C64D2" w:rsidRPr="00367887">
        <w:t>infer</w:t>
      </w:r>
      <w:r w:rsidRPr="00367887">
        <w:t xml:space="preserve"> a biological </w:t>
      </w:r>
      <w:r w:rsidR="004D3C8A" w:rsidRPr="00367887">
        <w:t xml:space="preserve">basis </w:t>
      </w:r>
      <w:r w:rsidR="000C64D2" w:rsidRPr="00367887">
        <w:t>for</w:t>
      </w:r>
      <w:r w:rsidR="004D3C8A" w:rsidRPr="00367887">
        <w:t xml:space="preserve"> sex differences </w:t>
      </w:r>
      <w:r w:rsidR="00D73FD4" w:rsidRPr="00367887">
        <w:t>i</w:t>
      </w:r>
      <w:r w:rsidR="004D3C8A" w:rsidRPr="00367887">
        <w:t>n humans</w:t>
      </w:r>
      <w:r w:rsidRPr="00367887">
        <w:t>. W</w:t>
      </w:r>
      <w:r w:rsidR="00DB4925" w:rsidRPr="00367887">
        <w:t xml:space="preserve">e </w:t>
      </w:r>
      <w:r w:rsidR="000C64D2" w:rsidRPr="00367887">
        <w:t>think</w:t>
      </w:r>
      <w:r w:rsidR="00DB4925" w:rsidRPr="00367887">
        <w:t xml:space="preserve"> that </w:t>
      </w:r>
      <w:r w:rsidR="00311F69" w:rsidRPr="00367887">
        <w:t xml:space="preserve">the </w:t>
      </w:r>
      <w:r w:rsidR="00367887" w:rsidRPr="00367887">
        <w:t xml:space="preserve">timely and </w:t>
      </w:r>
      <w:r w:rsidR="00D639DC" w:rsidRPr="00367887">
        <w:t>unexpected</w:t>
      </w:r>
      <w:r w:rsidR="00311F69" w:rsidRPr="00367887">
        <w:t xml:space="preserve"> </w:t>
      </w:r>
      <w:r w:rsidR="00F36EE6" w:rsidRPr="00367887">
        <w:t>findings</w:t>
      </w:r>
      <w:r w:rsidR="00311F69" w:rsidRPr="00367887">
        <w:t xml:space="preserve"> of</w:t>
      </w:r>
      <w:r w:rsidR="00DB4925" w:rsidRPr="00367887">
        <w:t xml:space="preserve"> our </w:t>
      </w:r>
      <w:r w:rsidR="00367887" w:rsidRPr="00367887">
        <w:t>large</w:t>
      </w:r>
      <w:r w:rsidR="000C64D2" w:rsidRPr="00367887">
        <w:t xml:space="preserve"> </w:t>
      </w:r>
      <w:r w:rsidR="00563F2C" w:rsidRPr="00367887">
        <w:t>meta-analysis</w:t>
      </w:r>
      <w:r w:rsidR="00DB4925" w:rsidRPr="00367887">
        <w:t xml:space="preserve"> will </w:t>
      </w:r>
      <w:r w:rsidRPr="00367887">
        <w:t xml:space="preserve">therefore </w:t>
      </w:r>
      <w:r w:rsidR="000C64D2" w:rsidRPr="00367887">
        <w:t>interest</w:t>
      </w:r>
      <w:r w:rsidR="00DB4925" w:rsidRPr="00367887">
        <w:t xml:space="preserve"> </w:t>
      </w:r>
      <w:r w:rsidRPr="00367887">
        <w:t>both a</w:t>
      </w:r>
      <w:r w:rsidR="00DB4925" w:rsidRPr="00367887">
        <w:t xml:space="preserve"> </w:t>
      </w:r>
      <w:r w:rsidR="00563F2C" w:rsidRPr="00367887">
        <w:t>general</w:t>
      </w:r>
      <w:r w:rsidR="00A96C86" w:rsidRPr="00367887">
        <w:t xml:space="preserve"> </w:t>
      </w:r>
      <w:r w:rsidRPr="00367887">
        <w:t>audience and</w:t>
      </w:r>
      <w:r w:rsidR="00A96C86" w:rsidRPr="00367887">
        <w:t xml:space="preserve"> specialist</w:t>
      </w:r>
      <w:r w:rsidRPr="00367887">
        <w:t xml:space="preserve">s </w:t>
      </w:r>
      <w:r w:rsidR="00563F2C" w:rsidRPr="00367887">
        <w:t xml:space="preserve">interested in </w:t>
      </w:r>
      <w:r w:rsidR="00FA4BB2" w:rsidRPr="00367887">
        <w:t>human sex differences</w:t>
      </w:r>
      <w:r w:rsidR="00C73D9D" w:rsidRPr="00367887">
        <w:t xml:space="preserve"> or animal behaviour</w:t>
      </w:r>
      <w:r w:rsidRPr="00367887">
        <w:t>.</w:t>
      </w:r>
      <w:r w:rsidR="0060605A">
        <w:t xml:space="preserve"> </w:t>
      </w:r>
      <w:r w:rsidR="006661F2" w:rsidRPr="00E56E67">
        <w:t xml:space="preserve">We believe our work is an excellent fit for </w:t>
      </w:r>
      <w:r w:rsidR="006661F2" w:rsidRPr="00E56E67">
        <w:rPr>
          <w:i/>
          <w:iCs/>
        </w:rPr>
        <w:t>Biological Reviews</w:t>
      </w:r>
      <w:ins w:id="3" w:author="Michael Jennions" w:date="2021-01-11T11:22:00Z">
        <w:r w:rsidR="00E43239">
          <w:t>, b</w:t>
        </w:r>
      </w:ins>
      <w:del w:id="4" w:author="Michael Jennions" w:date="2021-01-11T11:22:00Z">
        <w:r w:rsidR="006661F2" w:rsidRPr="00E56E67" w:rsidDel="00E43239">
          <w:delText>.</w:delText>
        </w:r>
      </w:del>
      <w:ins w:id="5" w:author="Michael Jennions" w:date="2021-01-11T11:22:00Z">
        <w:r w:rsidR="00E43239">
          <w:t>ased on the topic, the very large sample size and the use of the latest statistical approaches to meta-analysis</w:t>
        </w:r>
      </w:ins>
      <w:ins w:id="6" w:author="Michael Jennions" w:date="2021-01-11T11:23:00Z">
        <w:r w:rsidR="00E43239">
          <w:t>.</w:t>
        </w:r>
      </w:ins>
      <w:ins w:id="7" w:author="Michael Jennions" w:date="2021-01-11T11:22:00Z">
        <w:r w:rsidR="00E43239">
          <w:t xml:space="preserve"> </w:t>
        </w:r>
      </w:ins>
      <w:del w:id="8" w:author="Michael Jennions" w:date="2021-01-11T11:22:00Z">
        <w:r w:rsidR="0060605A" w:rsidDel="00E43239">
          <w:delText xml:space="preserve"> </w:delText>
        </w:r>
      </w:del>
    </w:p>
    <w:p w14:paraId="38DC3C0C" w14:textId="77777777" w:rsidR="00563F2C" w:rsidRPr="00563F2C" w:rsidRDefault="00563F2C" w:rsidP="00DA0411"/>
    <w:p w14:paraId="73F85B7E" w14:textId="77777777" w:rsidR="00563F2C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</w:t>
      </w:r>
      <w:r w:rsidR="00443B06">
        <w:rPr>
          <w:i/>
          <w:iCs/>
        </w:rPr>
        <w:t xml:space="preserve"> Biological Reviews’</w:t>
      </w:r>
      <w:r w:rsidRPr="00AB4475">
        <w:t xml:space="preserve"> submission policies.</w:t>
      </w:r>
      <w:r w:rsidR="002567B8" w:rsidRPr="00AB4475">
        <w:t xml:space="preserve"> </w:t>
      </w:r>
    </w:p>
    <w:p w14:paraId="19DAE763" w14:textId="77777777" w:rsidR="0001654D" w:rsidRDefault="0001654D" w:rsidP="00DA0411"/>
    <w:p w14:paraId="7DEB891E" w14:textId="77777777" w:rsidR="000C64D2" w:rsidRDefault="003102D2" w:rsidP="00DA0411">
      <w:r>
        <w:t xml:space="preserve">We </w:t>
      </w:r>
      <w:r w:rsidR="006A2970">
        <w:t>would</w:t>
      </w:r>
      <w:r w:rsidR="009F163D">
        <w:t xml:space="preserve"> </w:t>
      </w:r>
      <w:r w:rsidR="006A2970">
        <w:t xml:space="preserve">like to </w:t>
      </w:r>
      <w:r>
        <w:t xml:space="preserve">suggest </w:t>
      </w:r>
      <w:r w:rsidR="000C64D2">
        <w:t xml:space="preserve">the following </w:t>
      </w:r>
      <w:del w:id="9" w:author="Michael Jennions" w:date="2021-01-11T11:28:00Z">
        <w:r w:rsidR="009B10DF" w:rsidDel="0006627D">
          <w:delText>five</w:delText>
        </w:r>
        <w:r w:rsidR="000C64D2" w:rsidDel="0006627D">
          <w:delText xml:space="preserve"> </w:delText>
        </w:r>
      </w:del>
      <w:ins w:id="10" w:author="Michael Jennions" w:date="2021-01-11T11:28:00Z">
        <w:r w:rsidR="0006627D">
          <w:t xml:space="preserve">six </w:t>
        </w:r>
      </w:ins>
      <w:r w:rsidR="000C64D2">
        <w:t>people as potential reviewers</w:t>
      </w:r>
      <w:r w:rsidR="006A2970">
        <w:t>:</w:t>
      </w:r>
    </w:p>
    <w:p w14:paraId="4FF84107" w14:textId="77777777" w:rsidR="000C64D2" w:rsidRDefault="000C64D2" w:rsidP="00DA0411"/>
    <w:p w14:paraId="01E39093" w14:textId="77777777" w:rsidR="000C64D2" w:rsidRDefault="009E503F" w:rsidP="00DA0411">
      <w:r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122E0184" w14:textId="77777777" w:rsidR="000C64D2" w:rsidRDefault="000C64D2" w:rsidP="00DA0411"/>
    <w:p w14:paraId="09FCDB95" w14:textId="77777777" w:rsidR="009E503F" w:rsidRDefault="00D64B4B" w:rsidP="00DA0411">
      <w:r>
        <w:lastRenderedPageBreak/>
        <w:t xml:space="preserve">Dr Wiebke Schuett,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>] She is an academic expert in the study of animal personalities</w:t>
      </w:r>
      <w:r w:rsidR="00EE0C57">
        <w:t xml:space="preserve"> </w:t>
      </w:r>
      <w:r>
        <w:t xml:space="preserve">and </w:t>
      </w:r>
      <w:r w:rsidR="00382787">
        <w:t>is lead author of</w:t>
      </w:r>
      <w:r>
        <w:t xml:space="preserve"> the highly cited </w:t>
      </w:r>
      <w:r w:rsidR="00922ECC">
        <w:rPr>
          <w:i/>
          <w:iCs/>
        </w:rPr>
        <w:t xml:space="preserve">Biological </w:t>
      </w:r>
      <w:r w:rsidR="00922ECC" w:rsidRPr="00922ECC">
        <w:rPr>
          <w:i/>
          <w:iCs/>
        </w:rPr>
        <w:t>Reviews</w:t>
      </w:r>
      <w:r w:rsidR="00922ECC">
        <w:t xml:space="preserve"> article</w:t>
      </w:r>
      <w:r>
        <w:t xml:space="preserve"> </w:t>
      </w:r>
      <w:r w:rsidR="00BD7A06" w:rsidRPr="00BD7A06">
        <w:rPr>
          <w:i/>
          <w:iCs/>
        </w:rPr>
        <w:t>S</w:t>
      </w:r>
      <w:r w:rsidRPr="00BD7A06">
        <w:rPr>
          <w:i/>
          <w:iCs/>
        </w:rPr>
        <w:t>exual selection and animal personalities</w:t>
      </w:r>
      <w:r>
        <w:t xml:space="preserve"> (2010).  </w:t>
      </w:r>
    </w:p>
    <w:p w14:paraId="44809734" w14:textId="77777777" w:rsidR="000C64D2" w:rsidRDefault="000C64D2" w:rsidP="00DA0411"/>
    <w:p w14:paraId="143588F3" w14:textId="77777777" w:rsidR="000C64D2" w:rsidRDefault="00D64B4B" w:rsidP="00DA0411">
      <w:r>
        <w:t xml:space="preserve">Prof </w:t>
      </w:r>
      <w:r w:rsidRPr="00D64B4B">
        <w:t>Denis Réale</w:t>
      </w:r>
      <w:r>
        <w:t xml:space="preserve">, </w:t>
      </w:r>
      <w:bookmarkStart w:id="11" w:name="OLE_LINK5"/>
      <w:bookmarkStart w:id="12" w:name="OLE_LINK6"/>
      <w:r w:rsidR="00610C9A" w:rsidRPr="00610C9A">
        <w:t>Université du Québec a Montréal</w:t>
      </w:r>
      <w:bookmarkEnd w:id="11"/>
      <w:bookmarkEnd w:id="12"/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64D38AB2" w14:textId="77777777" w:rsidR="00D64B4B" w:rsidRDefault="00D64B4B" w:rsidP="00DA0411"/>
    <w:p w14:paraId="227CC640" w14:textId="77777777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27CE5B32" w14:textId="77777777" w:rsidR="009E503F" w:rsidRDefault="009E503F" w:rsidP="00DA0411"/>
    <w:p w14:paraId="328D4DC1" w14:textId="77777777" w:rsidR="009B10DF" w:rsidRDefault="009B10DF" w:rsidP="00DA0411">
      <w:pPr>
        <w:rPr>
          <w:ins w:id="13" w:author="Michael Jennions" w:date="2021-01-11T11:24:00Z"/>
        </w:rPr>
      </w:pPr>
      <w:r>
        <w:t xml:space="preserve">Dr Tim Janicke, French National Centre for Scientific Research (CNRS) [email: </w:t>
      </w:r>
      <w:hyperlink r:id="rId8" w:history="1">
        <w:r w:rsidRPr="00EE47F8">
          <w:rPr>
            <w:rStyle w:val="Hyperlink"/>
          </w:rPr>
          <w:t>janicke.tim@gmail.com</w:t>
        </w:r>
      </w:hyperlink>
      <w:r>
        <w:t xml:space="preserve">] He has published several high-impact meta-analyses on sexual selection and sex differences in animals, including a </w:t>
      </w:r>
      <w:r w:rsidR="001B328B">
        <w:t>well-cited</w:t>
      </w:r>
      <w:r>
        <w:t xml:space="preserve"> meta-analysis on sex roles </w:t>
      </w:r>
      <w:r w:rsidR="001B328B">
        <w:t xml:space="preserve">across the animal kingdom </w:t>
      </w:r>
      <w:r>
        <w:t xml:space="preserve">published in 2016. </w:t>
      </w:r>
    </w:p>
    <w:p w14:paraId="71ECAE9D" w14:textId="77777777" w:rsidR="001D66D0" w:rsidRDefault="001D66D0" w:rsidP="00DA0411">
      <w:pPr>
        <w:rPr>
          <w:ins w:id="14" w:author="Michael Jennions" w:date="2021-01-11T11:24:00Z"/>
        </w:rPr>
      </w:pPr>
    </w:p>
    <w:p w14:paraId="1FF3C482" w14:textId="77777777" w:rsidR="001D66D0" w:rsidRDefault="001D66D0" w:rsidP="00DA0411">
      <w:pPr>
        <w:rPr>
          <w:ins w:id="15" w:author="Michael Jennions" w:date="2021-01-11T11:26:00Z"/>
        </w:rPr>
      </w:pPr>
      <w:ins w:id="16" w:author="Michael Jennions" w:date="2021-01-11T11:24:00Z">
        <w:r>
          <w:t xml:space="preserve">Dr </w:t>
        </w:r>
      </w:ins>
      <w:ins w:id="17" w:author="Michael Jennions" w:date="2021-01-11T11:25:00Z">
        <w:r>
          <w:t xml:space="preserve">Chang Seok Han, Kyung Hee University, South Korea. [email: </w:t>
        </w:r>
      </w:ins>
      <w:ins w:id="18" w:author="Michael Jennions" w:date="2021-01-11T11:26:00Z">
        <w:r>
          <w:fldChar w:fldCharType="begin"/>
        </w:r>
        <w:r>
          <w:instrText xml:space="preserve"> HYPERLINK "mailto:</w:instrText>
        </w:r>
      </w:ins>
      <w:ins w:id="19" w:author="Michael Jennions" w:date="2021-01-11T11:25:00Z">
        <w:r w:rsidRPr="001D66D0">
          <w:instrText>hcspol@gmail.com</w:instrText>
        </w:r>
      </w:ins>
      <w:ins w:id="20" w:author="Michael Jennions" w:date="2021-01-11T11:26:00Z">
        <w:r>
          <w:instrText xml:space="preserve">" </w:instrText>
        </w:r>
        <w:r>
          <w:fldChar w:fldCharType="separate"/>
        </w:r>
      </w:ins>
      <w:ins w:id="21" w:author="Michael Jennions" w:date="2021-01-11T11:25:00Z">
        <w:r w:rsidRPr="008644DF">
          <w:rPr>
            <w:rStyle w:val="Hyperlink"/>
          </w:rPr>
          <w:t>hcspol@gmail.com</w:t>
        </w:r>
      </w:ins>
      <w:ins w:id="22" w:author="Michael Jennions" w:date="2021-01-11T11:26:00Z">
        <w:r>
          <w:fldChar w:fldCharType="end"/>
        </w:r>
        <w:r>
          <w:t>]. He has published numerous papers on individual variation in behaviour</w:t>
        </w:r>
      </w:ins>
      <w:ins w:id="23" w:author="Michael Jennions" w:date="2021-01-11T11:27:00Z">
        <w:r>
          <w:t xml:space="preserve"> (with a special emphasis on sexual selection and sex differences). He</w:t>
        </w:r>
      </w:ins>
      <w:ins w:id="24" w:author="Michael Jennions" w:date="2021-01-11T11:26:00Z">
        <w:r>
          <w:t xml:space="preserve"> completed </w:t>
        </w:r>
      </w:ins>
      <w:ins w:id="25" w:author="Michael Jennions" w:date="2021-01-11T11:27:00Z">
        <w:r>
          <w:t xml:space="preserve">a </w:t>
        </w:r>
      </w:ins>
      <w:ins w:id="26" w:author="Michael Jennions" w:date="2021-01-11T11:26:00Z">
        <w:r>
          <w:t xml:space="preserve">post-doc with </w:t>
        </w:r>
      </w:ins>
      <w:ins w:id="27" w:author="Michael Jennions" w:date="2021-01-11T11:27:00Z">
        <w:r>
          <w:t xml:space="preserve">the </w:t>
        </w:r>
      </w:ins>
      <w:ins w:id="28" w:author="Michael Jennions" w:date="2021-01-11T11:26:00Z">
        <w:r>
          <w:t>leading animal personality resear</w:t>
        </w:r>
      </w:ins>
      <w:ins w:id="29" w:author="Michael Jennions" w:date="2021-01-11T11:27:00Z">
        <w:r>
          <w:t>c</w:t>
        </w:r>
      </w:ins>
      <w:ins w:id="30" w:author="Michael Jennions" w:date="2021-01-11T11:26:00Z">
        <w:r>
          <w:t>her</w:t>
        </w:r>
      </w:ins>
      <w:ins w:id="31" w:author="Michael Jennions" w:date="2021-01-11T11:27:00Z">
        <w:r>
          <w:t xml:space="preserve"> Niles Dingemanse and is ther</w:t>
        </w:r>
      </w:ins>
      <w:ins w:id="32" w:author="Michael Jennions" w:date="2021-01-11T11:28:00Z">
        <w:r>
          <w:t>e</w:t>
        </w:r>
      </w:ins>
      <w:ins w:id="33" w:author="Michael Jennions" w:date="2021-01-11T11:27:00Z">
        <w:r>
          <w:t xml:space="preserve">fore </w:t>
        </w:r>
      </w:ins>
      <w:ins w:id="34" w:author="Michael Jennions" w:date="2021-01-11T11:28:00Z">
        <w:r>
          <w:t xml:space="preserve">also </w:t>
        </w:r>
      </w:ins>
      <w:ins w:id="35" w:author="Michael Jennions" w:date="2021-01-11T11:27:00Z">
        <w:r>
          <w:t>up</w:t>
        </w:r>
      </w:ins>
      <w:ins w:id="36" w:author="Michael Jennions" w:date="2021-01-11T11:28:00Z">
        <w:r>
          <w:t xml:space="preserve"> </w:t>
        </w:r>
      </w:ins>
      <w:ins w:id="37" w:author="Michael Jennions" w:date="2021-01-11T11:27:00Z">
        <w:r>
          <w:t>to</w:t>
        </w:r>
      </w:ins>
      <w:ins w:id="38" w:author="Michael Jennions" w:date="2021-01-11T11:28:00Z">
        <w:r>
          <w:t xml:space="preserve"> </w:t>
        </w:r>
      </w:ins>
      <w:ins w:id="39" w:author="Michael Jennions" w:date="2021-01-11T11:27:00Z">
        <w:r>
          <w:t xml:space="preserve">date </w:t>
        </w:r>
      </w:ins>
      <w:ins w:id="40" w:author="Michael Jennions" w:date="2021-01-11T11:28:00Z">
        <w:r>
          <w:t>with the latest statistical techniques.</w:t>
        </w:r>
      </w:ins>
      <w:ins w:id="41" w:author="Michael Jennions" w:date="2021-01-11T11:27:00Z">
        <w:r>
          <w:t xml:space="preserve"> </w:t>
        </w:r>
      </w:ins>
    </w:p>
    <w:p w14:paraId="65C67249" w14:textId="77777777" w:rsidR="001D66D0" w:rsidRPr="009B10DF" w:rsidDel="0006627D" w:rsidRDefault="001D66D0" w:rsidP="00DA0411">
      <w:pPr>
        <w:rPr>
          <w:del w:id="42" w:author="Michael Jennions" w:date="2021-01-11T11:28:00Z"/>
        </w:rPr>
      </w:pPr>
    </w:p>
    <w:p w14:paraId="091B4A2B" w14:textId="77777777" w:rsidR="009B10DF" w:rsidRDefault="009B10DF" w:rsidP="00DA0411"/>
    <w:p w14:paraId="76F8F975" w14:textId="77777777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886F34A" w14:textId="77777777" w:rsidR="00DA0411" w:rsidRDefault="00DA0411" w:rsidP="00DA0411"/>
    <w:p w14:paraId="7C304C66" w14:textId="77777777" w:rsidR="00563F2C" w:rsidRPr="00563F2C" w:rsidRDefault="00563F2C" w:rsidP="00DA0411">
      <w:r w:rsidRPr="00563F2C">
        <w:t>Sincerely,</w:t>
      </w:r>
    </w:p>
    <w:p w14:paraId="63EFE22F" w14:textId="77777777" w:rsidR="00563F2C" w:rsidRPr="00563F2C" w:rsidRDefault="00563F2C" w:rsidP="00DA0411">
      <w:r w:rsidRPr="00563F2C">
        <w:t> </w:t>
      </w:r>
    </w:p>
    <w:p w14:paraId="04C50C1B" w14:textId="77777777" w:rsidR="00563F2C" w:rsidRDefault="00563F2C" w:rsidP="00DA0411">
      <w:r>
        <w:t>Lauren Harrison</w:t>
      </w:r>
    </w:p>
    <w:p w14:paraId="166E11EC" w14:textId="77777777" w:rsidR="000C64D2" w:rsidRPr="00563F2C" w:rsidRDefault="000C64D2" w:rsidP="00DA0411"/>
    <w:p w14:paraId="17B2415C" w14:textId="77777777" w:rsidR="00563F2C" w:rsidRDefault="00563F2C" w:rsidP="00DA0411">
      <w:r w:rsidRPr="00563F2C">
        <w:t>Corresponding Author</w:t>
      </w:r>
    </w:p>
    <w:p w14:paraId="2C8229DC" w14:textId="77777777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188CA2AF" w14:textId="77777777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49CB2B" w14:textId="77777777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38042848" w14:textId="77777777" w:rsidR="00563F2C" w:rsidRDefault="00563F2C" w:rsidP="00DA0411"/>
    <w:p w14:paraId="128A2F12" w14:textId="77777777" w:rsidR="00293EB6" w:rsidRDefault="00DA0411" w:rsidP="00DA0411">
      <w:r>
        <w:t>Professor Michael Jennions</w:t>
      </w:r>
    </w:p>
    <w:p w14:paraId="5A3C8201" w14:textId="77777777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5E54509B" w14:textId="77777777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A527E4" w14:textId="77777777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51F85102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Jennions">
    <w15:presenceInfo w15:providerId="AD" w15:userId="S::u4037305@anu.edu.au::4405c671-be70-4520-983f-25cea1e27a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hideSpellingErrors/>
  <w:hideGrammaticalErrors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0A"/>
    <w:rsid w:val="0001654D"/>
    <w:rsid w:val="00063482"/>
    <w:rsid w:val="0006627D"/>
    <w:rsid w:val="000A0BA2"/>
    <w:rsid w:val="000C64D2"/>
    <w:rsid w:val="000D7A9B"/>
    <w:rsid w:val="000E0233"/>
    <w:rsid w:val="000E5E10"/>
    <w:rsid w:val="000F6117"/>
    <w:rsid w:val="00177C8A"/>
    <w:rsid w:val="001805B2"/>
    <w:rsid w:val="001967AC"/>
    <w:rsid w:val="001B328B"/>
    <w:rsid w:val="001D66D0"/>
    <w:rsid w:val="00204B0A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67887"/>
    <w:rsid w:val="00382787"/>
    <w:rsid w:val="00401259"/>
    <w:rsid w:val="004117F7"/>
    <w:rsid w:val="00443B06"/>
    <w:rsid w:val="004D3C8A"/>
    <w:rsid w:val="004E55B3"/>
    <w:rsid w:val="00506507"/>
    <w:rsid w:val="0051145D"/>
    <w:rsid w:val="00517235"/>
    <w:rsid w:val="00555D45"/>
    <w:rsid w:val="00563F2C"/>
    <w:rsid w:val="005A6D3B"/>
    <w:rsid w:val="005E6C05"/>
    <w:rsid w:val="005F1FEB"/>
    <w:rsid w:val="0060605A"/>
    <w:rsid w:val="00610C9A"/>
    <w:rsid w:val="0061657A"/>
    <w:rsid w:val="006207CA"/>
    <w:rsid w:val="00622E27"/>
    <w:rsid w:val="006661F2"/>
    <w:rsid w:val="00666BF9"/>
    <w:rsid w:val="006A2970"/>
    <w:rsid w:val="006A372E"/>
    <w:rsid w:val="006B06CB"/>
    <w:rsid w:val="006C211C"/>
    <w:rsid w:val="006E232C"/>
    <w:rsid w:val="00743F76"/>
    <w:rsid w:val="00782593"/>
    <w:rsid w:val="007D4A48"/>
    <w:rsid w:val="00834FD3"/>
    <w:rsid w:val="0086001E"/>
    <w:rsid w:val="008A1471"/>
    <w:rsid w:val="008C45E0"/>
    <w:rsid w:val="008C5CC1"/>
    <w:rsid w:val="00914352"/>
    <w:rsid w:val="00922ECC"/>
    <w:rsid w:val="00927EFA"/>
    <w:rsid w:val="0093694C"/>
    <w:rsid w:val="009663C6"/>
    <w:rsid w:val="009B10DF"/>
    <w:rsid w:val="009B35D1"/>
    <w:rsid w:val="009E503F"/>
    <w:rsid w:val="009F163D"/>
    <w:rsid w:val="00A9124E"/>
    <w:rsid w:val="00A96C86"/>
    <w:rsid w:val="00AB4475"/>
    <w:rsid w:val="00B0519D"/>
    <w:rsid w:val="00B43705"/>
    <w:rsid w:val="00B8559D"/>
    <w:rsid w:val="00B8574C"/>
    <w:rsid w:val="00BD2BED"/>
    <w:rsid w:val="00BD7A06"/>
    <w:rsid w:val="00BE5B16"/>
    <w:rsid w:val="00C158B2"/>
    <w:rsid w:val="00C25302"/>
    <w:rsid w:val="00C73D9D"/>
    <w:rsid w:val="00C746D7"/>
    <w:rsid w:val="00C75BAE"/>
    <w:rsid w:val="00C87E7C"/>
    <w:rsid w:val="00C92A82"/>
    <w:rsid w:val="00C93DA9"/>
    <w:rsid w:val="00C94AF5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01459"/>
    <w:rsid w:val="00E40438"/>
    <w:rsid w:val="00E43239"/>
    <w:rsid w:val="00E56E67"/>
    <w:rsid w:val="00E767C2"/>
    <w:rsid w:val="00EE0C57"/>
    <w:rsid w:val="00F36EE6"/>
    <w:rsid w:val="00F81F7B"/>
    <w:rsid w:val="00F95C73"/>
    <w:rsid w:val="00FA4BB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4A7C"/>
  <w15:chartTrackingRefBased/>
  <w15:docId w15:val="{AA7BE6D9-9C8E-3B4D-9D44-EB1DE9F6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icke.ti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.schuett@sussex.ac.uk" TargetMode="External"/><Relationship Id="rId10" Type="http://schemas.microsoft.com/office/2011/relationships/people" Target="people.xml"/><Relationship Id="rId4" Type="http://schemas.openxmlformats.org/officeDocument/2006/relationships/hyperlink" Target="mailto:stuart.j.ritchie@kcl.ac.uk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4037305/Library/Group%20Containers/UBF8T346G9.Office/User%20Content.localized/Templates.localized/Harrison%20et%20al_cover%20letter_BR%20post%20M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Harrison et al_cover letter_BR post MJ.dotx</Template>
  <TotalTime>0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</dc:creator>
  <cp:keywords/>
  <dc:description/>
  <cp:lastModifiedBy>Lauren Harrison</cp:lastModifiedBy>
  <cp:revision>2</cp:revision>
  <dcterms:created xsi:type="dcterms:W3CDTF">2021-01-11T02:56:00Z</dcterms:created>
  <dcterms:modified xsi:type="dcterms:W3CDTF">2021-01-11T02:56:00Z</dcterms:modified>
</cp:coreProperties>
</file>