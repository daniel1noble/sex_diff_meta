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BA96B" w14:textId="749587FA" w:rsidR="00B54352" w:rsidRDefault="004515CB" w:rsidP="00B54352">
      <w:pPr>
        <w:spacing w:line="480" w:lineRule="auto"/>
        <w:rPr>
          <w:rFonts w:ascii="Times New Roman" w:hAnsi="Times New Roman" w:cs="Times New Roman"/>
          <w:b/>
          <w:bCs/>
          <w:sz w:val="28"/>
          <w:szCs w:val="28"/>
        </w:rPr>
      </w:pPr>
      <w:ins w:id="0" w:author="Lauren Harrison" w:date="2021-05-23T14:42:00Z">
        <w:r>
          <w:rPr>
            <w:rFonts w:ascii="Times New Roman" w:hAnsi="Times New Roman" w:cs="Times New Roman"/>
            <w:b/>
            <w:bCs/>
            <w:sz w:val="28"/>
            <w:szCs w:val="28"/>
          </w:rPr>
          <w:t>Variable males and consistent females</w:t>
        </w:r>
      </w:ins>
      <w:ins w:id="1" w:author="Lauren Harrison" w:date="2021-05-22T12:15:00Z">
        <w:r w:rsidR="00D95CDD">
          <w:rPr>
            <w:rFonts w:ascii="Times New Roman" w:hAnsi="Times New Roman" w:cs="Times New Roman"/>
            <w:b/>
            <w:bCs/>
            <w:sz w:val="28"/>
            <w:szCs w:val="28"/>
          </w:rPr>
          <w:t xml:space="preserve">? </w:t>
        </w:r>
      </w:ins>
      <w:del w:id="2" w:author="Lauren Harrison" w:date="2021-05-22T12:11:00Z">
        <w:r w:rsidR="00B54352" w:rsidDel="009E1A58">
          <w:rPr>
            <w:rFonts w:ascii="Times New Roman" w:hAnsi="Times New Roman" w:cs="Times New Roman"/>
            <w:b/>
            <w:bCs/>
            <w:sz w:val="28"/>
            <w:szCs w:val="28"/>
          </w:rPr>
          <w:delText xml:space="preserve">Sex differences or similarities? Testing the ‘greater male variability’ hypothesis across the animal </w:delText>
        </w:r>
        <w:commentRangeStart w:id="3"/>
        <w:r w:rsidR="00B54352" w:rsidDel="009E1A58">
          <w:rPr>
            <w:rFonts w:ascii="Times New Roman" w:hAnsi="Times New Roman" w:cs="Times New Roman"/>
            <w:b/>
            <w:bCs/>
            <w:sz w:val="28"/>
            <w:szCs w:val="28"/>
          </w:rPr>
          <w:delText>kingdom</w:delText>
        </w:r>
        <w:commentRangeEnd w:id="3"/>
        <w:r w:rsidR="00544143" w:rsidDel="009E1A58">
          <w:rPr>
            <w:rStyle w:val="CommentReference"/>
          </w:rPr>
          <w:commentReference w:id="3"/>
        </w:r>
      </w:del>
      <w:ins w:id="4" w:author="Lauren Harrison" w:date="2021-05-22T12:16:00Z">
        <w:r w:rsidR="00D95CDD">
          <w:rPr>
            <w:rFonts w:ascii="Times New Roman" w:hAnsi="Times New Roman" w:cs="Times New Roman"/>
            <w:b/>
            <w:bCs/>
            <w:sz w:val="28"/>
            <w:szCs w:val="28"/>
          </w:rPr>
          <w:t>Testing</w:t>
        </w:r>
      </w:ins>
      <w:ins w:id="5" w:author="Lauren Harrison" w:date="2021-05-22T12:11:00Z">
        <w:r w:rsidR="009E1A58">
          <w:rPr>
            <w:rFonts w:ascii="Times New Roman" w:hAnsi="Times New Roman" w:cs="Times New Roman"/>
            <w:b/>
            <w:bCs/>
            <w:sz w:val="28"/>
            <w:szCs w:val="28"/>
          </w:rPr>
          <w:t xml:space="preserve"> evolutionary explanations for </w:t>
        </w:r>
      </w:ins>
      <w:ins w:id="6" w:author="Lauren Harrison" w:date="2021-05-22T12:19:00Z">
        <w:r w:rsidR="00D95CDD">
          <w:rPr>
            <w:rFonts w:ascii="Times New Roman" w:hAnsi="Times New Roman" w:cs="Times New Roman"/>
            <w:b/>
            <w:bCs/>
            <w:sz w:val="28"/>
            <w:szCs w:val="28"/>
          </w:rPr>
          <w:t>sex differences</w:t>
        </w:r>
      </w:ins>
      <w:ins w:id="7" w:author="Lauren Harrison" w:date="2021-05-22T12:11:00Z">
        <w:r w:rsidR="009E1A58">
          <w:rPr>
            <w:rFonts w:ascii="Times New Roman" w:hAnsi="Times New Roman" w:cs="Times New Roman"/>
            <w:b/>
            <w:bCs/>
            <w:sz w:val="28"/>
            <w:szCs w:val="28"/>
          </w:rPr>
          <w:t xml:space="preserve"> </w:t>
        </w:r>
      </w:ins>
      <w:ins w:id="8" w:author="Lauren Harrison" w:date="2021-05-22T12:16:00Z">
        <w:r w:rsidR="00D95CDD">
          <w:rPr>
            <w:rFonts w:ascii="Times New Roman" w:hAnsi="Times New Roman" w:cs="Times New Roman"/>
            <w:b/>
            <w:bCs/>
            <w:sz w:val="28"/>
            <w:szCs w:val="28"/>
          </w:rPr>
          <w:t>in</w:t>
        </w:r>
      </w:ins>
      <w:ins w:id="9" w:author="Lauren Harrison" w:date="2021-05-22T12:11:00Z">
        <w:r w:rsidR="009E1A58">
          <w:rPr>
            <w:rFonts w:ascii="Times New Roman" w:hAnsi="Times New Roman" w:cs="Times New Roman"/>
            <w:b/>
            <w:bCs/>
            <w:sz w:val="28"/>
            <w:szCs w:val="28"/>
          </w:rPr>
          <w:t xml:space="preserve"> </w:t>
        </w:r>
      </w:ins>
      <w:ins w:id="10" w:author="Lauren Harrison" w:date="2021-05-22T12:12:00Z">
        <w:r w:rsidR="009E1A58">
          <w:rPr>
            <w:rFonts w:ascii="Times New Roman" w:hAnsi="Times New Roman" w:cs="Times New Roman"/>
            <w:b/>
            <w:bCs/>
            <w:sz w:val="28"/>
            <w:szCs w:val="28"/>
          </w:rPr>
          <w:t xml:space="preserve">animal </w:t>
        </w:r>
        <w:commentRangeStart w:id="11"/>
        <w:r w:rsidR="009E1A58">
          <w:rPr>
            <w:rFonts w:ascii="Times New Roman" w:hAnsi="Times New Roman" w:cs="Times New Roman"/>
            <w:b/>
            <w:bCs/>
            <w:sz w:val="28"/>
            <w:szCs w:val="28"/>
          </w:rPr>
          <w:t>personalities</w:t>
        </w:r>
      </w:ins>
      <w:commentRangeEnd w:id="11"/>
      <w:ins w:id="12" w:author="Lauren Harrison" w:date="2021-05-23T09:56:00Z">
        <w:r w:rsidR="00992C77">
          <w:rPr>
            <w:rStyle w:val="CommentReference"/>
          </w:rPr>
          <w:commentReference w:id="11"/>
        </w:r>
      </w:ins>
    </w:p>
    <w:p w14:paraId="1586AF14" w14:textId="77777777" w:rsidR="00454338" w:rsidRDefault="00454338" w:rsidP="001D33BF">
      <w:pPr>
        <w:spacing w:line="480" w:lineRule="auto"/>
        <w:jc w:val="both"/>
        <w:rPr>
          <w:rFonts w:ascii="Times New Roman" w:hAnsi="Times New Roman" w:cs="Times New Roman"/>
          <w:b/>
          <w:bCs/>
          <w:sz w:val="28"/>
          <w:szCs w:val="28"/>
        </w:rPr>
      </w:pPr>
    </w:p>
    <w:p w14:paraId="5F414D82" w14:textId="0188F9BC" w:rsidR="00B54352" w:rsidRPr="00B54352" w:rsidRDefault="00B54352" w:rsidP="00B54352">
      <w:pPr>
        <w:spacing w:line="480" w:lineRule="auto"/>
        <w:rPr>
          <w:rFonts w:ascii="Times New Roman" w:hAnsi="Times New Roman" w:cs="Times New Roman"/>
          <w:bCs/>
          <w:color w:val="000000" w:themeColor="text1"/>
          <w:vertAlign w:val="superscript"/>
        </w:rPr>
      </w:pPr>
      <w:r>
        <w:rPr>
          <w:rFonts w:ascii="Times New Roman" w:hAnsi="Times New Roman" w:cs="Times New Roman"/>
          <w:bCs/>
          <w:color w:val="000000" w:themeColor="text1"/>
        </w:rPr>
        <w:t xml:space="preserve">Lauren M. </w:t>
      </w:r>
      <w:r w:rsidRPr="00AD5FAB">
        <w:rPr>
          <w:rFonts w:ascii="Times New Roman" w:hAnsi="Times New Roman" w:cs="Times New Roman"/>
          <w:bCs/>
          <w:color w:val="000000" w:themeColor="text1"/>
        </w:rPr>
        <w:t>Harrison</w:t>
      </w:r>
      <w:r w:rsidRPr="00AD5FAB">
        <w:rPr>
          <w:rFonts w:ascii="Times New Roman" w:hAnsi="Times New Roman" w:cs="Times New Roman"/>
          <w:bCs/>
          <w:color w:val="000000" w:themeColor="text1"/>
          <w:vertAlign w:val="superscript"/>
        </w:rPr>
        <w:t>1</w:t>
      </w:r>
      <w:r>
        <w:rPr>
          <w:rFonts w:ascii="Times New Roman" w:hAnsi="Times New Roman" w:cs="Times New Roman"/>
          <w:bCs/>
          <w:color w:val="000000" w:themeColor="text1"/>
          <w:vertAlign w:val="superscript"/>
        </w:rPr>
        <w:t>*</w:t>
      </w:r>
      <w:r w:rsidRPr="00AD5FAB">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Daniel W. A. </w:t>
      </w:r>
      <w:r w:rsidRPr="00AD5FAB">
        <w:rPr>
          <w:rFonts w:ascii="Times New Roman" w:hAnsi="Times New Roman" w:cs="Times New Roman"/>
          <w:bCs/>
          <w:color w:val="000000" w:themeColor="text1"/>
        </w:rPr>
        <w:t>Noble</w:t>
      </w:r>
      <w:r w:rsidRPr="00AD5FAB">
        <w:rPr>
          <w:rFonts w:ascii="Times New Roman" w:hAnsi="Times New Roman" w:cs="Times New Roman"/>
          <w:bCs/>
          <w:color w:val="000000" w:themeColor="text1"/>
          <w:vertAlign w:val="superscript"/>
        </w:rPr>
        <w:t>1</w:t>
      </w:r>
      <w:r w:rsidRPr="00B54352">
        <w:rPr>
          <w:rFonts w:ascii="Times New Roman" w:hAnsi="Times New Roman" w:cs="Times New Roman"/>
          <w:bCs/>
          <w:color w:val="000000" w:themeColor="text1"/>
          <w:vertAlign w:val="superscript"/>
        </w:rPr>
        <w:t>†</w:t>
      </w:r>
      <w:r>
        <w:rPr>
          <w:rFonts w:ascii="Times New Roman" w:hAnsi="Times New Roman" w:cs="Times New Roman"/>
          <w:bCs/>
          <w:color w:val="000000" w:themeColor="text1"/>
          <w:vertAlign w:val="superscript"/>
        </w:rPr>
        <w:t xml:space="preserve"> </w:t>
      </w:r>
      <w:r w:rsidRPr="00AD5FAB">
        <w:rPr>
          <w:rFonts w:ascii="Times New Roman" w:hAnsi="Times New Roman" w:cs="Times New Roman"/>
          <w:bCs/>
          <w:color w:val="000000" w:themeColor="text1"/>
        </w:rPr>
        <w:t xml:space="preserve">&amp; </w:t>
      </w:r>
      <w:r>
        <w:rPr>
          <w:rFonts w:ascii="Times New Roman" w:hAnsi="Times New Roman" w:cs="Times New Roman"/>
          <w:bCs/>
          <w:color w:val="000000" w:themeColor="text1"/>
        </w:rPr>
        <w:t xml:space="preserve">Michael D. </w:t>
      </w:r>
      <w:r w:rsidRPr="00AD5FAB">
        <w:rPr>
          <w:rFonts w:ascii="Times New Roman" w:hAnsi="Times New Roman" w:cs="Times New Roman"/>
          <w:bCs/>
          <w:color w:val="000000" w:themeColor="text1"/>
        </w:rPr>
        <w:t>Jennions</w:t>
      </w:r>
      <w:r w:rsidRPr="00AD5FAB">
        <w:rPr>
          <w:rFonts w:ascii="Times New Roman" w:hAnsi="Times New Roman" w:cs="Times New Roman"/>
          <w:bCs/>
          <w:color w:val="000000" w:themeColor="text1"/>
          <w:vertAlign w:val="superscript"/>
        </w:rPr>
        <w:t>1</w:t>
      </w:r>
      <w:r w:rsidRPr="00B54352">
        <w:rPr>
          <w:rFonts w:ascii="Times New Roman" w:hAnsi="Times New Roman" w:cs="Times New Roman"/>
          <w:bCs/>
          <w:color w:val="000000" w:themeColor="text1"/>
          <w:vertAlign w:val="superscript"/>
        </w:rPr>
        <w:t>†</w:t>
      </w:r>
    </w:p>
    <w:p w14:paraId="006AC22B" w14:textId="77777777" w:rsidR="00B54352" w:rsidRPr="00AD5FAB" w:rsidRDefault="00B54352" w:rsidP="00B54352">
      <w:pPr>
        <w:spacing w:line="480" w:lineRule="auto"/>
        <w:rPr>
          <w:rFonts w:ascii="Times New Roman" w:hAnsi="Times New Roman" w:cs="Times New Roman"/>
          <w:bCs/>
          <w:color w:val="000000" w:themeColor="text1"/>
        </w:rPr>
      </w:pPr>
    </w:p>
    <w:p w14:paraId="746C3DCC" w14:textId="47E915C6" w:rsidR="00B54352" w:rsidRDefault="00B54352" w:rsidP="00B54352">
      <w:pPr>
        <w:spacing w:line="480" w:lineRule="auto"/>
        <w:rPr>
          <w:rFonts w:ascii="Times New Roman" w:hAnsi="Times New Roman" w:cs="Times New Roman"/>
          <w:bCs/>
          <w:color w:val="000000" w:themeColor="text1"/>
        </w:rPr>
      </w:pPr>
      <w:r w:rsidRPr="00AD5FAB">
        <w:rPr>
          <w:rFonts w:ascii="Times New Roman" w:hAnsi="Times New Roman" w:cs="Times New Roman"/>
          <w:bCs/>
          <w:color w:val="000000" w:themeColor="text1"/>
          <w:vertAlign w:val="superscript"/>
        </w:rPr>
        <w:t>1</w:t>
      </w:r>
      <w:r w:rsidRPr="00AD5FAB">
        <w:rPr>
          <w:rFonts w:ascii="Times New Roman" w:hAnsi="Times New Roman" w:cs="Times New Roman"/>
          <w:bCs/>
          <w:color w:val="000000" w:themeColor="text1"/>
        </w:rPr>
        <w:t xml:space="preserve">Division of Ecology and Evolution, Research School of Biology, </w:t>
      </w:r>
      <w:r w:rsidR="00250E50" w:rsidRPr="00AD5FAB">
        <w:rPr>
          <w:rFonts w:ascii="Times New Roman" w:hAnsi="Times New Roman" w:cs="Times New Roman"/>
          <w:bCs/>
          <w:color w:val="000000" w:themeColor="text1"/>
        </w:rPr>
        <w:t>The Australian National University</w:t>
      </w:r>
      <w:r w:rsidR="00250E50">
        <w:rPr>
          <w:rFonts w:ascii="Times New Roman" w:hAnsi="Times New Roman" w:cs="Times New Roman"/>
          <w:bCs/>
          <w:color w:val="000000" w:themeColor="text1"/>
        </w:rPr>
        <w:t>,</w:t>
      </w:r>
      <w:r w:rsidR="00250E50" w:rsidRPr="00AD5FAB">
        <w:rPr>
          <w:rFonts w:ascii="Times New Roman" w:hAnsi="Times New Roman" w:cs="Times New Roman"/>
          <w:bCs/>
          <w:color w:val="000000" w:themeColor="text1"/>
        </w:rPr>
        <w:t xml:space="preserve"> </w:t>
      </w:r>
      <w:r w:rsidRPr="00AD5FAB">
        <w:rPr>
          <w:rFonts w:ascii="Times New Roman" w:hAnsi="Times New Roman" w:cs="Times New Roman"/>
          <w:bCs/>
          <w:color w:val="000000" w:themeColor="text1"/>
        </w:rPr>
        <w:t>46 Sullivans Creek Road, Canberra ACT 2600</w:t>
      </w:r>
    </w:p>
    <w:p w14:paraId="61C0D2C1" w14:textId="65775648" w:rsidR="00B54352" w:rsidRDefault="00B54352" w:rsidP="00B54352">
      <w:pPr>
        <w:spacing w:line="480" w:lineRule="auto"/>
        <w:rPr>
          <w:rFonts w:ascii="Times New Roman" w:hAnsi="Times New Roman" w:cs="Times New Roman"/>
          <w:bCs/>
          <w:color w:val="000000" w:themeColor="text1"/>
        </w:rPr>
      </w:pPr>
      <w:r>
        <w:rPr>
          <w:rFonts w:ascii="Times New Roman" w:hAnsi="Times New Roman" w:cs="Times New Roman"/>
          <w:bCs/>
          <w:color w:val="000000" w:themeColor="text1"/>
          <w:vertAlign w:val="superscript"/>
        </w:rPr>
        <w:t>*</w:t>
      </w:r>
      <w:r w:rsidRPr="00AD5FAB">
        <w:rPr>
          <w:rFonts w:ascii="Times New Roman" w:hAnsi="Times New Roman" w:cs="Times New Roman"/>
          <w:bCs/>
          <w:color w:val="000000" w:themeColor="text1"/>
        </w:rPr>
        <w:t xml:space="preserve">Corresponding author: </w:t>
      </w:r>
      <w:r w:rsidR="00DF5211">
        <w:rPr>
          <w:rFonts w:ascii="Times New Roman" w:hAnsi="Times New Roman" w:cs="Times New Roman"/>
          <w:bCs/>
          <w:color w:val="000000" w:themeColor="text1"/>
        </w:rPr>
        <w:t xml:space="preserve">(Tel: +61 422 366 788; Email: </w:t>
      </w:r>
      <w:hyperlink r:id="rId12" w:history="1">
        <w:r w:rsidR="00DF5211" w:rsidRPr="00B32626">
          <w:rPr>
            <w:rStyle w:val="Hyperlink"/>
            <w:rFonts w:ascii="Times New Roman" w:hAnsi="Times New Roman" w:cs="Times New Roman"/>
            <w:bCs/>
          </w:rPr>
          <w:t>lauren.harrison@anu.edu.au</w:t>
        </w:r>
      </w:hyperlink>
      <w:r w:rsidR="00DF5211">
        <w:rPr>
          <w:rFonts w:ascii="Times New Roman" w:hAnsi="Times New Roman" w:cs="Times New Roman"/>
          <w:bCs/>
          <w:color w:val="000000" w:themeColor="text1"/>
        </w:rPr>
        <w:t xml:space="preserve">) </w:t>
      </w:r>
    </w:p>
    <w:p w14:paraId="2E35F481" w14:textId="0402A777" w:rsidR="00544C4F" w:rsidRPr="00AD5FAB" w:rsidRDefault="00544C4F" w:rsidP="00B54352">
      <w:pPr>
        <w:spacing w:line="480" w:lineRule="auto"/>
        <w:rPr>
          <w:rFonts w:ascii="Times New Roman" w:hAnsi="Times New Roman" w:cs="Times New Roman"/>
          <w:bCs/>
          <w:color w:val="000000" w:themeColor="text1"/>
        </w:rPr>
      </w:pPr>
      <w:r w:rsidRPr="00FC7F8B">
        <w:rPr>
          <w:bCs/>
          <w:vertAlign w:val="superscript"/>
        </w:rPr>
        <w:t>†</w:t>
      </w:r>
      <w:r>
        <w:rPr>
          <w:rFonts w:ascii="Times New Roman" w:hAnsi="Times New Roman" w:cs="Times New Roman"/>
          <w:bCs/>
          <w:color w:val="000000" w:themeColor="text1"/>
        </w:rPr>
        <w:t>Authors contributed equally to this study</w:t>
      </w:r>
    </w:p>
    <w:p w14:paraId="4E5C0958" w14:textId="08925611" w:rsidR="00B54352" w:rsidDel="00BD2ECE" w:rsidRDefault="00B54352" w:rsidP="00B54352">
      <w:pPr>
        <w:spacing w:line="480" w:lineRule="auto"/>
        <w:rPr>
          <w:del w:id="13" w:author="Lauren Harrison" w:date="2021-05-22T13:01:00Z"/>
          <w:rFonts w:ascii="Times New Roman" w:hAnsi="Times New Roman" w:cs="Times New Roman"/>
        </w:rPr>
      </w:pPr>
    </w:p>
    <w:p w14:paraId="70FC9194" w14:textId="373C16D8" w:rsidR="00EA6BC8" w:rsidRPr="00EA6BC8" w:rsidDel="00BD2ECE" w:rsidRDefault="00EA6BC8" w:rsidP="001D33BF">
      <w:pPr>
        <w:spacing w:line="480" w:lineRule="auto"/>
        <w:rPr>
          <w:del w:id="14" w:author="Lauren Harrison" w:date="2021-05-22T13:01:00Z"/>
          <w:rFonts w:ascii="Times New Roman" w:hAnsi="Times New Roman" w:cs="Times New Roman"/>
          <w:i/>
          <w:iCs/>
        </w:rPr>
      </w:pPr>
      <w:del w:id="15" w:author="Lauren Harrison" w:date="2021-05-22T13:01:00Z">
        <w:r w:rsidDel="00BD2ECE">
          <w:rPr>
            <w:rFonts w:ascii="Times New Roman" w:hAnsi="Times New Roman" w:cs="Times New Roman"/>
            <w:i/>
            <w:iCs/>
          </w:rPr>
          <w:delText>Word Count:</w:delText>
        </w:r>
        <w:r w:rsidR="00F015FD" w:rsidDel="00BD2ECE">
          <w:rPr>
            <w:rFonts w:ascii="Times New Roman" w:hAnsi="Times New Roman" w:cs="Times New Roman"/>
            <w:i/>
            <w:iCs/>
          </w:rPr>
          <w:delText>15,878</w:delText>
        </w:r>
      </w:del>
    </w:p>
    <w:p w14:paraId="6ADA6EC0" w14:textId="77777777" w:rsidR="00EA6BC8" w:rsidRDefault="00EA6BC8" w:rsidP="00B54352">
      <w:pPr>
        <w:spacing w:line="480" w:lineRule="auto"/>
        <w:rPr>
          <w:rFonts w:ascii="Times New Roman" w:hAnsi="Times New Roman" w:cs="Times New Roman"/>
        </w:rPr>
      </w:pPr>
    </w:p>
    <w:p w14:paraId="7CB34590" w14:textId="25FE390B" w:rsidR="00B54352" w:rsidRPr="00952E1A" w:rsidRDefault="00B54352" w:rsidP="00B54352">
      <w:pPr>
        <w:spacing w:line="480" w:lineRule="auto"/>
        <w:rPr>
          <w:rFonts w:ascii="Times New Roman" w:hAnsi="Times New Roman" w:cs="Times New Roman"/>
          <w:bCs/>
          <w:i/>
          <w:iCs/>
          <w:color w:val="000000" w:themeColor="text1"/>
        </w:rPr>
      </w:pPr>
      <w:r w:rsidRPr="00AD5FAB">
        <w:rPr>
          <w:rFonts w:ascii="Times New Roman" w:hAnsi="Times New Roman" w:cs="Times New Roman"/>
          <w:b/>
          <w:color w:val="000000" w:themeColor="text1"/>
        </w:rPr>
        <w:t xml:space="preserve">Abstract </w:t>
      </w:r>
    </w:p>
    <w:p w14:paraId="7E64E365" w14:textId="6C019B63" w:rsidR="00DF5211" w:rsidRDefault="00B54352" w:rsidP="00B54352">
      <w:pPr>
        <w:spacing w:line="480" w:lineRule="auto"/>
        <w:rPr>
          <w:rFonts w:ascii="Times New Roman" w:hAnsi="Times New Roman" w:cs="Times New Roman"/>
          <w:color w:val="000000" w:themeColor="text1"/>
        </w:rPr>
      </w:pPr>
      <w:r w:rsidRPr="00AD5FAB">
        <w:rPr>
          <w:rFonts w:ascii="Times New Roman" w:hAnsi="Times New Roman" w:cs="Times New Roman"/>
          <w:color w:val="000000" w:themeColor="text1"/>
        </w:rPr>
        <w:t xml:space="preserve">The notion that men are more variable than women is embedded in scientific thinking. For personality traits, this greater variability is partly attributed to biology, underpinned by greater morphological variation among male than female animals. There is, however, little information for animals about sex differences in personality-like behaviours. In a meta-analysis we quantified sex differences in means and variances for five traits: boldness, aggression, activity, sociality and exploration (2167 effects, 203 studies, 226 species). We also tested if sexual size dimorphism, a proxy for </w:t>
      </w:r>
      <w:ins w:id="16" w:author="Lauren Harrison" w:date="2021-05-23T10:03:00Z">
        <w:r w:rsidR="00F44966">
          <w:rPr>
            <w:rFonts w:ascii="Times New Roman" w:hAnsi="Times New Roman" w:cs="Times New Roman"/>
            <w:color w:val="000000" w:themeColor="text1"/>
          </w:rPr>
          <w:t xml:space="preserve">sex-specific </w:t>
        </w:r>
      </w:ins>
      <w:r w:rsidRPr="00AD5FAB">
        <w:rPr>
          <w:rFonts w:ascii="Times New Roman" w:hAnsi="Times New Roman" w:cs="Times New Roman"/>
          <w:color w:val="000000" w:themeColor="text1"/>
        </w:rPr>
        <w:t xml:space="preserve">sexual selection, explains sex differences. In </w:t>
      </w:r>
      <w:ins w:id="17" w:author="Lauren Harrison" w:date="2021-05-23T10:03:00Z">
        <w:r w:rsidR="00F44966">
          <w:rPr>
            <w:rFonts w:ascii="Times New Roman" w:hAnsi="Times New Roman" w:cs="Times New Roman"/>
            <w:color w:val="000000" w:themeColor="text1"/>
          </w:rPr>
          <w:t>50</w:t>
        </w:r>
      </w:ins>
      <w:del w:id="18" w:author="Lauren Harrison" w:date="2021-05-23T10:03:00Z">
        <w:r w:rsidRPr="00AD5FAB" w:rsidDel="00F44966">
          <w:rPr>
            <w:rFonts w:ascii="Times New Roman" w:hAnsi="Times New Roman" w:cs="Times New Roman"/>
            <w:color w:val="000000" w:themeColor="text1"/>
          </w:rPr>
          <w:delText>25</w:delText>
        </w:r>
      </w:del>
      <w:r w:rsidRPr="00AD5FAB">
        <w:rPr>
          <w:rFonts w:ascii="Times New Roman" w:hAnsi="Times New Roman" w:cs="Times New Roman"/>
          <w:color w:val="000000" w:themeColor="text1"/>
        </w:rPr>
        <w:t xml:space="preserve"> taxon-trait specific tests we show only two significant sex differences in mean personality, and none for variance. Including size dimorphism explains sex differences in mean personality in two taxon-trait specific tests (aggression, activity in mammals), and in one test for variance (aggression in fish). We find little evidence for widespread sex differences in variability in animal personality.</w:t>
      </w:r>
    </w:p>
    <w:p w14:paraId="4EA629BB" w14:textId="77777777" w:rsidR="00BD2ECE" w:rsidRDefault="00BD2ECE" w:rsidP="00B54352">
      <w:pPr>
        <w:spacing w:line="480" w:lineRule="auto"/>
        <w:rPr>
          <w:ins w:id="19" w:author="Lauren Harrison" w:date="2021-05-22T13:01:00Z"/>
          <w:rFonts w:ascii="Times New Roman" w:hAnsi="Times New Roman" w:cs="Times New Roman"/>
          <w:i/>
          <w:iCs/>
          <w:color w:val="000000" w:themeColor="text1"/>
        </w:rPr>
      </w:pPr>
    </w:p>
    <w:p w14:paraId="2147C477" w14:textId="77777777" w:rsidR="00BD2ECE" w:rsidRDefault="00BD2ECE" w:rsidP="00B54352">
      <w:pPr>
        <w:spacing w:line="480" w:lineRule="auto"/>
        <w:rPr>
          <w:ins w:id="20" w:author="Lauren Harrison" w:date="2021-05-22T13:02:00Z"/>
          <w:rFonts w:ascii="Times New Roman" w:hAnsi="Times New Roman" w:cs="Times New Roman"/>
          <w:i/>
          <w:iCs/>
          <w:color w:val="000000" w:themeColor="text1"/>
        </w:rPr>
      </w:pPr>
    </w:p>
    <w:p w14:paraId="6E63863E" w14:textId="2ECD9E89" w:rsidR="00DF5211" w:rsidRPr="00D632B3" w:rsidRDefault="00DF5211" w:rsidP="00B54352">
      <w:pPr>
        <w:spacing w:line="480" w:lineRule="auto"/>
        <w:rPr>
          <w:rFonts w:ascii="Times New Roman" w:hAnsi="Times New Roman" w:cs="Times New Roman"/>
          <w:i/>
          <w:iCs/>
          <w:color w:val="000000" w:themeColor="text1"/>
        </w:rPr>
      </w:pPr>
      <w:r w:rsidRPr="00D632B3">
        <w:rPr>
          <w:rFonts w:ascii="Times New Roman" w:hAnsi="Times New Roman" w:cs="Times New Roman"/>
          <w:i/>
          <w:iCs/>
          <w:color w:val="000000" w:themeColor="text1"/>
        </w:rPr>
        <w:lastRenderedPageBreak/>
        <w:t>Keywords</w:t>
      </w:r>
    </w:p>
    <w:p w14:paraId="27770381" w14:textId="00AFE194" w:rsidR="00DF5211" w:rsidRDefault="00DF5211" w:rsidP="00B54352">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sexual selection, personality, behaviour, sex differences, trait variability, shared traits, meta-analysis</w:t>
      </w:r>
    </w:p>
    <w:p w14:paraId="62C7DE83" w14:textId="6108B6B0" w:rsidR="00DF5211" w:rsidRDefault="00DF5211" w:rsidP="00B54352">
      <w:pPr>
        <w:spacing w:line="480" w:lineRule="auto"/>
        <w:rPr>
          <w:rFonts w:ascii="Times New Roman" w:hAnsi="Times New Roman" w:cs="Times New Roman"/>
          <w:color w:val="000000" w:themeColor="text1"/>
        </w:rPr>
      </w:pPr>
    </w:p>
    <w:p w14:paraId="2655681D" w14:textId="5F833748" w:rsidR="00D632B3" w:rsidRDefault="00D632B3" w:rsidP="00B54352">
      <w:pPr>
        <w:spacing w:line="480" w:lineRule="auto"/>
        <w:rPr>
          <w:rFonts w:ascii="Times New Roman" w:hAnsi="Times New Roman" w:cs="Times New Roman"/>
          <w:color w:val="FF0000"/>
        </w:rPr>
      </w:pPr>
      <w:r w:rsidRPr="002836A1">
        <w:rPr>
          <w:rFonts w:ascii="Times New Roman" w:hAnsi="Times New Roman" w:cs="Times New Roman"/>
          <w:b/>
          <w:bCs/>
        </w:rPr>
        <w:t>Contents</w:t>
      </w:r>
    </w:p>
    <w:p w14:paraId="13ACDC3D" w14:textId="1EC0C508" w:rsidR="00BA5210" w:rsidRPr="00BA5210" w:rsidRDefault="002836A1" w:rsidP="00065997">
      <w:pPr>
        <w:pStyle w:val="TOC1"/>
        <w:tabs>
          <w:tab w:val="left" w:pos="480"/>
          <w:tab w:val="right" w:leader="dot" w:pos="9016"/>
        </w:tabs>
        <w:spacing w:line="480" w:lineRule="auto"/>
        <w:rPr>
          <w:rFonts w:ascii="Times New Roman" w:eastAsiaTheme="minorEastAsia" w:hAnsi="Times New Roman" w:cs="Times New Roman"/>
          <w:b w:val="0"/>
          <w:bCs w:val="0"/>
          <w:caps w:val="0"/>
          <w:noProof/>
          <w:sz w:val="24"/>
          <w:szCs w:val="24"/>
          <w:lang w:eastAsia="en-GB"/>
        </w:rPr>
      </w:pPr>
      <w:r w:rsidRPr="004E490E">
        <w:rPr>
          <w:rFonts w:ascii="Times New Roman" w:hAnsi="Times New Roman" w:cs="Times New Roman"/>
          <w:color w:val="000000" w:themeColor="text1"/>
        </w:rPr>
        <w:fldChar w:fldCharType="begin"/>
      </w:r>
      <w:r w:rsidRPr="00065997">
        <w:rPr>
          <w:rFonts w:ascii="Times New Roman" w:hAnsi="Times New Roman" w:cs="Times New Roman"/>
          <w:color w:val="000000" w:themeColor="text1"/>
        </w:rPr>
        <w:instrText xml:space="preserve"> TOC \o "1-3" \h \z \u </w:instrText>
      </w:r>
      <w:r w:rsidRPr="004E490E">
        <w:rPr>
          <w:rFonts w:ascii="Times New Roman" w:hAnsi="Times New Roman" w:cs="Times New Roman"/>
          <w:color w:val="000000" w:themeColor="text1"/>
        </w:rPr>
        <w:fldChar w:fldCharType="separate"/>
      </w:r>
      <w:hyperlink w:anchor="_Toc61094826" w:history="1">
        <w:r w:rsidR="00BA5210" w:rsidRPr="00BA5210">
          <w:rPr>
            <w:rStyle w:val="Hyperlink"/>
            <w:rFonts w:ascii="Times New Roman" w:hAnsi="Times New Roman" w:cs="Times New Roman"/>
            <w:noProof/>
          </w:rPr>
          <w:t>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Introduction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3</w:t>
        </w:r>
        <w:r w:rsidR="00BA5210" w:rsidRPr="00BA5210">
          <w:rPr>
            <w:rFonts w:ascii="Times New Roman" w:hAnsi="Times New Roman" w:cs="Times New Roman"/>
            <w:noProof/>
            <w:webHidden/>
          </w:rPr>
          <w:fldChar w:fldCharType="end"/>
        </w:r>
      </w:hyperlink>
    </w:p>
    <w:p w14:paraId="6989C236" w14:textId="436FD2C4"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27"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Personality behaviours and sex-biased variability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64EC7858" w14:textId="7A321866"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28"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Evolutionary explanations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5ED1A2EE" w14:textId="1141D23C" w:rsidR="00BA5210" w:rsidRPr="00BA5210" w:rsidRDefault="007A72A5" w:rsidP="00065997">
      <w:pPr>
        <w:pStyle w:val="TOC3"/>
        <w:tabs>
          <w:tab w:val="left" w:pos="960"/>
          <w:tab w:val="right" w:leader="dot" w:pos="9016"/>
        </w:tabs>
        <w:spacing w:line="480" w:lineRule="auto"/>
        <w:rPr>
          <w:rFonts w:ascii="Times New Roman" w:eastAsiaTheme="minorEastAsia" w:hAnsi="Times New Roman" w:cs="Times New Roman"/>
          <w:i w:val="0"/>
          <w:iCs w:val="0"/>
          <w:noProof/>
          <w:sz w:val="24"/>
          <w:szCs w:val="24"/>
          <w:lang w:eastAsia="en-GB"/>
        </w:rPr>
      </w:pPr>
      <w:hyperlink w:anchor="_Toc61094829" w:history="1">
        <w:r w:rsidR="00BA5210" w:rsidRPr="00BA5210">
          <w:rPr>
            <w:rStyle w:val="Hyperlink"/>
            <w:rFonts w:ascii="Times New Roman" w:hAnsi="Times New Roman" w:cs="Times New Roman"/>
            <w:noProof/>
          </w:rPr>
          <w:t>(a)</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Sexual selection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_Toc61094829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4</w:t>
        </w:r>
        <w:r w:rsidR="00BA5210" w:rsidRPr="00BA5210">
          <w:rPr>
            <w:rFonts w:ascii="Times New Roman" w:hAnsi="Times New Roman" w:cs="Times New Roman"/>
            <w:noProof/>
            <w:webHidden/>
          </w:rPr>
          <w:fldChar w:fldCharType="end"/>
        </w:r>
      </w:hyperlink>
    </w:p>
    <w:p w14:paraId="2B6471EF" w14:textId="5ED6B150" w:rsidR="00BA5210" w:rsidRPr="00BA5210" w:rsidRDefault="007A72A5" w:rsidP="00065997">
      <w:pPr>
        <w:pStyle w:val="TOC3"/>
        <w:tabs>
          <w:tab w:val="left" w:pos="960"/>
          <w:tab w:val="right" w:leader="dot" w:pos="9016"/>
        </w:tabs>
        <w:spacing w:line="480" w:lineRule="auto"/>
        <w:rPr>
          <w:rFonts w:ascii="Times New Roman" w:eastAsiaTheme="minorEastAsia" w:hAnsi="Times New Roman" w:cs="Times New Roman"/>
          <w:i w:val="0"/>
          <w:iCs w:val="0"/>
          <w:noProof/>
          <w:sz w:val="24"/>
          <w:szCs w:val="24"/>
          <w:lang w:eastAsia="en-GB"/>
        </w:rPr>
      </w:pPr>
      <w:hyperlink w:anchor="_Toc61094830" w:history="1">
        <w:r w:rsidR="00BA5210" w:rsidRPr="00BA5210">
          <w:rPr>
            <w:rStyle w:val="Hyperlink"/>
            <w:rFonts w:ascii="Times New Roman" w:hAnsi="Times New Roman" w:cs="Times New Roman"/>
            <w:noProof/>
          </w:rPr>
          <w:t>(b)</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Negative frequency-dependent selection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5</w:t>
        </w:r>
        <w:r w:rsidR="00BA5210" w:rsidRPr="00BA5210">
          <w:rPr>
            <w:rFonts w:ascii="Times New Roman" w:hAnsi="Times New Roman" w:cs="Times New Roman"/>
            <w:noProof/>
            <w:webHidden/>
          </w:rPr>
          <w:fldChar w:fldCharType="end"/>
        </w:r>
      </w:hyperlink>
    </w:p>
    <w:p w14:paraId="47739FC3" w14:textId="0B170271" w:rsidR="00BA5210" w:rsidRPr="00BA5210" w:rsidRDefault="007A72A5" w:rsidP="00065997">
      <w:pPr>
        <w:pStyle w:val="TOC3"/>
        <w:tabs>
          <w:tab w:val="left" w:pos="960"/>
          <w:tab w:val="right" w:leader="dot" w:pos="9016"/>
        </w:tabs>
        <w:spacing w:line="480" w:lineRule="auto"/>
        <w:rPr>
          <w:rFonts w:ascii="Times New Roman" w:eastAsiaTheme="minorEastAsia" w:hAnsi="Times New Roman" w:cs="Times New Roman"/>
          <w:i w:val="0"/>
          <w:iCs w:val="0"/>
          <w:noProof/>
          <w:sz w:val="24"/>
          <w:szCs w:val="24"/>
          <w:lang w:eastAsia="en-GB"/>
        </w:rPr>
      </w:pPr>
      <w:hyperlink w:anchor="_Toc61094831" w:history="1">
        <w:r w:rsidR="00BA5210" w:rsidRPr="00BA5210">
          <w:rPr>
            <w:rStyle w:val="Hyperlink"/>
            <w:rFonts w:ascii="Times New Roman" w:hAnsi="Times New Roman" w:cs="Times New Roman"/>
            <w:noProof/>
          </w:rPr>
          <w:t>(c)</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Life-history trade-offs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6</w:t>
        </w:r>
        <w:r w:rsidR="00BA5210" w:rsidRPr="00BA5210">
          <w:rPr>
            <w:rFonts w:ascii="Times New Roman" w:hAnsi="Times New Roman" w:cs="Times New Roman"/>
            <w:noProof/>
            <w:webHidden/>
          </w:rPr>
          <w:fldChar w:fldCharType="end"/>
        </w:r>
      </w:hyperlink>
    </w:p>
    <w:p w14:paraId="39C4CFAF" w14:textId="4F9892DD" w:rsidR="00BA5210" w:rsidRPr="00BA5210" w:rsidRDefault="007A72A5" w:rsidP="00065997">
      <w:pPr>
        <w:pStyle w:val="TOC3"/>
        <w:tabs>
          <w:tab w:val="left" w:pos="960"/>
          <w:tab w:val="right" w:leader="dot" w:pos="9016"/>
        </w:tabs>
        <w:spacing w:line="480" w:lineRule="auto"/>
        <w:rPr>
          <w:rFonts w:ascii="Times New Roman" w:eastAsiaTheme="minorEastAsia" w:hAnsi="Times New Roman" w:cs="Times New Roman"/>
          <w:i w:val="0"/>
          <w:iCs w:val="0"/>
          <w:noProof/>
          <w:sz w:val="24"/>
          <w:szCs w:val="24"/>
          <w:lang w:eastAsia="en-GB"/>
        </w:rPr>
      </w:pPr>
      <w:hyperlink w:anchor="_Toc61094832" w:history="1">
        <w:r w:rsidR="00BA5210" w:rsidRPr="00BA5210">
          <w:rPr>
            <w:rStyle w:val="Hyperlink"/>
            <w:rFonts w:ascii="Times New Roman" w:hAnsi="Times New Roman" w:cs="Times New Roman"/>
            <w:noProof/>
          </w:rPr>
          <w:t>(d)</w:t>
        </w:r>
        <w:r w:rsidR="00BA5210" w:rsidRPr="00BA5210">
          <w:rPr>
            <w:rFonts w:ascii="Times New Roman" w:eastAsiaTheme="minorEastAsia" w:hAnsi="Times New Roman" w:cs="Times New Roman"/>
            <w:i w:val="0"/>
            <w:iCs w:val="0"/>
            <w:noProof/>
            <w:sz w:val="24"/>
            <w:szCs w:val="24"/>
            <w:lang w:eastAsia="en-GB"/>
          </w:rPr>
          <w:tab/>
        </w:r>
        <w:r w:rsidR="00BA5210" w:rsidRPr="00BA5210">
          <w:rPr>
            <w:rStyle w:val="Hyperlink"/>
            <w:rFonts w:ascii="Times New Roman" w:hAnsi="Times New Roman" w:cs="Times New Roman"/>
            <w:noProof/>
          </w:rPr>
          <w:t>Genetic and developmental pathways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6</w:t>
        </w:r>
        <w:r w:rsidR="00BA5210" w:rsidRPr="00BA5210">
          <w:rPr>
            <w:rFonts w:ascii="Times New Roman" w:hAnsi="Times New Roman" w:cs="Times New Roman"/>
            <w:noProof/>
            <w:webHidden/>
          </w:rPr>
          <w:fldChar w:fldCharType="end"/>
        </w:r>
      </w:hyperlink>
    </w:p>
    <w:p w14:paraId="4E60503A" w14:textId="74C9B17E"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3"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Testing the ‘greater male variability’ hypothesis using animal personalities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7</w:t>
        </w:r>
        <w:r w:rsidR="00BA5210" w:rsidRPr="00BA5210">
          <w:rPr>
            <w:rFonts w:ascii="Times New Roman" w:hAnsi="Times New Roman" w:cs="Times New Roman"/>
            <w:noProof/>
            <w:webHidden/>
          </w:rPr>
          <w:fldChar w:fldCharType="end"/>
        </w:r>
      </w:hyperlink>
    </w:p>
    <w:p w14:paraId="5FF2B13D" w14:textId="10777A85" w:rsidR="00BA5210" w:rsidRPr="00BA5210" w:rsidRDefault="007A72A5" w:rsidP="00065997">
      <w:pPr>
        <w:pStyle w:val="TOC1"/>
        <w:tabs>
          <w:tab w:val="left" w:pos="48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34" w:history="1">
        <w:r w:rsidR="00BA5210" w:rsidRPr="00BA5210">
          <w:rPr>
            <w:rStyle w:val="Hyperlink"/>
            <w:rFonts w:ascii="Times New Roman" w:hAnsi="Times New Roman" w:cs="Times New Roman"/>
            <w:noProof/>
          </w:rPr>
          <w:t>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Materials and Methods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_Toc61094834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7C8647C6" w14:textId="009BED45"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5"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General approach</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_Toc61094835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467C763C" w14:textId="311347DA"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6"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Literature search and data collection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8</w:t>
        </w:r>
        <w:r w:rsidR="00BA5210" w:rsidRPr="00BA5210">
          <w:rPr>
            <w:rFonts w:ascii="Times New Roman" w:hAnsi="Times New Roman" w:cs="Times New Roman"/>
            <w:noProof/>
            <w:webHidden/>
          </w:rPr>
          <w:fldChar w:fldCharType="end"/>
        </w:r>
      </w:hyperlink>
    </w:p>
    <w:p w14:paraId="2FD0A6A7" w14:textId="1CE581DF"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7"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Data transformations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11</w:t>
        </w:r>
        <w:r w:rsidR="00BA5210" w:rsidRPr="00BA5210">
          <w:rPr>
            <w:rFonts w:ascii="Times New Roman" w:hAnsi="Times New Roman" w:cs="Times New Roman"/>
            <w:noProof/>
            <w:webHidden/>
          </w:rPr>
          <w:fldChar w:fldCharType="end"/>
        </w:r>
      </w:hyperlink>
    </w:p>
    <w:p w14:paraId="729619C0" w14:textId="6F706561"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8" w:history="1">
        <w:r w:rsidR="00BA5210" w:rsidRPr="00BA5210">
          <w:rPr>
            <w:rStyle w:val="Hyperlink"/>
            <w:rFonts w:ascii="Times New Roman" w:hAnsi="Times New Roman" w:cs="Times New Roman"/>
            <w:i/>
            <w:iCs/>
            <w:noProof/>
          </w:rPr>
          <w:t>(4)</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Effect sizes and sampling variances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11</w:t>
        </w:r>
        <w:r w:rsidR="00BA5210" w:rsidRPr="00BA5210">
          <w:rPr>
            <w:rFonts w:ascii="Times New Roman" w:hAnsi="Times New Roman" w:cs="Times New Roman"/>
            <w:noProof/>
            <w:webHidden/>
          </w:rPr>
          <w:fldChar w:fldCharType="end"/>
        </w:r>
      </w:hyperlink>
    </w:p>
    <w:p w14:paraId="0366C6BA" w14:textId="3123E923"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39" w:history="1">
        <w:r w:rsidR="00BA5210" w:rsidRPr="00BA5210">
          <w:rPr>
            <w:rStyle w:val="Hyperlink"/>
            <w:rFonts w:ascii="Times New Roman" w:hAnsi="Times New Roman" w:cs="Times New Roman"/>
            <w:i/>
            <w:iCs/>
            <w:noProof/>
          </w:rPr>
          <w:t>(5)</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Moderator variables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_Toc61094839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13</w:t>
        </w:r>
        <w:r w:rsidR="00BA5210" w:rsidRPr="00BA5210">
          <w:rPr>
            <w:rFonts w:ascii="Times New Roman" w:hAnsi="Times New Roman" w:cs="Times New Roman"/>
            <w:noProof/>
            <w:webHidden/>
          </w:rPr>
          <w:fldChar w:fldCharType="end"/>
        </w:r>
      </w:hyperlink>
    </w:p>
    <w:p w14:paraId="18E2774F" w14:textId="5DD621AB"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0" w:history="1">
        <w:r w:rsidR="00BA5210" w:rsidRPr="00BA5210">
          <w:rPr>
            <w:rStyle w:val="Hyperlink"/>
            <w:rFonts w:ascii="Times New Roman" w:hAnsi="Times New Roman" w:cs="Times New Roman"/>
            <w:i/>
            <w:iCs/>
            <w:noProof/>
          </w:rPr>
          <w:t>(6)</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Meta-analyses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15</w:t>
        </w:r>
        <w:r w:rsidR="00BA5210" w:rsidRPr="00BA5210">
          <w:rPr>
            <w:rFonts w:ascii="Times New Roman" w:hAnsi="Times New Roman" w:cs="Times New Roman"/>
            <w:noProof/>
            <w:webHidden/>
          </w:rPr>
          <w:fldChar w:fldCharType="end"/>
        </w:r>
      </w:hyperlink>
    </w:p>
    <w:p w14:paraId="4307CBD8" w14:textId="648F5108"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1" w:history="1">
        <w:r w:rsidR="00BA5210" w:rsidRPr="00BA5210">
          <w:rPr>
            <w:rStyle w:val="Hyperlink"/>
            <w:rFonts w:ascii="Times New Roman" w:hAnsi="Times New Roman" w:cs="Times New Roman"/>
            <w:i/>
            <w:iCs/>
            <w:noProof/>
          </w:rPr>
          <w:t>(7)</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Publication bias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18</w:t>
        </w:r>
        <w:r w:rsidR="00BA5210" w:rsidRPr="00BA5210">
          <w:rPr>
            <w:rFonts w:ascii="Times New Roman" w:hAnsi="Times New Roman" w:cs="Times New Roman"/>
            <w:noProof/>
            <w:webHidden/>
          </w:rPr>
          <w:fldChar w:fldCharType="end"/>
        </w:r>
      </w:hyperlink>
    </w:p>
    <w:p w14:paraId="1D23F583" w14:textId="1659D2EA"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42" w:history="1">
        <w:r w:rsidR="00BA5210" w:rsidRPr="00BA5210">
          <w:rPr>
            <w:rStyle w:val="Hyperlink"/>
            <w:rFonts w:ascii="Times New Roman" w:hAnsi="Times New Roman" w:cs="Times New Roman"/>
            <w:noProof/>
          </w:rPr>
          <w:t>III.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Results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078E667B" w14:textId="3F4264E4"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3" w:history="1">
        <w:r w:rsidR="00BA5210" w:rsidRPr="00BA5210">
          <w:rPr>
            <w:rStyle w:val="Hyperlink"/>
            <w:rFonts w:ascii="Times New Roman" w:hAnsi="Times New Roman" w:cs="Times New Roman"/>
            <w:i/>
            <w:iCs/>
            <w:noProof/>
          </w:rPr>
          <w:t>(1)</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Dataset Summary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7CFE1F86" w14:textId="533313DA"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4" w:history="1">
        <w:r w:rsidR="00BA5210" w:rsidRPr="00BA5210">
          <w:rPr>
            <w:rStyle w:val="Hyperlink"/>
            <w:rFonts w:ascii="Times New Roman" w:hAnsi="Times New Roman" w:cs="Times New Roman"/>
            <w:i/>
            <w:iCs/>
            <w:noProof/>
          </w:rPr>
          <w:t>(2)</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Sex Differences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_Toc61094844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19</w:t>
        </w:r>
        <w:r w:rsidR="00BA5210" w:rsidRPr="00BA5210">
          <w:rPr>
            <w:rFonts w:ascii="Times New Roman" w:hAnsi="Times New Roman" w:cs="Times New Roman"/>
            <w:noProof/>
            <w:webHidden/>
          </w:rPr>
          <w:fldChar w:fldCharType="end"/>
        </w:r>
      </w:hyperlink>
    </w:p>
    <w:p w14:paraId="3C0C4347" w14:textId="0707983F"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5" w:history="1">
        <w:r w:rsidR="00BA5210" w:rsidRPr="00BA5210">
          <w:rPr>
            <w:rStyle w:val="Hyperlink"/>
            <w:rFonts w:ascii="Times New Roman" w:hAnsi="Times New Roman" w:cs="Times New Roman"/>
            <w:i/>
            <w:iCs/>
            <w:noProof/>
          </w:rPr>
          <w:t>(3)</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Sexual Size Dimorphism and Sex Differences in Personality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_Toc61094845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20</w:t>
        </w:r>
        <w:r w:rsidR="00BA5210" w:rsidRPr="00BA5210">
          <w:rPr>
            <w:rFonts w:ascii="Times New Roman" w:hAnsi="Times New Roman" w:cs="Times New Roman"/>
            <w:noProof/>
            <w:webHidden/>
          </w:rPr>
          <w:fldChar w:fldCharType="end"/>
        </w:r>
      </w:hyperlink>
    </w:p>
    <w:p w14:paraId="3D7DCE57" w14:textId="40FB221E" w:rsidR="00BA5210" w:rsidRPr="00BA5210" w:rsidRDefault="007A72A5" w:rsidP="00065997">
      <w:pPr>
        <w:pStyle w:val="TOC2"/>
        <w:tabs>
          <w:tab w:val="left" w:pos="720"/>
          <w:tab w:val="right" w:leader="dot" w:pos="9016"/>
        </w:tabs>
        <w:spacing w:line="480" w:lineRule="auto"/>
        <w:rPr>
          <w:rFonts w:ascii="Times New Roman" w:eastAsiaTheme="minorEastAsia" w:hAnsi="Times New Roman" w:cs="Times New Roman"/>
          <w:smallCaps w:val="0"/>
          <w:noProof/>
          <w:sz w:val="24"/>
          <w:szCs w:val="24"/>
          <w:lang w:eastAsia="en-GB"/>
        </w:rPr>
      </w:pPr>
      <w:hyperlink w:anchor="_Toc61094846" w:history="1">
        <w:r w:rsidR="00BA5210" w:rsidRPr="00BA5210">
          <w:rPr>
            <w:rStyle w:val="Hyperlink"/>
            <w:rFonts w:ascii="Times New Roman" w:hAnsi="Times New Roman" w:cs="Times New Roman"/>
            <w:i/>
            <w:iCs/>
            <w:noProof/>
          </w:rPr>
          <w:t>(4)</w:t>
        </w:r>
        <w:r w:rsidR="00BA5210" w:rsidRPr="00BA5210">
          <w:rPr>
            <w:rFonts w:ascii="Times New Roman" w:eastAsiaTheme="minorEastAsia" w:hAnsi="Times New Roman" w:cs="Times New Roman"/>
            <w:smallCaps w:val="0"/>
            <w:noProof/>
            <w:sz w:val="24"/>
            <w:szCs w:val="24"/>
            <w:lang w:eastAsia="en-GB"/>
          </w:rPr>
          <w:tab/>
        </w:r>
        <w:r w:rsidR="00BA5210" w:rsidRPr="00BA5210">
          <w:rPr>
            <w:rStyle w:val="Hyperlink"/>
            <w:rFonts w:ascii="Times New Roman" w:hAnsi="Times New Roman" w:cs="Times New Roman"/>
            <w:i/>
            <w:iCs/>
            <w:noProof/>
          </w:rPr>
          <w:t>Publication Bias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_Toc61094846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21</w:t>
        </w:r>
        <w:r w:rsidR="00BA5210" w:rsidRPr="00BA5210">
          <w:rPr>
            <w:rFonts w:ascii="Times New Roman" w:hAnsi="Times New Roman" w:cs="Times New Roman"/>
            <w:noProof/>
            <w:webHidden/>
          </w:rPr>
          <w:fldChar w:fldCharType="end"/>
        </w:r>
      </w:hyperlink>
    </w:p>
    <w:p w14:paraId="1E61A764" w14:textId="041EB3E2"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47" w:history="1">
        <w:r w:rsidR="00BA5210" w:rsidRPr="00BA5210">
          <w:rPr>
            <w:rStyle w:val="Hyperlink"/>
            <w:rFonts w:ascii="Times New Roman" w:hAnsi="Times New Roman" w:cs="Times New Roman"/>
            <w:noProof/>
          </w:rPr>
          <w:t>IV.</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Discussion</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_Toc61094847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21</w:t>
        </w:r>
        <w:r w:rsidR="00BA5210" w:rsidRPr="00BA5210">
          <w:rPr>
            <w:rFonts w:ascii="Times New Roman" w:hAnsi="Times New Roman" w:cs="Times New Roman"/>
            <w:noProof/>
            <w:webHidden/>
          </w:rPr>
          <w:fldChar w:fldCharType="end"/>
        </w:r>
      </w:hyperlink>
    </w:p>
    <w:p w14:paraId="235F5B41" w14:textId="7F2C52D9" w:rsidR="00BA5210" w:rsidRPr="00BA5210" w:rsidRDefault="007A72A5" w:rsidP="00065997">
      <w:pPr>
        <w:pStyle w:val="TOC1"/>
        <w:tabs>
          <w:tab w:val="left" w:pos="48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48" w:history="1">
        <w:r w:rsidR="00BA5210" w:rsidRPr="00BA5210">
          <w:rPr>
            <w:rStyle w:val="Hyperlink"/>
            <w:rFonts w:ascii="Times New Roman" w:hAnsi="Times New Roman" w:cs="Times New Roman"/>
            <w:noProof/>
          </w:rPr>
          <w:t>V.</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Conclusions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_Toc61094848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25</w:t>
        </w:r>
        <w:r w:rsidR="00BA5210" w:rsidRPr="00BA5210">
          <w:rPr>
            <w:rFonts w:ascii="Times New Roman" w:hAnsi="Times New Roman" w:cs="Times New Roman"/>
            <w:noProof/>
            <w:webHidden/>
          </w:rPr>
          <w:fldChar w:fldCharType="end"/>
        </w:r>
      </w:hyperlink>
    </w:p>
    <w:p w14:paraId="1C3CA1BC" w14:textId="1D14DD3B"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49" w:history="1">
        <w:r w:rsidR="00BA5210" w:rsidRPr="00BA5210">
          <w:rPr>
            <w:rStyle w:val="Hyperlink"/>
            <w:rFonts w:ascii="Times New Roman" w:hAnsi="Times New Roman" w:cs="Times New Roman"/>
            <w:noProof/>
          </w:rPr>
          <w:t>VI.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Acknowledgements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_Toc61094849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5D1569F5" w14:textId="58AAB729"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50" w:history="1">
        <w:r w:rsidR="00BA5210" w:rsidRPr="00BA5210">
          <w:rPr>
            <w:rStyle w:val="Hyperlink"/>
            <w:rFonts w:ascii="Times New Roman" w:hAnsi="Times New Roman" w:cs="Times New Roman"/>
            <w:noProof/>
          </w:rPr>
          <w:t>VII.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Data availability</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_Toc61094850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198ED2D8" w14:textId="3A1FC3E9"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51" w:history="1">
        <w:r w:rsidR="00BA5210" w:rsidRPr="00BA5210">
          <w:rPr>
            <w:rStyle w:val="Hyperlink"/>
            <w:rFonts w:ascii="Times New Roman" w:hAnsi="Times New Roman" w:cs="Times New Roman"/>
            <w:noProof/>
          </w:rPr>
          <w:t>VIII.</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Author contributions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_Toc61094851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26</w:t>
        </w:r>
        <w:r w:rsidR="00BA5210" w:rsidRPr="00BA5210">
          <w:rPr>
            <w:rFonts w:ascii="Times New Roman" w:hAnsi="Times New Roman" w:cs="Times New Roman"/>
            <w:noProof/>
            <w:webHidden/>
          </w:rPr>
          <w:fldChar w:fldCharType="end"/>
        </w:r>
      </w:hyperlink>
    </w:p>
    <w:p w14:paraId="173B5F18" w14:textId="2B6AD0D6" w:rsidR="00BA5210" w:rsidRPr="00BA5210" w:rsidRDefault="007A72A5" w:rsidP="00065997">
      <w:pPr>
        <w:pStyle w:val="TOC1"/>
        <w:tabs>
          <w:tab w:val="left" w:pos="72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52" w:history="1">
        <w:r w:rsidR="00BA5210" w:rsidRPr="00BA5210">
          <w:rPr>
            <w:rStyle w:val="Hyperlink"/>
            <w:rFonts w:ascii="Times New Roman" w:hAnsi="Times New Roman" w:cs="Times New Roman"/>
            <w:noProof/>
          </w:rPr>
          <w:t>IX.</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Competing interests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_Toc61094852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27</w:t>
        </w:r>
        <w:r w:rsidR="00BA5210" w:rsidRPr="00BA5210">
          <w:rPr>
            <w:rFonts w:ascii="Times New Roman" w:hAnsi="Times New Roman" w:cs="Times New Roman"/>
            <w:noProof/>
            <w:webHidden/>
          </w:rPr>
          <w:fldChar w:fldCharType="end"/>
        </w:r>
      </w:hyperlink>
    </w:p>
    <w:p w14:paraId="5BBBDF27" w14:textId="0CB5B730" w:rsidR="00BA5210" w:rsidRPr="00BA5210" w:rsidRDefault="007A72A5" w:rsidP="00065997">
      <w:pPr>
        <w:pStyle w:val="TOC1"/>
        <w:tabs>
          <w:tab w:val="left" w:pos="480"/>
          <w:tab w:val="right" w:leader="dot" w:pos="9016"/>
        </w:tabs>
        <w:spacing w:line="480" w:lineRule="auto"/>
        <w:rPr>
          <w:rFonts w:ascii="Times New Roman" w:eastAsiaTheme="minorEastAsia" w:hAnsi="Times New Roman" w:cs="Times New Roman"/>
          <w:b w:val="0"/>
          <w:bCs w:val="0"/>
          <w:caps w:val="0"/>
          <w:noProof/>
          <w:sz w:val="24"/>
          <w:szCs w:val="24"/>
          <w:lang w:eastAsia="en-GB"/>
        </w:rPr>
      </w:pPr>
      <w:hyperlink w:anchor="_Toc61094853" w:history="1">
        <w:r w:rsidR="00BA5210" w:rsidRPr="00BA5210">
          <w:rPr>
            <w:rStyle w:val="Hyperlink"/>
            <w:rFonts w:ascii="Times New Roman" w:hAnsi="Times New Roman" w:cs="Times New Roman"/>
            <w:noProof/>
          </w:rPr>
          <w:t>X.</w:t>
        </w:r>
        <w:r w:rsidR="00BA5210" w:rsidRPr="00BA5210">
          <w:rPr>
            <w:rFonts w:ascii="Times New Roman" w:eastAsiaTheme="minorEastAsia" w:hAnsi="Times New Roman" w:cs="Times New Roman"/>
            <w:b w:val="0"/>
            <w:bCs w:val="0"/>
            <w:caps w:val="0"/>
            <w:noProof/>
            <w:sz w:val="24"/>
            <w:szCs w:val="24"/>
            <w:lang w:eastAsia="en-GB"/>
          </w:rPr>
          <w:tab/>
        </w:r>
        <w:r w:rsidR="00BA5210" w:rsidRPr="00BA5210">
          <w:rPr>
            <w:rStyle w:val="Hyperlink"/>
            <w:rFonts w:ascii="Times New Roman" w:hAnsi="Times New Roman" w:cs="Times New Roman"/>
            <w:noProof/>
          </w:rPr>
          <w:t>References</w:t>
        </w:r>
        <w:r w:rsidR="00BA5210" w:rsidRPr="00BA5210">
          <w:rPr>
            <w:rFonts w:ascii="Times New Roman" w:hAnsi="Times New Roman" w:cs="Times New Roman"/>
            <w:noProof/>
            <w:webHidden/>
          </w:rPr>
          <w:tab/>
        </w:r>
        <w:r w:rsidR="00BA5210" w:rsidRPr="00BA5210">
          <w:rPr>
            <w:rFonts w:ascii="Times New Roman" w:hAnsi="Times New Roman" w:cs="Times New Roman"/>
            <w:noProof/>
            <w:webHidden/>
          </w:rPr>
          <w:fldChar w:fldCharType="begin"/>
        </w:r>
        <w:r w:rsidR="00BA5210" w:rsidRPr="00BA5210">
          <w:rPr>
            <w:rFonts w:ascii="Times New Roman" w:hAnsi="Times New Roman" w:cs="Times New Roman"/>
            <w:noProof/>
            <w:webHidden/>
          </w:rPr>
          <w:instrText xml:space="preserve"> PAGEREF _Toc61094853 \h </w:instrText>
        </w:r>
        <w:r w:rsidR="00BA5210" w:rsidRPr="00BA5210">
          <w:rPr>
            <w:rFonts w:ascii="Times New Roman" w:hAnsi="Times New Roman" w:cs="Times New Roman"/>
            <w:noProof/>
            <w:webHidden/>
          </w:rPr>
        </w:r>
        <w:r w:rsidR="00BA5210" w:rsidRPr="00BA5210">
          <w:rPr>
            <w:rFonts w:ascii="Times New Roman" w:hAnsi="Times New Roman" w:cs="Times New Roman"/>
            <w:noProof/>
            <w:webHidden/>
          </w:rPr>
          <w:fldChar w:fldCharType="separate"/>
        </w:r>
        <w:r w:rsidR="00BA5210" w:rsidRPr="00BA5210">
          <w:rPr>
            <w:rFonts w:ascii="Times New Roman" w:hAnsi="Times New Roman" w:cs="Times New Roman"/>
            <w:noProof/>
            <w:webHidden/>
          </w:rPr>
          <w:t>27</w:t>
        </w:r>
        <w:r w:rsidR="00BA5210" w:rsidRPr="00BA5210">
          <w:rPr>
            <w:rFonts w:ascii="Times New Roman" w:hAnsi="Times New Roman" w:cs="Times New Roman"/>
            <w:noProof/>
            <w:webHidden/>
          </w:rPr>
          <w:fldChar w:fldCharType="end"/>
        </w:r>
      </w:hyperlink>
    </w:p>
    <w:p w14:paraId="483BBC9B" w14:textId="516CC74A" w:rsidR="00D632B3" w:rsidRDefault="002836A1" w:rsidP="00065997">
      <w:pPr>
        <w:spacing w:line="480" w:lineRule="auto"/>
        <w:rPr>
          <w:rFonts w:ascii="Times New Roman" w:hAnsi="Times New Roman" w:cs="Times New Roman"/>
          <w:color w:val="000000" w:themeColor="text1"/>
        </w:rPr>
      </w:pPr>
      <w:r w:rsidRPr="004E490E">
        <w:rPr>
          <w:rFonts w:ascii="Times New Roman" w:hAnsi="Times New Roman" w:cs="Times New Roman"/>
          <w:color w:val="000000" w:themeColor="text1"/>
        </w:rPr>
        <w:fldChar w:fldCharType="end"/>
      </w:r>
    </w:p>
    <w:p w14:paraId="58503ED2" w14:textId="69FBE433" w:rsidR="00952E1A" w:rsidRDefault="00952E1A" w:rsidP="00065997">
      <w:pPr>
        <w:spacing w:line="480" w:lineRule="auto"/>
        <w:rPr>
          <w:rFonts w:ascii="Times New Roman" w:hAnsi="Times New Roman" w:cs="Times New Roman"/>
          <w:color w:val="000000" w:themeColor="text1"/>
        </w:rPr>
      </w:pPr>
    </w:p>
    <w:p w14:paraId="7F6E6A6A" w14:textId="2F584D28" w:rsidR="004E490E" w:rsidRDefault="004E490E" w:rsidP="00B54352">
      <w:pPr>
        <w:spacing w:line="480" w:lineRule="auto"/>
        <w:rPr>
          <w:rFonts w:ascii="Times New Roman" w:hAnsi="Times New Roman" w:cs="Times New Roman"/>
          <w:color w:val="000000" w:themeColor="text1"/>
        </w:rPr>
      </w:pPr>
    </w:p>
    <w:p w14:paraId="6994BC50" w14:textId="013B546E" w:rsidR="00065997" w:rsidRDefault="00065997" w:rsidP="00B54352">
      <w:pPr>
        <w:spacing w:line="480" w:lineRule="auto"/>
        <w:rPr>
          <w:rFonts w:ascii="Times New Roman" w:hAnsi="Times New Roman" w:cs="Times New Roman"/>
          <w:color w:val="000000" w:themeColor="text1"/>
        </w:rPr>
      </w:pPr>
    </w:p>
    <w:p w14:paraId="5C22AAE5" w14:textId="79E729AB" w:rsidR="00065997" w:rsidRDefault="00065997" w:rsidP="00B54352">
      <w:pPr>
        <w:spacing w:line="480" w:lineRule="auto"/>
        <w:rPr>
          <w:rFonts w:ascii="Times New Roman" w:hAnsi="Times New Roman" w:cs="Times New Roman"/>
          <w:color w:val="000000" w:themeColor="text1"/>
        </w:rPr>
      </w:pPr>
    </w:p>
    <w:p w14:paraId="34367571" w14:textId="7857156B" w:rsidR="00065997" w:rsidRDefault="00065997" w:rsidP="00B54352">
      <w:pPr>
        <w:spacing w:line="480" w:lineRule="auto"/>
        <w:rPr>
          <w:rFonts w:ascii="Times New Roman" w:hAnsi="Times New Roman" w:cs="Times New Roman"/>
          <w:color w:val="000000" w:themeColor="text1"/>
        </w:rPr>
      </w:pPr>
    </w:p>
    <w:p w14:paraId="3FDDAF05" w14:textId="5A2F5E51" w:rsidR="00065997" w:rsidRDefault="00065997" w:rsidP="00B54352">
      <w:pPr>
        <w:spacing w:line="480" w:lineRule="auto"/>
        <w:rPr>
          <w:rFonts w:ascii="Times New Roman" w:hAnsi="Times New Roman" w:cs="Times New Roman"/>
          <w:color w:val="000000" w:themeColor="text1"/>
        </w:rPr>
      </w:pPr>
    </w:p>
    <w:p w14:paraId="6642365F" w14:textId="2FBDE2FA" w:rsidR="00065997" w:rsidRDefault="00065997" w:rsidP="00B54352">
      <w:pPr>
        <w:spacing w:line="480" w:lineRule="auto"/>
        <w:rPr>
          <w:rFonts w:ascii="Times New Roman" w:hAnsi="Times New Roman" w:cs="Times New Roman"/>
          <w:color w:val="000000" w:themeColor="text1"/>
        </w:rPr>
      </w:pPr>
    </w:p>
    <w:p w14:paraId="22B96065" w14:textId="660CB7BA" w:rsidR="00065997" w:rsidRDefault="00065997" w:rsidP="00B54352">
      <w:pPr>
        <w:spacing w:line="480" w:lineRule="auto"/>
        <w:rPr>
          <w:rFonts w:ascii="Times New Roman" w:hAnsi="Times New Roman" w:cs="Times New Roman"/>
          <w:color w:val="000000" w:themeColor="text1"/>
        </w:rPr>
      </w:pPr>
    </w:p>
    <w:p w14:paraId="10F139F5" w14:textId="2D14995E" w:rsidR="00065997" w:rsidRDefault="00065997" w:rsidP="00B54352">
      <w:pPr>
        <w:spacing w:line="480" w:lineRule="auto"/>
        <w:rPr>
          <w:rFonts w:ascii="Times New Roman" w:hAnsi="Times New Roman" w:cs="Times New Roman"/>
          <w:color w:val="000000" w:themeColor="text1"/>
        </w:rPr>
      </w:pPr>
    </w:p>
    <w:p w14:paraId="0A4C74F5" w14:textId="0D531B30" w:rsidR="00065997" w:rsidRDefault="00065997" w:rsidP="00B54352">
      <w:pPr>
        <w:spacing w:line="480" w:lineRule="auto"/>
        <w:rPr>
          <w:rFonts w:ascii="Times New Roman" w:hAnsi="Times New Roman" w:cs="Times New Roman"/>
          <w:color w:val="000000" w:themeColor="text1"/>
        </w:rPr>
      </w:pPr>
    </w:p>
    <w:p w14:paraId="4846C885" w14:textId="13DC6B0E" w:rsidR="00065997" w:rsidRDefault="00065997" w:rsidP="00B54352">
      <w:pPr>
        <w:spacing w:line="480" w:lineRule="auto"/>
        <w:rPr>
          <w:rFonts w:ascii="Times New Roman" w:hAnsi="Times New Roman" w:cs="Times New Roman"/>
          <w:color w:val="000000" w:themeColor="text1"/>
        </w:rPr>
      </w:pPr>
    </w:p>
    <w:p w14:paraId="0A03ADBD" w14:textId="151034E2" w:rsidR="00065997" w:rsidRDefault="00065997" w:rsidP="00B54352">
      <w:pPr>
        <w:spacing w:line="480" w:lineRule="auto"/>
        <w:rPr>
          <w:rFonts w:ascii="Times New Roman" w:hAnsi="Times New Roman" w:cs="Times New Roman"/>
          <w:color w:val="000000" w:themeColor="text1"/>
        </w:rPr>
      </w:pPr>
    </w:p>
    <w:p w14:paraId="29C971E8" w14:textId="0FA17366" w:rsidR="00065997" w:rsidRDefault="00065997" w:rsidP="00B54352">
      <w:pPr>
        <w:spacing w:line="480" w:lineRule="auto"/>
        <w:rPr>
          <w:rFonts w:ascii="Times New Roman" w:hAnsi="Times New Roman" w:cs="Times New Roman"/>
          <w:color w:val="000000" w:themeColor="text1"/>
        </w:rPr>
      </w:pPr>
    </w:p>
    <w:p w14:paraId="3FD4B8E4" w14:textId="29064D46" w:rsidR="00065997" w:rsidRDefault="00065997" w:rsidP="00B54352">
      <w:pPr>
        <w:spacing w:line="480" w:lineRule="auto"/>
        <w:rPr>
          <w:rFonts w:ascii="Times New Roman" w:hAnsi="Times New Roman" w:cs="Times New Roman"/>
          <w:color w:val="000000" w:themeColor="text1"/>
        </w:rPr>
      </w:pPr>
    </w:p>
    <w:p w14:paraId="71CF3405" w14:textId="56BF7B8E" w:rsidR="00065997" w:rsidRDefault="00065997" w:rsidP="00B54352">
      <w:pPr>
        <w:spacing w:line="480" w:lineRule="auto"/>
        <w:rPr>
          <w:rFonts w:ascii="Times New Roman" w:hAnsi="Times New Roman" w:cs="Times New Roman"/>
          <w:color w:val="000000" w:themeColor="text1"/>
        </w:rPr>
      </w:pPr>
    </w:p>
    <w:p w14:paraId="0AF3DFA4" w14:textId="77777777" w:rsidR="00065997" w:rsidRPr="00DF5211" w:rsidRDefault="00065997" w:rsidP="00B54352">
      <w:pPr>
        <w:spacing w:line="480" w:lineRule="auto"/>
        <w:rPr>
          <w:rFonts w:ascii="Times New Roman" w:hAnsi="Times New Roman" w:cs="Times New Roman"/>
          <w:color w:val="000000" w:themeColor="text1"/>
        </w:rPr>
      </w:pPr>
    </w:p>
    <w:p w14:paraId="1DB5CB1C" w14:textId="56893D0C" w:rsidR="00DF5211" w:rsidRPr="00F03B46" w:rsidRDefault="00DF5211" w:rsidP="002836A1">
      <w:pPr>
        <w:pStyle w:val="Heading1"/>
        <w:numPr>
          <w:ilvl w:val="0"/>
          <w:numId w:val="27"/>
        </w:numPr>
        <w:spacing w:line="480" w:lineRule="auto"/>
        <w:rPr>
          <w:rFonts w:ascii="Times New Roman" w:hAnsi="Times New Roman" w:cs="Times New Roman"/>
          <w:b/>
          <w:bCs/>
          <w:color w:val="auto"/>
          <w:sz w:val="24"/>
          <w:szCs w:val="24"/>
        </w:rPr>
      </w:pPr>
      <w:bookmarkStart w:id="21" w:name="_Toc61094826"/>
      <w:r w:rsidRPr="002836A1">
        <w:rPr>
          <w:rFonts w:ascii="Times New Roman" w:hAnsi="Times New Roman" w:cs="Times New Roman"/>
          <w:b/>
          <w:bCs/>
          <w:color w:val="auto"/>
          <w:sz w:val="24"/>
          <w:szCs w:val="24"/>
        </w:rPr>
        <w:lastRenderedPageBreak/>
        <w:t>Introduction</w:t>
      </w:r>
      <w:bookmarkEnd w:id="21"/>
      <w:r w:rsidRPr="002836A1">
        <w:rPr>
          <w:rFonts w:ascii="Times New Roman" w:hAnsi="Times New Roman" w:cs="Times New Roman"/>
          <w:b/>
          <w:bCs/>
          <w:color w:val="auto"/>
          <w:sz w:val="24"/>
          <w:szCs w:val="24"/>
        </w:rPr>
        <w:t xml:space="preserve"> </w:t>
      </w:r>
    </w:p>
    <w:p w14:paraId="623DB4FB" w14:textId="68945A5B" w:rsidR="00DF5211" w:rsidRPr="00AD5FAB" w:rsidRDefault="00DF5211" w:rsidP="002836A1">
      <w:pPr>
        <w:spacing w:line="480" w:lineRule="auto"/>
        <w:ind w:firstLine="360"/>
        <w:rPr>
          <w:rFonts w:ascii="Times New Roman" w:hAnsi="Times New Roman" w:cs="Times New Roman"/>
          <w:color w:val="000000" w:themeColor="text1"/>
        </w:rPr>
      </w:pPr>
      <w:commentRangeStart w:id="22"/>
      <w:r w:rsidRPr="00AD5FAB">
        <w:rPr>
          <w:rFonts w:ascii="Times New Roman" w:hAnsi="Times New Roman" w:cs="Times New Roman"/>
          <w:color w:val="000000" w:themeColor="text1"/>
        </w:rPr>
        <w:t>Numerous</w:t>
      </w:r>
      <w:commentRangeEnd w:id="22"/>
      <w:r w:rsidR="002117BD">
        <w:rPr>
          <w:rStyle w:val="CommentReference"/>
        </w:rPr>
        <w:commentReference w:id="22"/>
      </w:r>
      <w:r w:rsidRPr="00AD5FAB">
        <w:rPr>
          <w:rFonts w:ascii="Times New Roman" w:hAnsi="Times New Roman" w:cs="Times New Roman"/>
          <w:color w:val="000000" w:themeColor="text1"/>
        </w:rPr>
        <w:t xml:space="preserve"> studies have quantified average differences between men and women in traits ranging from height and physiology to, more controversially, behaviours, including intelligence and personality. </w:t>
      </w:r>
      <w:commentRangeStart w:id="23"/>
      <w:r w:rsidRPr="00AD5FAB">
        <w:rPr>
          <w:rFonts w:ascii="Times New Roman" w:hAnsi="Times New Roman" w:cs="Times New Roman"/>
          <w:color w:val="000000" w:themeColor="text1"/>
        </w:rPr>
        <w:t>Far fewer studies have investigated sex differences in humans in variability among individuals</w:t>
      </w:r>
      <w:commentRangeEnd w:id="23"/>
      <w:r w:rsidR="001F2612">
        <w:rPr>
          <w:rStyle w:val="CommentReference"/>
        </w:rPr>
        <w:commentReference w:id="23"/>
      </w:r>
      <w:r w:rsidRPr="00AD5FAB">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Psychobiology","id":"ITEM-1","issue":"2","issued":{"date-parts":[["2009"]]},"page":"198-206","title":"Greater intrasex phenotype variability in males than in females is a fundamental aspect of the gender differences in humans","type":"article-journal","volume":"51"},"uris":["http://www.mendeley.com/documents/?uuid=e9bc1203-d784-434b-8dfc-d2149e2361a4"]}],"mendeley":{"formattedCitation":"(Lehre &lt;i&gt;et al.&lt;/i&gt;, 2009)","manualFormatting":"(but see Lehre et al., 2009)","plainTextFormattedCitation":"(Lehre et al., 2009)","previouslyFormattedCitation":"(Lehre &lt;i&gt;et al.&lt;/i&gt;, 2009)"},"properties":{"noteIndex":0},"schema":"https://github.com/citation-style-language/schema/raw/master/csl-citation.json"}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r w:rsidR="00E02FED">
        <w:rPr>
          <w:rFonts w:ascii="Times New Roman" w:hAnsi="Times New Roman" w:cs="Times New Roman"/>
          <w:noProof/>
          <w:color w:val="000000" w:themeColor="text1"/>
        </w:rPr>
        <w:t xml:space="preserve">but see </w:t>
      </w:r>
      <w:r w:rsidR="00985B47" w:rsidRPr="00985B47">
        <w:rPr>
          <w:rFonts w:ascii="Times New Roman" w:hAnsi="Times New Roman" w:cs="Times New Roman"/>
          <w:noProof/>
          <w:color w:val="000000" w:themeColor="text1"/>
        </w:rPr>
        <w:t xml:space="preserve">Lehre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causes and consequences of sex differences in behavioural variability have, however, been widely debated in the social sciences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ins w:id="24" w:author="Lauren Harrison" w:date="2021-04-17T16:52:00Z">
        <w:r w:rsidR="006C46D6">
          <w:rPr>
            <w:rFonts w:ascii="Times New Roman" w:hAnsi="Times New Roman" w:cs="Times New Roman"/>
            <w:color w:val="000000" w:themeColor="text1"/>
          </w:rPr>
          <w:instrText>ADDIN CSL_CITATION {"citationItems":[{"id":"ITEM-1","itemData":{"DOI":"10.31234/osf.io/ms524","author":[{"dropping-particle":"","family":"Stewart-Williams","given":"Steve","non-dropping-particle":"","parse-names":false,"suffix":""},{"dropping-particle":"","family":"Halsey","given":"Lewis G","non-dropping-particle":"","parse-names":false,"suffix":""}],"container-title":"PsyArXiv","id":"ITEM-1","issued":{"date-parts":[["2018"]]},"title":"Men, Women, and STEM: Why the Differences and What Should Be Done?","type":"article-journal"},"uris":["http://www.mendeley.com/documents/?uuid=3699ceaa-7b95-473a-adaf-612b2a6f0a64"]}],"mendeley":{"formattedCitation":"(Stewart-Williams &amp; Halsey, 2018)","manualFormatting":"(Stewart-Williams &amp; Halsey, 2021)","plainTextFormattedCitation":"(Stewart-Williams &amp; Halsey, 2018)","previouslyFormattedCitation":"(Stewart-Williams &amp; Halsey, 2018)"},"properties":{"noteIndex":0},"schema":"https://github.com/citation-style-language/schema/raw/master/csl-citation.json"}</w:instrText>
        </w:r>
      </w:ins>
      <w:del w:id="25" w:author="Lauren Harrison" w:date="2021-04-17T16:52:00Z">
        <w:r w:rsidR="00985B47" w:rsidDel="006C46D6">
          <w:rPr>
            <w:rFonts w:ascii="Times New Roman" w:hAnsi="Times New Roman" w:cs="Times New Roman"/>
            <w:color w:val="000000" w:themeColor="text1"/>
          </w:rPr>
          <w:delInstrText>ADDIN CSL_CITATION {"citationItems":[{"id":"ITEM-1","itemData":{"DOI":"10.31234/osf.io/ms524","author":[{"dropping-particle":"","family":"Stewart-Williams","given":"Steve","non-dropping-particle":"","parse-names":false,"suffix":""},{"dropping-particle":"","family":"Halsey","given":"Lewis G","non-dropping-particle":"","parse-names":false,"suffix":""}],"container-title":"PsyArXiv","id":"ITEM-1","issued":{"date-parts":[["2018"]]},"title":"Men, Women, and STEM: Why the Differences and What Should Be Done?","type":"article-journal"},"uris":["http://www.mendeley.com/documents/?uuid=3699ceaa-7b95-473a-adaf-612b2a6f0a64"]}],"mendeley":{"formattedCitation":"(Stewart-Williams &amp; Halsey, 2018)","plainTextFormattedCitation":"(Stewart-Williams &amp; Halsey, 2018)","previouslyFormattedCitation":"(Stewart-Williams &amp; Halsey, 2018)"},"properties":{"noteIndex":0},"schema":"https://github.com/citation-style-language/schema/raw/master/csl-citation.json"}</w:delInstrText>
        </w:r>
      </w:del>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ins w:id="26" w:author="Lauren Harrison" w:date="2021-05-21T11:27:00Z">
        <w:r w:rsidR="001F2612">
          <w:rPr>
            <w:rFonts w:ascii="Times New Roman" w:hAnsi="Times New Roman" w:cs="Times New Roman"/>
            <w:noProof/>
            <w:color w:val="000000" w:themeColor="text1"/>
          </w:rPr>
          <w:t xml:space="preserve">e.g. </w:t>
        </w:r>
      </w:ins>
      <w:r w:rsidR="00985B47" w:rsidRPr="00985B47">
        <w:rPr>
          <w:rFonts w:ascii="Times New Roman" w:hAnsi="Times New Roman" w:cs="Times New Roman"/>
          <w:noProof/>
          <w:color w:val="000000" w:themeColor="text1"/>
        </w:rPr>
        <w:t xml:space="preserve">Stewart-Williams &amp; Halsey, </w:t>
      </w:r>
      <w:del w:id="27" w:author="Lauren Harrison" w:date="2021-04-17T16:52:00Z">
        <w:r w:rsidR="00985B47" w:rsidRPr="00985B47" w:rsidDel="006C46D6">
          <w:rPr>
            <w:rFonts w:ascii="Times New Roman" w:hAnsi="Times New Roman" w:cs="Times New Roman"/>
            <w:noProof/>
            <w:color w:val="000000" w:themeColor="text1"/>
          </w:rPr>
          <w:delText>2018</w:delText>
        </w:r>
      </w:del>
      <w:ins w:id="28" w:author="Lauren Harrison" w:date="2021-04-17T16:52:00Z">
        <w:r w:rsidR="006C46D6">
          <w:rPr>
            <w:rFonts w:ascii="Times New Roman" w:hAnsi="Times New Roman" w:cs="Times New Roman"/>
            <w:noProof/>
            <w:color w:val="000000" w:themeColor="text1"/>
          </w:rPr>
          <w:t>2021</w:t>
        </w:r>
      </w:ins>
      <w:r w:rsidR="00985B47" w:rsidRPr="00985B47">
        <w:rPr>
          <w:rFonts w:ascii="Times New Roman" w:hAnsi="Times New Roman" w:cs="Times New Roman"/>
          <w:noProof/>
          <w:color w:val="000000" w:themeColor="text1"/>
        </w:rPr>
        <w:t>)</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For example, sex differences in variability in academic performance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{"citationItems":[{"id":"ITEM-1","itemData":{"DOI":"10.1126/science.1162573","ISSN":"00368075","abstract":"International testing results show greater variance in boys' scores than in girls' scores.","author":[{"dropping-particle":"","family":"Machin","given":"Stephen","non-dropping-particle":"","parse-names":false,"suffix":""},{"dropping-particle":"","family":"Pekkarinen","given":"Tuomas","non-dropping-particle":"","parse-names":false,"suffix":""}],"container-title":"Science","id":"ITEM-1","issue":"5906","issued":{"date-parts":[["2008"]]},"page":"1331-1332","title":"Assessment: Global sex differences in test score variability","type":"article-journal","volume":"322"},"uris":["http://www.mendeley.com/documents/?uuid=149b1218-abeb-4ad7-95fe-041b0f17bff9"]}],"mendeley":{"formattedCitation":"(Machin &amp; Pekkarinen, 2008)","plainTextFormattedCitation":"(Machin &amp; Pekkarinen, 2008)","previouslyFormattedCitation":"(Machin &amp; Pekkarinen,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(Machin &amp; Pekkarinen,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or the classroom</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Communications","id":"ITEM-1","issue":"1","issued":{"date-parts":[["2018"]]},"publisher":"Springer US","title":"Gender differences in individual variation in academic grades fail to fit expected patterns for STEM","type":"article-journal","volume":"9"},"uris":["http://www.mendeley.com/documents/?uuid=8bf6cb0a-ee3c-4097-9b88-93ca4516e809"]},{"id":"ITEM-2","itemData":{"DOI":"10.1186/s40536-019-0070-9","ISSN":"21960739","abstract":"A recent study by Baye and Monseur (Large Scale Assess Educ 4:1–16, 2016) using large, international educational data sets suggest that the “greater male variation hypothesis” is well supported. Males are often over-represented at the tails of the ability distribution despite similarity in measures of central tendency and the gradual closing of the attainment gap relative to females. In this study, we replicate and expand Baye and Monseur’s work, and explore greater male variability by country using meta-analysis and meta-regression. While we broadly confirm that variability is greater for males internationally, we find that there is significant heterogeneity between countries, and that much of this can be quantified using variables applicable across these assessments (such as test, year, male–female effect size, mean country score and Global Gender Gap Indicators). While it is still not possible to make any causal conclusions regarding why males are more varied than females in academic assessments, it is possible to show that some national level variables effect the magnitude of this variation. Results and suggestions for further work are discussed.","author":[{"dropping-particle":"","family":"Gray","given":"Helen","non-dropping-particle":"","parse-names":false,"suffix":""},{"dropping-particle":"","family":"Lyth","given":"Andrew","non-dropping-particle":"","parse-names":false,"suffix":""},{"dropping-particle":"","family":"McKenna","given":"Catherine","non-dropping-particle":"","parse-names":false,"suffix":""},{"dropping-particle":"","family":"Stothard","given":"Susan","non-dropping-particle":"","parse-names":false,"suffix":""},{"dropping-particle":"","family":"Tymms","given":"Peter","non-dropping-particle":"","parse-names":false,"suffix":""},{"dropping-particle":"","family":"Copping","given":"Lee","non-dropping-particle":"","parse-names":false,"suffix":""}],"container-title":"Large-Scale Assessments in Education","id":"ITEM-2","issue":"1","issued":{"date-parts":[["2019"]]},"publisher":"Springer US","title":"Sex differences in variability across nations in reading, mathematics and science: a meta-analytic extension of Baye and Monseur (2016)","type":"article-journal","volume":"7"},"uris":["http://www.mendeley.com/documents/?uuid=5fde5dd3-4e27-4245-84fe-a2894652edd3"]},{"id":"ITEM-3","itemData":{"DOI":"10.1186/s40536-015-0015-x","ISSN":"21960739","abstract":"This study examines gender differences in the variability of student performance in reading, mathematics and science. Twelve databases from IEA and PISA were used to analyze gender differences within an international perspective from 1995 to 2015. Effect sizes and variance ratios were computed. The main results are as follows. (1) Gender differences vary by content area, students' educational levels, and students’ proficiency levels. The gender differences at the extreme tails of the distribution are often more substantial than the gender differences at the mean. (2) Exploring the extreme tails of the distributions shows that the situation of the weakest males in reading is a real matter of concern. In mathematics and science, males are more frequently among the highest performing students. (3) The “greater male variability hypothesis” is confirmed.","author":[{"dropping-particle":"","family":"Baye","given":"Ariane","non-dropping-particle":"","parse-names":false,"suffix":""},{"dropping-particle":"","family":"Monseur","given":"Christian","non-dropping-particle":"","parse-names":false,"suffix":""}],"container-title":"Large-Scale Assessments in Education","id":"ITEM-3","issue":"1","issued":{"date-parts":[["2016"]]},"page":"1-16","publisher":"Springer US","title":"Gender differences in variability and extreme scores in an international context","type":"article-journal","volume":"4"},"uris":["http://www.mendeley.com/documents/?uuid=a76392a2-302c-49ba-a3bd-5be00daf9354"]}],"mendeley":{"formattedCitation":"(Baye &amp; Monseur, 2016; O’Dea &lt;i&gt;et al.&lt;/i&gt;, 2018; Gray &lt;i&gt;et al.&lt;/i&gt;, 2019)","plainTextFormattedCitation":"(Baye &amp; Monseur, 2016; O’Dea et al., 2018; Gray et al., 2019)","previouslyFormattedCitation":"(Baye &amp; Monseur, 2016; O’Dea &lt;i&gt;et al.&lt;/i&gt;, 2018; Gray &lt;i&gt;et al.&lt;/i&gt;, 2019)"},"properties":{"noteIndex":0},"schema":"https://github.com/citation-style-language/schema/raw/master/csl-citation.json"}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(Baye &amp; Monseur, 2016; O’Dea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2018; Gray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have been linked to sex differences in variability in intelligence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Differences","id":"ITEM-1","issue":"1","issued":{"date-parts":[["2006"]]},"page":"39-48","title":"Sex differences in variance of intelligence across childhood","type":"article-journal","volume":"41"},"uris":["http://www.mendeley.com/documents/?uuid=5109a522-2960-4fae-a9ee-b728714c3ca6"]},{"id":"ITEM-2","itemData":{"DOI":"10.1111/j.1745-6924.2008.00096.x","ISSN":"17456924","abstract":"The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Science","id":"ITEM-2","issue":"6","issued":{"date-parts":[["2008"]]},"page":"518-531","title":"Sex Differences in Variability in General Intelligence: A New Look at the Old Question","type":"article-journal","volume":"3"},"uris":["http://www.mendeley.com/documents/?uuid=b947f25f-deec-4898-84f7-81f1360eb4d0"]}],"mendeley":{"formattedCitation":"(Arden &amp; Plomin, 2006; Johnson, Deary, &amp; Carothers, 2008)","plainTextFormattedCitation":"(Arden &amp; Plomin, 2006; Johnson, Deary, &amp; Carothers, 2008)","previouslyFormattedCitation":"(Arden &amp; Plomin, 2006; Johnson, Deary, &amp; Carothers,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(Arden &amp; Plomin, 2006; Johnson, Deary, &amp; Carothers,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creativity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{"citationItems":[{"id":"ITEM-1","itemData":{"DOI":"10.1016/j.paid.2014.07.021","ISSN":"01918869","abstract":"This study retested the greater male variability hypothesis in creative thinking with Chinese samples from both urban and rural areas in mainland China. The test for creative thinking-drawing production (TCT-DP) was used as the measure of students' creativity. The samples consisted of 630 primary students from an urban area and 515 primary students from a rural area. Although the results of the study supported the greater male variability hypothesis in urban and rural samples, the male superiority pattern was supported only in the urban sample. The results of the means analysis further supported that the pattern of male superiority was only present in urban populations. Therefore, the greater male variability hypothesis in creativity has received consistent support in studies of Chinese samples, while the male superiority pattern varied across the samples. Plausible explanations and implications of the findings are discussed.","author":[{"dropping-particle":"","family":"Ju","given":"Chengting","non-dropping-particle":"","parse-names":false,"suffix":""},{"dropping-particle":"","family":"Duan","given":"Yuxi","non-dropping-particle":"","parse-names":false,"suffix":""},{"dropping-particle":"","family":"You","given":"Xuqun","non-dropping-particle":"","parse-names":false,"suffix":""}],"container-title":"Personality and Individual Differences","id":"ITEM-1","issued":{"date-parts":[["2015"]]},"page":"85-89","publisher":"Elsevier Ltd","title":"Retesting the greater male variability hypothesis in mainland China: A cross-regional study","type":"article-journal","volume":"72"},"uris":["http://www.mendeley.com/documents/?uuid=beb47581-8b0b-4d2d-a183-080c5cf6c024"]}],"mendeley":{"formattedCitation":"(Ju, Duan, &amp; You, 2015)","plainTextFormattedCitation":"(Ju, Duan, &amp; You, 2015)","previouslyFormattedCitation":"(Ju, Duan, &amp; You, 2015)"},"properties":{"noteIndex":0},"schema":"https://github.com/citation-style-language/schema/raw/master/csl-citation.json"}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(Ju, Duan, &amp; You, 2015)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aggressiveness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{"citationItems":[{"id":"ITEM-1","itemData":{"DOI":"10.1016/S0160-2896(03)00053-9","ISSN":"01602896","abstract":"There is uncertainty whether the sexes differ with respect to their mean levels and variabilities in mental ability test scores. Here we describe the cognitive ability distribution in 80,000+ children-almost everyone born in Scotland in 1921-tested at age 11 in 1932. There were no significant mean differences in cognitive test scores between boys and girls, but there was a highly significant difference in their standard deviations ( P &lt;.001). Boys were over-represented at the low and high extremes of cognitive ability. These findings, the first to be presented from a whole population, might in part explain such cognitive outcomes as the slight excess of men achieving first class university degrees, and the excess of males with learning difficulties. © 2003 Elsevier Science Inc. All rights reserved.","author":[{"dropping-particle":"","family":"Deary","given":"Ian J.","non-dropping-particle":"","parse-names":false,"suffix":""},{"dropping-particle":"","family":"Thorpe","given":"Graham","non-dropping-particle":"","parse-names":false,"suffix":""},{"dropping-particle":"","family":"Wilson","given":"Valerie","non-dropping-particle":"","parse-names":false,"suffix":""},{"dropping-particle":"","family":"Starr","given":"John M.","non-dropping-particle":"","parse-names":false,"suffix":""},{"dropping-particle":"","family":"Whalley","given":"Lawrence J.","non-dropping-particle":"","parse-names":false,"suffix":""}],"container-title":"Intelligence","id":"ITEM-1","issue":"6","issued":{"date-parts":[["2003"]]},"page":"533-542","title":"Population sex differences in IQ at age 11: The Scottish mental survey 1932","type":"article-journal","volume":"31"},"uris":["http://www.mendeley.com/documents/?uuid=6d9e28f1-290b-4f48-ab4c-bacfeee02e5d"]}],"mendeley":{"formattedCitation":"(Deary &lt;i&gt;et al.&lt;/i&gt;, 2003)","plainTextFormattedCitation":"(Deary et al., 2003)","previouslyFormattedCitation":"(Deary &lt;i&gt;et al.&lt;/i&gt;,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(Deary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personality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Personality","id":"ITEM-1","issue":"2","issued":{"date-parts":[["2013"]]},"page":"135-144","title":"Do men vary more than women in personality? A study in 51 cultures","type":"article-journal","volume":"47"},"uris":["http://www.mendeley.com/documents/?uuid=e17a6bab-9683-4e98-aa39-1569eb1a40e2"]}],"mendeley":{"formattedCitation":"(Borkenau, McCrae, &amp; Terracciano, 2013)","plainTextFormattedCitation":"(Borkenau, McCrae, &amp; Terracciano, 2013)","previouslyFormattedCitation":"(Borkenau, McCrae, &amp; Terracciano,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(Borkenau, McCrae, &amp; Terracciano,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ultimately, brain structure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{"citationItems":[{"id":"ITEM-1","itemData":{"DOI":"10.1101/2020.02.17.952010","abstract":"For many traits, males show greater variability than females, with possible implications for understanding sex differences in health and disease. Here, the ENIGMA (Enhancing Neuro Imaging Genetics through Meta-Analysis) Consortium presents the largest-ever mega-analysis of sex differences in variability of brain structure, based on international data spanning nine decades of life. Subcortical volumes, cortical surface area and cortical thickness were assessed in MRI data of 16,683 healthy individuals 1-90 years old (47% females). We observed patterns of greater male than female between-subject variance for all brain measures. This pattern was stable across the lifespan for 50% of the subcortical structures, 70% of the regional area measures, and nearly all regions for thickness. Our findings that these sex differences are present in childhood implicate early life genetic or gene-environment interaction mechanisms. The findings highlight the importance of individual differences within the sexes, that may underpin sex-specific vulnerability to disorders.","author":[{"dropping-particle":"","family":"Wierenga","given":"Lara M","non-dropping-particle":"","parse-names":false,"suffix":""},{"dropping-particle":"","family":"Doucet","given":"Gaelle","non-dropping-particle":"","parse-names":false,"suffix":""},{"dropping-particle":"","family":"Dima","given":"Danai","non-dropping-particle":"","parse-names":false,"suffix":""},{"dropping-particle":"","family":"Agartz","given":"Ingrid","non-dropping-particle":"","parse-names":false,"suffix":""},{"dropping-particle":"","family":"Aghajani","given":"Moji","non-dropping-particle":"","parse-names":false,"suffix":""},{"dropping-particle":"","family":"Akudjedu","given":"Theophilus","non-dropping-particle":"","parse-names":false,"suffix":""},{"dropping-particle":"","family":"Albajes-Eizagirre","given":"Anton","non-dropping-particle":"","parse-names":false,"suffix":""},{"dropping-particle":"","family":"Alnaes","given":"Dag","non-dropping-particle":"","parse-names":false,"suffix":""},{"dropping-particle":"","family":"Alpert","given":"Kathryn","non-dropping-particle":"","parse-names":false,"suffix":""},{"dropping-particle":"","family":"Andreassen","given":"Ole A","non-dropping-particle":"","parse-names":false,"suffix":""},{"dropping-particle":"","family":"Anticevic","given":"Alan","non-dropping-particle":"","parse-names":false,"suffix":""},{"dropping-particle":"","family":"Asherson","given":"Philip","non-dropping-particle":"","parse-names":false,"suffix":""},{"dropping-particle":"","family":"Banaschewski","given":"Tobias","non-dropping-particle":"","parse-names":false,"suffix":""},{"dropping-particle":"","family":"Bargallo","given":"Nuria","non-dropping-particle":"","parse-names":false,"suffix":""},{"dropping-particle":"","family":"Baumeister","given":"Sarah","non-dropping-particle":"","parse-names":false,"suffix":""},{"dropping-particle":"","family":"Baur-Streubel","given":"Ramona","non-dropping-particle":"","parse-names":false,"suffix":""},{"dropping-particle":"","family":"Bertolino","given":"Alessandro","non-dropping-particle":"","parse-names":false,"suffix":""},{"dropping-particle":"","family":"Bonvino","given":"Aurora","non-dropping-particle":"","parse-names":false,"suffix":""},{"dropping-particle":"","family":"Boomsma","given":"Dorret","non-dropping-particle":"","parse-names":false,"suffix":""},{"dropping-particle":"","family":"Borgwardt","given":"Stefan","non-dropping-particle":"","parse-names":false,"suffix":""},{"dropping-particle":"","family":"Bourque","given":"Josiane","non-dropping-particle":"","parse-names":false,"suffix":""},{"dropping-particle":"den","family":"Braber","given":"Anouk","non-dropping-particle":"","parse-names":false,"suffix":""},{"dropping-particle":"","family":"Brandeis","given":"Daniel","non-dropping-particle":"","parse-names":false,"suffix":""},{"dropping-particle":"","family":"Breier","given":"Alan","non-dropping-particle":"","parse-names":false,"suffix":""},{"dropping-particle":"","family":"Brodaty","given":"Henry","non-dropping-particle":"","parse-names":false,"suffix":""},{"dropping-particle":"","family":"Brouwer","given":"Rachel","non-dropping-particle":"","parse-names":false,"suffix":""},{"dropping-particle":"","family":"Busatto","given":"Geraldo","non-dropping-particle":"","parse-names":false,"suffix":""},{"dropping-particle":"","family":"Calhoun","given":"Vince","non-dropping-particle":"","parse-names":false,"suffix":""},{"dropping-particle":"","family":"Canales-Rodriguez","given":"Erick","non-dropping-particle":"","parse-names":false,"suffix":""},{"dropping-particle":"","family":"Cannon","given":"Dara","non-dropping-particle":"","parse-names":false,"suffix":""},{"dropping-particle":"","family":"Caseras","given":"Xavier","non-dropping-particle":"","parse-names":false,"suffix":""},{"dropping-particle":"","family":"Chaim-Avancini","given":"Tiffany","non-dropping-particle":"","parse-names":false,"suffix":""},{"dropping-particle":"","family":"Ching","given":"Christopher","non-dropping-particle":"","parse-names":false,"suffix":""},{"dropping-particle":"","family":"Conrod","given":"Patricia","non-dropping-particle":"","parse-names":false,"suffix":""},{"dropping-particle":"","family":"Conzelmann","given":"Annette","non-dropping-particle":"","parse-names":false,"suffix":""},{"dropping-particle":"","family":"Crivello","given":"Fabrice","non-dropping-particle":"","parse-names":false,"suffix":""},{"dropping-particle":"","family":"Davey","given":"Christopher","non-dropping-particle":"","parse-names":false,"suffix":""},{"dropping-particle":"","family":"Dickie","given":"Erin","non-dropping-particle":"","parse-names":false,"suffix":""},{"dropping-particle":"","family":"Ehrlich","given":"Stefan","non-dropping-particle":"","parse-names":false,"suffix":""},{"dropping-particle":"","family":"Ent","given":"Dennis van 't","non-dropping-particle":"","parse-names":false,"suffix":""},{"dropping-particle":"","family":"Fouche","given":"Jean-Paul","non-dropping-particle":"","parse-names":false,"suffix":""},{"dropping-particle":"","family":"Fuentes-Claramonte","given":"Paola","non-dropping-particle":"","parse-names":false,"suffix":""},{"dropping-particle":"de","family":"Geus","given":"Eco","non-dropping-particle":"","parse-names":false,"suffix":""},{"dropping-particle":"Di","family":"Giorgio","given":"Annabella","non-dropping-particle":"","parse-names":false,"suffix":""},{"dropping-particle":"","family":"Glahn","given":"David","non-dropping-particle":"","parse-names":false,"suffix":""},{"dropping-particle":"","family":"Gotlib","given":"Ian","non-dropping-particle":"","parse-names":false,"suffix":""},{"dropping-particle":"","family":"Grabe","given":"Hans","non-dropping-particle":"","parse-names":false,"suffix":""},{"dropping-particle":"","family":"Gruber","given":"Oliver","non-dropping-particle":"","parse-names":false,"suffix":""},{"dropping-particle":"","family":"Gruner","given":"Patricia","non-dropping-particle":"","parse-names":false,"suffix":""},{"dropping-particle":"","family":"Gur","given":"Raquel","non-dropping-particle":"","parse-names":false,"suffix":""},{"dropping-particle":"","family":"Gur","given":"Ruben C","non-dropping-particle":"","parse-names":false,"suffix":""},{"dropping-particle":"","family":"Gurholt","given":"Tiril P","non-dropping-particle":"","parse-names":false,"suffix":""},{"dropping-particle":"de","family":"Haan","given":"Lieuwe","non-dropping-particle":"","parse-names":false,"suffix":""},{"dropping-particle":"","family":"Haatveit","given":"Beathe","non-dropping-particle":"","parse-names":false,"suffix":""},{"dropping-particle":"","family":"Harrison","given":"Ben","non-dropping-particle":"","parse-names":false,"suffix":""},{"dropping-particle":"","family":"Hatton","given":"Sean","non-dropping-particle":"","parse-names":false,"suffix":""},{"dropping-particle":"van den","family":"Heuvel","given":"Odile","non-dropping-particle":"","parse-names":false,"suffix":""},{"dropping-particle":"","family":"Hickie","given":"Ian","non-dropping-particle":"","parse-names":false,"suffix":""},{"dropping-particle":"","family":"Hohmann","given":"Sarah","non-dropping-particle":"","parse-names":false,"suffix":""},{"dropping-particle":"","family":"Holmes","given":"Avram N","non-dropping-particle":"","parse-names":false,"suffix":""},{"dropping-particle":"","family":"Hoogman","given":"Martine","non-dropping-particle":"","parse-names":false,"suffix":""},{"dropping-particle":"","family":"Hosten","given":"Norbert","non-dropping-particle":"","parse-names":false,"suffix":""},{"dropping-particle":"","family":"Howells","given":"Fleur","non-dropping-particle":"","parse-names":false,"suffix":""},{"dropping-particle":"","family":"Pol","given":"Hilleke Hulshoff","non-dropping-particle":"","parse-names":false,"suffix":""},{"dropping-particle":"","family":"Huyser","given":"Chaim","non-dropping-particle":"","parse-names":false,"suffix":""},{"dropping-particle":"","family":"Jahanshad","given":"Neda","non-dropping-particle":"","parse-names":false,"suffix":""},{"dropping-particle":"","family":"James","given":"Anthony","non-dropping-particle":"","parse-names":false,"suffix":""},{"dropping-particle":"","family":"Jonsson","given":"Erik","non-dropping-particle":"","parse-names":false,"suffix":""},{"dropping-particle":"","family":"Joska","given":"John","non-dropping-particle":"","parse-names":false,"suffix":""},{"dropping-particle":"","family":"Klein","given":"Marieke","non-dropping-particle":"","parse-names":false,"suffix":""},{"dropping-particle":"","family":"Koenders","given":"Laura","non-dropping-particle":"","parse-names":false,"suffix":""},{"dropping-particle":"","family":"Kolskar","given":"Knut Kristian","non-dropping-particle":"","parse-names":false,"suffix":""},{"dropping-particle":"","family":"Kramer","given":"Bernd","non-dropping-particle":"","parse-names":false,"suffix":""},{"dropping-particle":"","family":"Kuntsi","given":"Jonna","non-dropping-particle":"","parse-names":false,"suffix":""},{"dropping-particle":"","family":"Lagopoulos","given":"Jim","non-dropping-particle":"","parse-names":false,"suffix":""},{"dropping-particle":"","family":"Lazaro","given":"Luisa","non-dropping-particle":"","parse-names":false,"suffix":""},{"dropping-particle":"","family":"Lebedeva","given":"Irina","non-dropping-particle":"","parse-names":false,"suffix":""},{"dropping-particle":"","family":"Lee","given":"Phil Hyoun","non-dropping-particle":"","parse-names":false,"suffix":""},{"dropping-particle":"","family":"Lochner","given":"Christine","non-dropping-particle":"","parse-names":false,"suffix":""},{"dropping-particle":"","family":"Machielsen","given":"Marise","non-dropping-particle":"","parse-names":false,"suffix":""},{"dropping-particle":"","family":"Maingault","given":"Sophie","non-dropping-particle":"","parse-names":false,"suffix":""},{"dropping-particle":"","family":"Martin","given":"Nicholas","non-dropping-particle":"","parse-names":false,"suffix":""},{"dropping-particle":"","family":"Martinez-Zalacain","given":"Ignacio","non-dropping-particle":"","parse-names":false,"suffix":""},{"dropping-particle":"","family":"Mataix-Cols","given":"David","non-dropping-particle":"","parse-names":false,"suffix":""},{"dropping-particle":"","family":"Mazoyer","given":"Bernard","non-dropping-particle":"","parse-names":false,"suffix":""},{"dropping-particle":"","family":"McDonald","given":"Brenna","non-dropping-particle":"","parse-names":false,"suffix":""},{"dropping-particle":"","family":"McDonald","given":"Colm","non-dropping-particle":"","parse-names":false,"suffix":""},{"dropping-particle":"","family":"McIntosh","given":"Andrew M","non-dropping-particle":"","parse-names":false,"suffix":""},{"dropping-particle":"","family":"McMahon","given":"Katie","non-dropping-particle":"","parse-names":false,"suffix":""},{"dropping-particle":"","family":"McPhilemy","given":"Genevieve","non-dropping-particle":"","parse-names":false,"suffix":""},{"dropping-particle":"van der","family":"Meer","given":"Dennis","non-dropping-particle":"","parse-names":false,"suffix":""},{"dropping-particle":"","family":"Menchon","given":"Jose","non-dropping-particle":"","parse-names":false,"suffix":""},{"dropping-particle":"","family":"Naaijen","given":"Jilly","non-dropping-particle":"","parse-names":false,"suffix":""},{"dropping-particle":"","family":"Nyberg","given":"Lars","non-dropping-particle":"","parse-names":false,"suffix":""},{"dropping-particle":"","family":"Paloyelis","given":"Yannis","non-dropping-particle":"","parse-names":false,"suffix":""},{"dropping-particle":"","family":"Pauli","given":"Paul","non-dropping-particle":"","parse-names":false,"suffix":""},{"dropping-particle":"","family":"Pergola","given":"Giulio","non-dropping-particle":"","parse-names":false,"suffix":""},{"dropping-particle":"","family":"Pomarol-Clotet","given":"Edith","non-dropping-particle":"","parse-names":false,"suffix":""},{"dropping-particle":"","family":"Portella","given":"Maria","non-dropping-particle":"","parse-names":false,"suffix":""},{"dropping-particle":"","family":"Radua","given":"Joaquim","non-dropping-particle":"","parse-names":false,"suffix":""},{"dropping-particle":"","family":"Reif","given":"Andreas","non-dropping-particle":"","parse-names":false,"suffix":""},{"dropping-particle":"","family":"Richard","given":"Genevieve","non-dropping-particle":"","parse-names":false,"suffix":""},{"dropping-particle":"","family":"Roffman","given":"Joshua","non-dropping-particle":"","parse-names":false,"suffix":""},{"dropping-particle":"","family":"Rosa","given":"Pedro","non-dropping-particle":"","parse-names":false,"suffix":""},{"dropping-particle":"","family":"Sacchet","given":"Matthew","non-dropping-particle":"","parse-names":false,"suffix":""},{"dropping-particle":"","family":"Sachdev","given":"Perminder","non-dropping-particle":"","parse-names":false,"suffix":""},{"dropping-particle":"","family":"Salvador","given":"Raymond","non-dropping-particle":"","parse-names":false,"suffix":""},{"dropping-particle":"","family":"Sarro","given":"Salvador","non-dropping-particle":"","parse-names":false,"suffix":""},{"dropping-particle":"","family":"Satterthwaite","given":"Theodore","non-dropping-particle":"","parse-names":false,"suffix":""},{"dropping-particle":"","family":"Saykin","given":"Andrew","non-dropping-particle":"","parse-names":false,"suffix":""},{"dropping-particle":"","family":"Serpa","given":"Mauricio","non-dropping-particle":"","parse-names":false,"suffix":""},{"dropping-particle":"","family":"Sim","given":"Kang","non-dropping-particle":"","parse-names":false,"suffix":""},{"dropping-particle":"","family":"Simmons","given":"Andrew","non-dropping-particle":"","parse-names":false,"suffix":""},{"dropping-particle":"","family":"Smoller","given":"Jordan","non-dropping-particle":"","parse-names":false,"suffix":""},{"dropping-particle":"","family":"Sommer","given":"Iris","non-dropping-particle":"","parse-names":false,"suffix":""},{"dropping-particle":"","family":"Soriano-Mas","given":"Carles","non-dropping-particle":"","parse-names":false,"suffix":""},{"dropping-particle":"","family":"Stein","given":"Dan","non-dropping-particle":"","parse-names":false,"suffix":""},{"dropping-particle":"","family":"Strike","given":"Lachlan","non-dropping-particle":"","parse-names":false,"suffix":""},{"dropping-particle":"","family":"Szeszko","given":"Philip","non-dropping-particle":"","parse-names":false,"suffix":""},{"dropping-particle":"","family":"Temmingh","given":"Henk","non-dropping-particle":"","parse-names":false,"suffix":""},{"dropping-particle":"","family":"Thomopoulos","given":"Sophia","non-dropping-particle":"","parse-names":false,"suffix":""},{"dropping-particle":"","family":"Tomyshev","given":"Alexander","non-dropping-particle":"","parse-names":false,"suffix":""},{"dropping-particle":"","family":"Trollor","given":"Julian","non-dropping-particle":"","parse-names":false,"suffix":""},{"dropping-particle":"","family":"Uhlmann","given":"Anne","non-dropping-particle":"","parse-names":false,"suffix":""},{"dropping-particle":"","family":"Veer","given":"Ilya","non-dropping-particle":"","parse-names":false,"suffix":""},{"dropping-particle":"","family":"Veltman","given":"Dick","non-dropping-particle":"","parse-names":false,"suffix":""},{"dropping-particle":"","family":"Voineskos","given":"Aristotle","non-dropping-particle":"","parse-names":false,"suffix":""},{"dropping-particle":"","family":"Volzke","given":"Henry","non-dropping-particle":"","parse-names":false,"suffix":""},{"dropping-particle":"","family":"Walter","given":"Henrik","non-dropping-particle":"","parse-names":false,"suffix":""},{"dropping-particle":"","family":"Wang","given":"Yang","non-dropping-particle":"","parse-names":false,"suffix":""},{"dropping-particle":"","family":"Wang","given":"Lei","non-dropping-particle":"","parse-names":false,"suffix":""},{"dropping-particle":"","family":"Weber","given":"Bernd J","non-dropping-particle":"","parse-names":false,"suffix":""},{"dropping-particle":"","family":"Wen","given":"Wei","non-dropping-particle":"","parse-names":false,"suffix":""},{"dropping-particle":"","family":"West","given":"John","non-dropping-particle":"","parse-names":false,"suffix":""},{"dropping-particle":"","family":"Westlye","given":"Lars T.","non-dropping-particle":"","parse-names":false,"suffix":""},{"dropping-particle":"","family":"Whalley","given":"Heather C","non-dropping-particle":"","parse-names":false,"suffix":""},{"dropping-particle":"","family":"Williams","given":"Steven","non-dropping-particle":"","parse-names":false,"suffix":""},{"dropping-particle":"","family":"Wittfeld","given":"Katharina","non-dropping-particle":"","parse-names":false,"suffix":""},{"dropping-particle":"","family":"Wolf","given":"Daniel","non-dropping-particle":"","parse-names":false,"suffix":""},{"dropping-particle":"","family":"Wright","given":"Margaret","non-dropping-particle":"","parse-names":false,"suffix":""},{"dropping-particle":"","family":"Yoncheva","given":"Yuliya","non-dropping-particle":"","parse-names":false,"suffix":""},{"dropping-particle":"","family":"Zanetti","given":"Marcus","non-dropping-particle":"","parse-names":false,"suffix":""},{"dropping-particle":"","family":"Ziegler","given":"Georg","non-dropping-particle":"","parse-names":false,"suffix":""},{"dropping-particle":"de","family":"Zubicaray","given":"Greig","non-dropping-particle":"","parse-names":false,"suffix":""},{"dropping-particle":"","family":"Thompson","given":"Paul","non-dropping-particle":"","parse-names":false,"suffix":""},{"dropping-particle":"","family":"Crone","given":"Eveline A","non-dropping-particle":"","parse-names":false,"suffix":""},{"dropping-particle":"","family":"Frangou","given":"Sophia","non-dropping-particle":"","parse-names":false,"suffix":""},{"dropping-particle":"","family":"Tamnes","given":"Christian K.","non-dropping-particle":"","parse-names":false,"suffix":""}],"container-title":"bioRxiv","id":"ITEM-1","issued":{"date-parts":[["2020"]]},"page":"2020.02.17.952010","title":"Greater male than female variability in regional brain structure across the lifespan","type":"article-journal"},"uris":["http://www.mendeley.com/documents/?uuid=c305874e-4491-4a85-9a2c-73feead04b7e"]}],"mendeley":{"formattedCitation":"(Wierenga &lt;i&gt;et al.&lt;/i&gt;, 2020)","plainTextFormattedCitation":"(Wierenga et al., 2020)","previouslyFormattedCitation":"(Wierenga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ins w:id="29" w:author="Lauren Harrison" w:date="2021-05-21T12:45:00Z">
        <w:r w:rsidR="00953B92">
          <w:rPr>
            <w:rFonts w:ascii="Times New Roman" w:hAnsi="Times New Roman" w:cs="Times New Roman"/>
            <w:noProof/>
            <w:color w:val="000000" w:themeColor="text1"/>
          </w:rPr>
          <w:t xml:space="preserve">Ritchie </w:t>
        </w:r>
        <w:r w:rsidR="00953B92">
          <w:rPr>
            <w:rFonts w:ascii="Times New Roman" w:hAnsi="Times New Roman" w:cs="Times New Roman"/>
            <w:i/>
            <w:iCs/>
            <w:noProof/>
            <w:color w:val="000000" w:themeColor="text1"/>
          </w:rPr>
          <w:t xml:space="preserve">et al. </w:t>
        </w:r>
        <w:r w:rsidR="00953B92">
          <w:rPr>
            <w:rFonts w:ascii="Times New Roman" w:hAnsi="Times New Roman" w:cs="Times New Roman"/>
            <w:noProof/>
            <w:color w:val="000000" w:themeColor="text1"/>
          </w:rPr>
          <w:t xml:space="preserve">2018; </w:t>
        </w:r>
      </w:ins>
      <w:r w:rsidR="00985B47" w:rsidRPr="00985B47">
        <w:rPr>
          <w:rFonts w:ascii="Times New Roman" w:hAnsi="Times New Roman" w:cs="Times New Roman"/>
          <w:noProof/>
          <w:color w:val="000000" w:themeColor="text1"/>
        </w:rPr>
        <w:t xml:space="preserve">Wierenga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general conclusion is that males are more behaviourally variable than females (‘greater male variability</w:t>
      </w:r>
      <w:ins w:id="30" w:author="Lauren Harrison" w:date="2021-05-21T14:29:00Z">
        <w:r w:rsidR="006C3E33">
          <w:rPr>
            <w:rFonts w:ascii="Times New Roman" w:hAnsi="Times New Roman" w:cs="Times New Roman"/>
            <w:color w:val="000000" w:themeColor="text1"/>
          </w:rPr>
          <w:t>’</w:t>
        </w:r>
      </w:ins>
      <w:r w:rsidRPr="00AD5FAB">
        <w:rPr>
          <w:rFonts w:ascii="Times New Roman" w:hAnsi="Times New Roman" w:cs="Times New Roman"/>
          <w:color w:val="000000" w:themeColor="text1"/>
        </w:rPr>
        <w:t xml:space="preserve"> hypothesis</w:t>
      </w:r>
      <w:del w:id="31" w:author="Lauren Harrison" w:date="2021-05-21T14:29:00Z">
        <w:r w:rsidRPr="00AD5FAB" w:rsidDel="006C3E33">
          <w:rPr>
            <w:rFonts w:ascii="Times New Roman" w:hAnsi="Times New Roman" w:cs="Times New Roman"/>
            <w:color w:val="000000" w:themeColor="text1"/>
          </w:rPr>
          <w:delText>’</w:delText>
        </w:r>
      </w:del>
      <w:r w:rsidRPr="00AD5FAB">
        <w:rPr>
          <w:rFonts w:ascii="Times New Roman" w:hAnsi="Times New Roman" w:cs="Times New Roman"/>
          <w:color w:val="000000" w:themeColor="text1"/>
        </w:rPr>
        <w:t>), which is sometimes used to explain a male-bias in STEM</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{"citationItems":[{"id":"ITEM-1","itemData":{"author":[{"dropping-particle":"","family":"Pinker","given":"S","non-dropping-particle":"","parse-names":false,"suffix":""}],"container-title":"The New Republic","id":"ITEM-1","issued":{"date-parts":[["2005","2","14"]]},"title":"Sex Ed","type":"article-newspaper"},"uris":["http://www.mendeley.com/documents/?uuid=38ff1018-ed50-4c96-ae95-5ec69eedb837"]}],"mendeley":{"formattedCitation":"(Pinker, 2005)","plainTextFormattedCitation":"(Pinker, 2005)","previouslyFormattedCitation":"(Pinker, 2005)"},"properties":{"noteIndex":0},"schema":"https://github.com/citation-style-language/schema/raw/master/csl-citation.json"}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ins w:id="32" w:author="Lauren Harrison" w:date="2021-05-22T11:15:00Z">
        <w:r w:rsidR="00437CA9">
          <w:rPr>
            <w:rFonts w:ascii="Times New Roman" w:hAnsi="Times New Roman" w:cs="Times New Roman"/>
            <w:noProof/>
            <w:color w:val="000000" w:themeColor="text1"/>
          </w:rPr>
          <w:t>Benbow &amp; Stanley, 198</w:t>
        </w:r>
      </w:ins>
      <w:ins w:id="33" w:author="Lauren Harrison" w:date="2021-05-22T11:52:00Z">
        <w:r w:rsidR="00FB3820">
          <w:rPr>
            <w:rFonts w:ascii="Times New Roman" w:hAnsi="Times New Roman" w:cs="Times New Roman"/>
            <w:noProof/>
            <w:color w:val="000000" w:themeColor="text1"/>
          </w:rPr>
          <w:t>3</w:t>
        </w:r>
      </w:ins>
      <w:ins w:id="34" w:author="Lauren Harrison" w:date="2021-05-22T11:15:00Z">
        <w:r w:rsidR="00437CA9">
          <w:rPr>
            <w:rFonts w:ascii="Times New Roman" w:hAnsi="Times New Roman" w:cs="Times New Roman"/>
            <w:noProof/>
            <w:color w:val="000000" w:themeColor="text1"/>
          </w:rPr>
          <w:t xml:space="preserve">; </w:t>
        </w:r>
      </w:ins>
      <w:ins w:id="35" w:author="Lauren Harrison" w:date="2021-05-22T12:45:00Z">
        <w:r w:rsidR="001911F6">
          <w:rPr>
            <w:rFonts w:ascii="Times New Roman" w:hAnsi="Times New Roman" w:cs="Times New Roman"/>
            <w:noProof/>
            <w:color w:val="000000" w:themeColor="text1"/>
          </w:rPr>
          <w:t>Lubinski &amp; Benbow</w:t>
        </w:r>
      </w:ins>
      <w:ins w:id="36" w:author="Lauren Harrison" w:date="2021-05-22T12:46:00Z">
        <w:r w:rsidR="001911F6">
          <w:rPr>
            <w:rFonts w:ascii="Times New Roman" w:hAnsi="Times New Roman" w:cs="Times New Roman"/>
            <w:noProof/>
            <w:color w:val="000000" w:themeColor="text1"/>
          </w:rPr>
          <w:t xml:space="preserve">, </w:t>
        </w:r>
        <w:r w:rsidR="0016241B">
          <w:rPr>
            <w:rFonts w:ascii="Times New Roman" w:hAnsi="Times New Roman" w:cs="Times New Roman"/>
            <w:noProof/>
            <w:color w:val="000000" w:themeColor="text1"/>
          </w:rPr>
          <w:t xml:space="preserve">1992; </w:t>
        </w:r>
      </w:ins>
      <w:r w:rsidR="00985B47" w:rsidRPr="00985B47">
        <w:rPr>
          <w:rFonts w:ascii="Times New Roman" w:hAnsi="Times New Roman" w:cs="Times New Roman"/>
          <w:noProof/>
          <w:color w:val="000000" w:themeColor="text1"/>
        </w:rPr>
        <w:t>Pinker, 2005</w:t>
      </w:r>
      <w:ins w:id="37" w:author="Lauren Harrison" w:date="2021-05-21T11:37:00Z">
        <w:r w:rsidR="00636656">
          <w:rPr>
            <w:rFonts w:ascii="Times New Roman" w:hAnsi="Times New Roman" w:cs="Times New Roman"/>
            <w:noProof/>
            <w:color w:val="000000" w:themeColor="text1"/>
          </w:rPr>
          <w:t xml:space="preserve">; Halpern </w:t>
        </w:r>
        <w:r w:rsidR="00636656">
          <w:rPr>
            <w:rFonts w:ascii="Times New Roman" w:hAnsi="Times New Roman" w:cs="Times New Roman"/>
            <w:i/>
            <w:iCs/>
            <w:noProof/>
            <w:color w:val="000000" w:themeColor="text1"/>
          </w:rPr>
          <w:t>et al</w:t>
        </w:r>
        <w:r w:rsidR="00636656">
          <w:rPr>
            <w:rFonts w:ascii="Times New Roman" w:hAnsi="Times New Roman" w:cs="Times New Roman"/>
            <w:noProof/>
            <w:color w:val="000000" w:themeColor="text1"/>
          </w:rPr>
          <w:t>. 2007</w:t>
        </w:r>
      </w:ins>
      <w:r w:rsidR="00985B47" w:rsidRPr="00985B47">
        <w:rPr>
          <w:rFonts w:ascii="Times New Roman" w:hAnsi="Times New Roman" w:cs="Times New Roman"/>
          <w:noProof/>
          <w:color w:val="000000" w:themeColor="text1"/>
        </w:rPr>
        <w:t>)</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7454E9C8" w14:textId="43464A52" w:rsidR="00DF5211" w:rsidRDefault="00DF5211" w:rsidP="00DF5211">
      <w:pPr>
        <w:spacing w:line="480" w:lineRule="auto"/>
        <w:rPr>
          <w:ins w:id="38" w:author="Lauren Harrison" w:date="2021-05-21T11:49:00Z"/>
          <w:rFonts w:ascii="Times New Roman" w:hAnsi="Times New Roman" w:cs="Times New Roman"/>
          <w:color w:val="000000" w:themeColor="text1"/>
        </w:rPr>
      </w:pPr>
    </w:p>
    <w:p w14:paraId="7A9DF7D7" w14:textId="6A23096D" w:rsidR="00863E48" w:rsidRPr="000A72A1" w:rsidRDefault="008C10E0">
      <w:pPr>
        <w:pStyle w:val="ListParagraph"/>
        <w:numPr>
          <w:ilvl w:val="0"/>
          <w:numId w:val="51"/>
        </w:numPr>
        <w:spacing w:line="480" w:lineRule="auto"/>
        <w:rPr>
          <w:ins w:id="39" w:author="Lauren Harrison" w:date="2021-05-21T11:50:00Z"/>
          <w:rFonts w:ascii="Times New Roman" w:hAnsi="Times New Roman" w:cs="Times New Roman"/>
          <w:i/>
          <w:iCs/>
          <w:color w:val="000000" w:themeColor="text1"/>
          <w:rPrChange w:id="40" w:author="Lauren Harrison" w:date="2021-05-21T12:56:00Z">
            <w:rPr>
              <w:ins w:id="41" w:author="Lauren Harrison" w:date="2021-05-21T11:50:00Z"/>
            </w:rPr>
          </w:rPrChange>
        </w:rPr>
        <w:pPrChange w:id="42" w:author="Lauren Harrison" w:date="2021-05-21T12:56:00Z">
          <w:pPr>
            <w:spacing w:line="480" w:lineRule="auto"/>
          </w:pPr>
        </w:pPrChange>
      </w:pPr>
      <w:ins w:id="43" w:author="Lauren Harrison" w:date="2021-05-22T12:34:00Z">
        <w:r>
          <w:rPr>
            <w:rFonts w:ascii="Times New Roman" w:hAnsi="Times New Roman" w:cs="Times New Roman"/>
            <w:i/>
            <w:iCs/>
            <w:color w:val="000000" w:themeColor="text1"/>
          </w:rPr>
          <w:t>Brief history</w:t>
        </w:r>
      </w:ins>
      <w:ins w:id="44" w:author="Lauren Harrison" w:date="2021-05-21T11:50:00Z">
        <w:r w:rsidR="00863E48" w:rsidRPr="000A72A1">
          <w:rPr>
            <w:rFonts w:ascii="Times New Roman" w:hAnsi="Times New Roman" w:cs="Times New Roman"/>
            <w:i/>
            <w:iCs/>
            <w:color w:val="000000" w:themeColor="text1"/>
            <w:rPrChange w:id="45" w:author="Lauren Harrison" w:date="2021-05-21T12:56:00Z">
              <w:rPr/>
            </w:rPrChange>
          </w:rPr>
          <w:t xml:space="preserve"> of </w:t>
        </w:r>
      </w:ins>
      <w:ins w:id="46" w:author="Lauren Harrison" w:date="2021-05-21T11:49:00Z">
        <w:r w:rsidR="00863E48" w:rsidRPr="000A72A1">
          <w:rPr>
            <w:rFonts w:ascii="Times New Roman" w:hAnsi="Times New Roman" w:cs="Times New Roman"/>
            <w:i/>
            <w:iCs/>
            <w:color w:val="000000" w:themeColor="text1"/>
            <w:rPrChange w:id="47" w:author="Lauren Harrison" w:date="2021-05-21T12:56:00Z">
              <w:rPr/>
            </w:rPrChange>
          </w:rPr>
          <w:t xml:space="preserve">‘greater male variability’ </w:t>
        </w:r>
      </w:ins>
      <w:ins w:id="48" w:author="Lauren Harrison" w:date="2021-05-24T17:33:00Z">
        <w:r w:rsidR="00B42530">
          <w:rPr>
            <w:rFonts w:ascii="Times New Roman" w:hAnsi="Times New Roman" w:cs="Times New Roman"/>
            <w:i/>
            <w:iCs/>
            <w:color w:val="000000" w:themeColor="text1"/>
          </w:rPr>
          <w:t>and its implications for</w:t>
        </w:r>
      </w:ins>
      <w:ins w:id="49" w:author="Lauren Harrison" w:date="2021-05-23T10:18:00Z">
        <w:r w:rsidR="00413E02">
          <w:rPr>
            <w:rFonts w:ascii="Times New Roman" w:hAnsi="Times New Roman" w:cs="Times New Roman"/>
            <w:i/>
            <w:iCs/>
            <w:color w:val="000000" w:themeColor="text1"/>
          </w:rPr>
          <w:t xml:space="preserve"> humans and other animals</w:t>
        </w:r>
      </w:ins>
    </w:p>
    <w:p w14:paraId="23162217" w14:textId="4712EAD8" w:rsidR="00B53BD1" w:rsidRDefault="00863E48" w:rsidP="00DF5211">
      <w:pPr>
        <w:spacing w:line="480" w:lineRule="auto"/>
        <w:rPr>
          <w:ins w:id="50" w:author="Lauren Harrison" w:date="2021-05-21T13:26:00Z"/>
          <w:rFonts w:ascii="Times New Roman" w:hAnsi="Times New Roman" w:cs="Times New Roman"/>
          <w:color w:val="000000" w:themeColor="text1"/>
        </w:rPr>
      </w:pPr>
      <w:ins w:id="51" w:author="Lauren Harrison" w:date="2021-05-21T11:50:00Z">
        <w:r>
          <w:rPr>
            <w:rFonts w:ascii="Times New Roman" w:hAnsi="Times New Roman" w:cs="Times New Roman"/>
            <w:color w:val="000000" w:themeColor="text1"/>
          </w:rPr>
          <w:tab/>
        </w:r>
      </w:ins>
      <w:ins w:id="52" w:author="Lauren Harrison" w:date="2021-05-21T13:12:00Z">
        <w:r w:rsidR="00E9140E">
          <w:rPr>
            <w:rFonts w:ascii="Times New Roman" w:hAnsi="Times New Roman" w:cs="Times New Roman"/>
            <w:color w:val="000000" w:themeColor="text1"/>
          </w:rPr>
          <w:t xml:space="preserve">For most of our history, </w:t>
        </w:r>
      </w:ins>
      <w:ins w:id="53" w:author="Lauren Harrison" w:date="2021-05-23T10:22:00Z">
        <w:r w:rsidR="00413E02">
          <w:rPr>
            <w:rFonts w:ascii="Times New Roman" w:hAnsi="Times New Roman" w:cs="Times New Roman"/>
            <w:color w:val="000000" w:themeColor="text1"/>
          </w:rPr>
          <w:t xml:space="preserve">greater attention </w:t>
        </w:r>
      </w:ins>
      <w:ins w:id="54" w:author="Lauren Harrison" w:date="2021-05-23T11:15:00Z">
        <w:r w:rsidR="009C7B03">
          <w:rPr>
            <w:rFonts w:ascii="Times New Roman" w:hAnsi="Times New Roman" w:cs="Times New Roman"/>
            <w:color w:val="000000" w:themeColor="text1"/>
          </w:rPr>
          <w:t>has been</w:t>
        </w:r>
      </w:ins>
      <w:ins w:id="55" w:author="Lauren Harrison" w:date="2021-05-23T10:22:00Z">
        <w:r w:rsidR="00413E02">
          <w:rPr>
            <w:rFonts w:ascii="Times New Roman" w:hAnsi="Times New Roman" w:cs="Times New Roman"/>
            <w:color w:val="000000" w:themeColor="text1"/>
          </w:rPr>
          <w:t xml:space="preserve"> paid to </w:t>
        </w:r>
      </w:ins>
      <w:ins w:id="56" w:author="Lauren Harrison" w:date="2021-05-23T10:34:00Z">
        <w:r w:rsidR="00A93313">
          <w:rPr>
            <w:rFonts w:ascii="Times New Roman" w:hAnsi="Times New Roman" w:cs="Times New Roman"/>
            <w:color w:val="000000" w:themeColor="text1"/>
          </w:rPr>
          <w:t xml:space="preserve">describing </w:t>
        </w:r>
      </w:ins>
      <w:ins w:id="57" w:author="Lauren Harrison" w:date="2021-05-23T10:22:00Z">
        <w:r w:rsidR="00413E02">
          <w:rPr>
            <w:rFonts w:ascii="Times New Roman" w:hAnsi="Times New Roman" w:cs="Times New Roman"/>
            <w:color w:val="000000" w:themeColor="text1"/>
          </w:rPr>
          <w:t xml:space="preserve">average </w:t>
        </w:r>
      </w:ins>
      <w:ins w:id="58" w:author="Lauren Harrison" w:date="2021-05-21T13:12:00Z">
        <w:r w:rsidR="00E9140E">
          <w:rPr>
            <w:rFonts w:ascii="Times New Roman" w:hAnsi="Times New Roman" w:cs="Times New Roman"/>
            <w:color w:val="000000" w:themeColor="text1"/>
          </w:rPr>
          <w:t xml:space="preserve">differences </w:t>
        </w:r>
      </w:ins>
      <w:ins w:id="59" w:author="Lauren Harrison" w:date="2021-05-23T10:23:00Z">
        <w:r w:rsidR="00413E02">
          <w:rPr>
            <w:rFonts w:ascii="Times New Roman" w:hAnsi="Times New Roman" w:cs="Times New Roman"/>
            <w:color w:val="000000" w:themeColor="text1"/>
          </w:rPr>
          <w:t xml:space="preserve">between </w:t>
        </w:r>
      </w:ins>
      <w:ins w:id="60" w:author="Lauren Harrison" w:date="2021-05-21T13:12:00Z">
        <w:r w:rsidR="00E9140E">
          <w:rPr>
            <w:rFonts w:ascii="Times New Roman" w:hAnsi="Times New Roman" w:cs="Times New Roman"/>
            <w:color w:val="000000" w:themeColor="text1"/>
          </w:rPr>
          <w:t>the sexes</w:t>
        </w:r>
      </w:ins>
      <w:ins w:id="61" w:author="Lauren Harrison" w:date="2021-05-23T10:46:00Z">
        <w:r w:rsidR="00FF76B7">
          <w:rPr>
            <w:rFonts w:ascii="Times New Roman" w:hAnsi="Times New Roman" w:cs="Times New Roman"/>
            <w:color w:val="000000" w:themeColor="text1"/>
          </w:rPr>
          <w:t xml:space="preserve"> than differences in variability</w:t>
        </w:r>
      </w:ins>
      <w:ins w:id="62" w:author="Lauren Harrison" w:date="2021-05-21T14:20:00Z">
        <w:r w:rsidR="008F37A6">
          <w:rPr>
            <w:rFonts w:ascii="Times New Roman" w:hAnsi="Times New Roman" w:cs="Times New Roman"/>
            <w:color w:val="000000" w:themeColor="text1"/>
          </w:rPr>
          <w:t xml:space="preserve"> </w:t>
        </w:r>
      </w:ins>
      <w:ins w:id="63" w:author="Lauren Harrison" w:date="2021-05-21T13:14:00Z">
        <w:r w:rsidR="00F11089">
          <w:rPr>
            <w:rFonts w:ascii="Times New Roman" w:hAnsi="Times New Roman" w:cs="Times New Roman"/>
            <w:color w:val="000000" w:themeColor="text1"/>
          </w:rPr>
          <w:t xml:space="preserve">(Shields, </w:t>
        </w:r>
      </w:ins>
      <w:ins w:id="64" w:author="Lauren Harrison" w:date="2021-05-21T13:22:00Z">
        <w:r w:rsidR="00843FA2">
          <w:rPr>
            <w:rFonts w:ascii="Times New Roman" w:hAnsi="Times New Roman" w:cs="Times New Roman"/>
            <w:color w:val="000000" w:themeColor="text1"/>
          </w:rPr>
          <w:t>1982</w:t>
        </w:r>
      </w:ins>
      <w:ins w:id="65" w:author="Lauren Harrison" w:date="2021-05-21T13:14:00Z">
        <w:r w:rsidR="00F11089">
          <w:rPr>
            <w:rFonts w:ascii="Times New Roman" w:hAnsi="Times New Roman" w:cs="Times New Roman"/>
            <w:color w:val="000000" w:themeColor="text1"/>
          </w:rPr>
          <w:t>)</w:t>
        </w:r>
      </w:ins>
      <w:ins w:id="66" w:author="Lauren Harrison" w:date="2021-05-21T13:15:00Z">
        <w:r w:rsidR="00F11089">
          <w:rPr>
            <w:rFonts w:ascii="Times New Roman" w:hAnsi="Times New Roman" w:cs="Times New Roman"/>
            <w:color w:val="000000" w:themeColor="text1"/>
          </w:rPr>
          <w:t xml:space="preserve">. </w:t>
        </w:r>
      </w:ins>
      <w:ins w:id="67" w:author="Lauren Harrison" w:date="2021-05-23T10:48:00Z">
        <w:r w:rsidR="00A33498">
          <w:rPr>
            <w:rFonts w:ascii="Times New Roman" w:hAnsi="Times New Roman" w:cs="Times New Roman"/>
            <w:color w:val="000000" w:themeColor="text1"/>
          </w:rPr>
          <w:t>Where</w:t>
        </w:r>
      </w:ins>
      <w:ins w:id="68" w:author="Lauren Harrison" w:date="2021-05-23T10:35:00Z">
        <w:r w:rsidR="00A93313">
          <w:rPr>
            <w:rFonts w:ascii="Times New Roman" w:hAnsi="Times New Roman" w:cs="Times New Roman"/>
            <w:color w:val="000000" w:themeColor="text1"/>
          </w:rPr>
          <w:t xml:space="preserve"> </w:t>
        </w:r>
      </w:ins>
      <w:ins w:id="69" w:author="Lauren Harrison" w:date="2021-05-23T10:47:00Z">
        <w:r w:rsidR="00FF76B7">
          <w:rPr>
            <w:rFonts w:ascii="Times New Roman" w:hAnsi="Times New Roman" w:cs="Times New Roman"/>
            <w:color w:val="000000" w:themeColor="text1"/>
          </w:rPr>
          <w:t xml:space="preserve">sex differences in variability </w:t>
        </w:r>
      </w:ins>
      <w:ins w:id="70" w:author="Lauren Harrison" w:date="2021-05-23T10:48:00Z">
        <w:r w:rsidR="00A33498">
          <w:rPr>
            <w:rFonts w:ascii="Times New Roman" w:hAnsi="Times New Roman" w:cs="Times New Roman"/>
            <w:color w:val="000000" w:themeColor="text1"/>
          </w:rPr>
          <w:t>were</w:t>
        </w:r>
      </w:ins>
      <w:ins w:id="71" w:author="Lauren Harrison" w:date="2021-05-23T10:35:00Z">
        <w:r w:rsidR="00A93313">
          <w:rPr>
            <w:rFonts w:ascii="Times New Roman" w:hAnsi="Times New Roman" w:cs="Times New Roman"/>
            <w:color w:val="000000" w:themeColor="text1"/>
          </w:rPr>
          <w:t xml:space="preserve"> </w:t>
        </w:r>
      </w:ins>
      <w:ins w:id="72" w:author="Lauren Harrison" w:date="2021-05-23T10:36:00Z">
        <w:r w:rsidR="00A93313">
          <w:rPr>
            <w:rFonts w:ascii="Times New Roman" w:hAnsi="Times New Roman" w:cs="Times New Roman"/>
            <w:color w:val="000000" w:themeColor="text1"/>
          </w:rPr>
          <w:t>discussed</w:t>
        </w:r>
      </w:ins>
      <w:ins w:id="73" w:author="Lauren Harrison" w:date="2021-05-23T10:35:00Z">
        <w:r w:rsidR="00A93313">
          <w:rPr>
            <w:rFonts w:ascii="Times New Roman" w:hAnsi="Times New Roman" w:cs="Times New Roman"/>
            <w:color w:val="000000" w:themeColor="text1"/>
          </w:rPr>
          <w:t xml:space="preserve">, it was generally </w:t>
        </w:r>
      </w:ins>
      <w:ins w:id="74" w:author="Lauren Harrison" w:date="2021-05-23T10:47:00Z">
        <w:r w:rsidR="00FF76B7">
          <w:rPr>
            <w:rFonts w:ascii="Times New Roman" w:hAnsi="Times New Roman" w:cs="Times New Roman"/>
            <w:color w:val="000000" w:themeColor="text1"/>
          </w:rPr>
          <w:t>acknowledged</w:t>
        </w:r>
      </w:ins>
      <w:ins w:id="75" w:author="Lauren Harrison" w:date="2021-05-23T10:35:00Z">
        <w:r w:rsidR="00A93313">
          <w:rPr>
            <w:rFonts w:ascii="Times New Roman" w:hAnsi="Times New Roman" w:cs="Times New Roman"/>
            <w:color w:val="000000" w:themeColor="text1"/>
          </w:rPr>
          <w:t xml:space="preserve"> that women were the more variable sex </w:t>
        </w:r>
      </w:ins>
      <w:ins w:id="76" w:author="Lauren Harrison" w:date="2021-05-23T10:36:00Z">
        <w:r w:rsidR="00A93313">
          <w:rPr>
            <w:rFonts w:ascii="Times New Roman" w:hAnsi="Times New Roman" w:cs="Times New Roman"/>
            <w:color w:val="000000" w:themeColor="text1"/>
          </w:rPr>
          <w:t>because</w:t>
        </w:r>
      </w:ins>
      <w:ins w:id="77" w:author="Lauren Harrison" w:date="2021-05-23T10:35:00Z">
        <w:r w:rsidR="00A93313">
          <w:rPr>
            <w:rFonts w:ascii="Times New Roman" w:hAnsi="Times New Roman" w:cs="Times New Roman"/>
            <w:color w:val="000000" w:themeColor="text1"/>
          </w:rPr>
          <w:t xml:space="preserve"> variability was</w:t>
        </w:r>
      </w:ins>
      <w:ins w:id="78" w:author="Lauren Harrison" w:date="2021-05-23T10:36:00Z">
        <w:r w:rsidR="00A93313">
          <w:rPr>
            <w:rFonts w:ascii="Times New Roman" w:hAnsi="Times New Roman" w:cs="Times New Roman"/>
            <w:color w:val="000000" w:themeColor="text1"/>
          </w:rPr>
          <w:t xml:space="preserve"> </w:t>
        </w:r>
      </w:ins>
      <w:ins w:id="79" w:author="Lauren Harrison" w:date="2021-05-23T10:59:00Z">
        <w:r w:rsidR="00441E57">
          <w:rPr>
            <w:rFonts w:ascii="Times New Roman" w:hAnsi="Times New Roman" w:cs="Times New Roman"/>
            <w:color w:val="000000" w:themeColor="text1"/>
          </w:rPr>
          <w:t>considered</w:t>
        </w:r>
      </w:ins>
      <w:ins w:id="80" w:author="Lauren Harrison" w:date="2021-05-23T10:36:00Z">
        <w:r w:rsidR="00A93313">
          <w:rPr>
            <w:rFonts w:ascii="Times New Roman" w:hAnsi="Times New Roman" w:cs="Times New Roman"/>
            <w:color w:val="000000" w:themeColor="text1"/>
          </w:rPr>
          <w:t xml:space="preserve"> </w:t>
        </w:r>
      </w:ins>
      <w:ins w:id="81" w:author="Lauren Harrison" w:date="2021-05-23T11:01:00Z">
        <w:r w:rsidR="00441E57">
          <w:rPr>
            <w:rFonts w:ascii="Times New Roman" w:hAnsi="Times New Roman" w:cs="Times New Roman"/>
            <w:color w:val="000000" w:themeColor="text1"/>
          </w:rPr>
          <w:t xml:space="preserve">to limit </w:t>
        </w:r>
      </w:ins>
      <w:ins w:id="82" w:author="Lauren Harrison" w:date="2021-05-23T11:02:00Z">
        <w:r w:rsidR="00441E57">
          <w:rPr>
            <w:rFonts w:ascii="Times New Roman" w:hAnsi="Times New Roman" w:cs="Times New Roman"/>
            <w:color w:val="000000" w:themeColor="text1"/>
          </w:rPr>
          <w:t>species’</w:t>
        </w:r>
      </w:ins>
      <w:ins w:id="83" w:author="Lauren Harrison" w:date="2021-05-23T11:01:00Z">
        <w:r w:rsidR="00441E57">
          <w:rPr>
            <w:rFonts w:ascii="Times New Roman" w:hAnsi="Times New Roman" w:cs="Times New Roman"/>
            <w:color w:val="000000" w:themeColor="text1"/>
          </w:rPr>
          <w:t xml:space="preserve"> progression </w:t>
        </w:r>
      </w:ins>
      <w:ins w:id="84" w:author="Lauren Harrison" w:date="2021-05-23T10:36:00Z">
        <w:r w:rsidR="00A93313">
          <w:rPr>
            <w:rFonts w:ascii="Times New Roman" w:hAnsi="Times New Roman" w:cs="Times New Roman"/>
            <w:color w:val="000000" w:themeColor="text1"/>
          </w:rPr>
          <w:t>(Shields, 1982)</w:t>
        </w:r>
        <w:r w:rsidR="00A93313">
          <w:rPr>
            <w:rFonts w:ascii="Times New Roman" w:hAnsi="Times New Roman" w:cs="Times New Roman"/>
            <w:color w:val="000000" w:themeColor="text1"/>
          </w:rPr>
          <w:t xml:space="preserve">. </w:t>
        </w:r>
      </w:ins>
      <w:ins w:id="85" w:author="Lauren Harrison" w:date="2021-05-21T14:23:00Z">
        <w:r w:rsidR="008F37A6">
          <w:rPr>
            <w:rFonts w:ascii="Times New Roman" w:hAnsi="Times New Roman" w:cs="Times New Roman"/>
            <w:color w:val="000000" w:themeColor="text1"/>
          </w:rPr>
          <w:t>Darwin</w:t>
        </w:r>
      </w:ins>
      <w:ins w:id="86" w:author="Lauren Harrison" w:date="2021-05-21T14:22:00Z">
        <w:r w:rsidR="008F37A6">
          <w:rPr>
            <w:rFonts w:ascii="Times New Roman" w:hAnsi="Times New Roman" w:cs="Times New Roman"/>
            <w:color w:val="000000" w:themeColor="text1"/>
          </w:rPr>
          <w:t xml:space="preserve"> (</w:t>
        </w:r>
      </w:ins>
      <w:ins w:id="87" w:author="Lauren Harrison" w:date="2021-05-23T11:21:00Z">
        <w:r w:rsidR="00C738C6">
          <w:rPr>
            <w:rFonts w:ascii="Times New Roman" w:hAnsi="Times New Roman" w:cs="Times New Roman"/>
            <w:color w:val="000000" w:themeColor="text1"/>
          </w:rPr>
          <w:t>???</w:t>
        </w:r>
      </w:ins>
      <w:ins w:id="88" w:author="Lauren Harrison" w:date="2021-05-21T14:22:00Z">
        <w:r w:rsidR="008F37A6">
          <w:rPr>
            <w:rFonts w:ascii="Times New Roman" w:hAnsi="Times New Roman" w:cs="Times New Roman"/>
            <w:color w:val="000000" w:themeColor="text1"/>
          </w:rPr>
          <w:t xml:space="preserve">) </w:t>
        </w:r>
      </w:ins>
      <w:ins w:id="89" w:author="Lauren Harrison" w:date="2021-05-23T11:02:00Z">
        <w:r w:rsidR="00441E57">
          <w:rPr>
            <w:rFonts w:ascii="Times New Roman" w:hAnsi="Times New Roman" w:cs="Times New Roman"/>
            <w:color w:val="000000" w:themeColor="text1"/>
          </w:rPr>
          <w:t>was the first to suggest</w:t>
        </w:r>
      </w:ins>
      <w:ins w:id="90" w:author="Lauren Harrison" w:date="2021-05-21T14:25:00Z">
        <w:r w:rsidR="008F37A6">
          <w:rPr>
            <w:rFonts w:ascii="Times New Roman" w:hAnsi="Times New Roman" w:cs="Times New Roman"/>
            <w:color w:val="000000" w:themeColor="text1"/>
          </w:rPr>
          <w:t xml:space="preserve"> that males were more likely </w:t>
        </w:r>
      </w:ins>
      <w:ins w:id="91" w:author="Lauren Harrison" w:date="2021-05-21T14:27:00Z">
        <w:r w:rsidR="006C3E33">
          <w:rPr>
            <w:rFonts w:ascii="Times New Roman" w:hAnsi="Times New Roman" w:cs="Times New Roman"/>
            <w:color w:val="000000" w:themeColor="text1"/>
          </w:rPr>
          <w:t xml:space="preserve">than females </w:t>
        </w:r>
      </w:ins>
      <w:ins w:id="92" w:author="Lauren Harrison" w:date="2021-05-21T14:25:00Z">
        <w:r w:rsidR="008F37A6">
          <w:rPr>
            <w:rFonts w:ascii="Times New Roman" w:hAnsi="Times New Roman" w:cs="Times New Roman"/>
            <w:color w:val="000000" w:themeColor="text1"/>
          </w:rPr>
          <w:t xml:space="preserve">to </w:t>
        </w:r>
      </w:ins>
      <w:ins w:id="93" w:author="Lauren Harrison" w:date="2021-05-21T14:26:00Z">
        <w:r w:rsidR="008F37A6">
          <w:rPr>
            <w:rFonts w:ascii="Times New Roman" w:hAnsi="Times New Roman" w:cs="Times New Roman"/>
            <w:color w:val="000000" w:themeColor="text1"/>
          </w:rPr>
          <w:t xml:space="preserve">express variation in </w:t>
        </w:r>
      </w:ins>
      <w:ins w:id="94" w:author="Lauren Harrison" w:date="2021-05-21T14:27:00Z">
        <w:r w:rsidR="006C3E33">
          <w:rPr>
            <w:rFonts w:ascii="Times New Roman" w:hAnsi="Times New Roman" w:cs="Times New Roman"/>
            <w:color w:val="000000" w:themeColor="text1"/>
          </w:rPr>
          <w:t xml:space="preserve">shared </w:t>
        </w:r>
      </w:ins>
      <w:ins w:id="95" w:author="Lauren Harrison" w:date="2021-05-21T14:26:00Z">
        <w:r w:rsidR="008F37A6">
          <w:rPr>
            <w:rFonts w:ascii="Times New Roman" w:hAnsi="Times New Roman" w:cs="Times New Roman"/>
            <w:color w:val="000000" w:themeColor="text1"/>
          </w:rPr>
          <w:t>traits</w:t>
        </w:r>
      </w:ins>
      <w:ins w:id="96" w:author="Lauren Harrison" w:date="2021-05-23T11:03:00Z">
        <w:r w:rsidR="00441E57">
          <w:rPr>
            <w:rFonts w:ascii="Times New Roman" w:hAnsi="Times New Roman" w:cs="Times New Roman"/>
            <w:color w:val="000000" w:themeColor="text1"/>
          </w:rPr>
          <w:t xml:space="preserve">. He argued that the tendency of males to vary </w:t>
        </w:r>
      </w:ins>
      <w:ins w:id="97" w:author="Lauren Harrison" w:date="2021-05-21T14:40:00Z">
        <w:r w:rsidR="004C1CA0">
          <w:rPr>
            <w:rFonts w:ascii="Times New Roman" w:hAnsi="Times New Roman" w:cs="Times New Roman"/>
            <w:color w:val="000000" w:themeColor="text1"/>
          </w:rPr>
          <w:t xml:space="preserve">more </w:t>
        </w:r>
      </w:ins>
      <w:ins w:id="98" w:author="Lauren Harrison" w:date="2021-05-23T11:03:00Z">
        <w:r w:rsidR="00441E57">
          <w:rPr>
            <w:rFonts w:ascii="Times New Roman" w:hAnsi="Times New Roman" w:cs="Times New Roman"/>
            <w:color w:val="000000" w:themeColor="text1"/>
          </w:rPr>
          <w:t xml:space="preserve">than </w:t>
        </w:r>
        <w:r w:rsidR="00441E57">
          <w:rPr>
            <w:rFonts w:ascii="Times New Roman" w:hAnsi="Times New Roman" w:cs="Times New Roman"/>
            <w:color w:val="000000" w:themeColor="text1"/>
          </w:rPr>
          <w:lastRenderedPageBreak/>
          <w:t xml:space="preserve">females indicated that males were drivers of species evolution. </w:t>
        </w:r>
      </w:ins>
      <w:ins w:id="99" w:author="Lauren Harrison" w:date="2021-05-23T11:04:00Z">
        <w:r w:rsidR="00441E57">
          <w:rPr>
            <w:rFonts w:ascii="Times New Roman" w:hAnsi="Times New Roman" w:cs="Times New Roman"/>
            <w:color w:val="000000" w:themeColor="text1"/>
          </w:rPr>
          <w:t xml:space="preserve">While Darwin initially described greater male variability in non-human animals, he eventually </w:t>
        </w:r>
      </w:ins>
      <w:ins w:id="100" w:author="Lauren Harrison" w:date="2021-05-23T11:06:00Z">
        <w:r w:rsidR="00FF5753">
          <w:rPr>
            <w:rFonts w:ascii="Times New Roman" w:hAnsi="Times New Roman" w:cs="Times New Roman"/>
            <w:color w:val="000000" w:themeColor="text1"/>
          </w:rPr>
          <w:t>applied these same ideas</w:t>
        </w:r>
      </w:ins>
      <w:ins w:id="101" w:author="Lauren Harrison" w:date="2021-05-23T11:04:00Z">
        <w:r w:rsidR="00441E57">
          <w:rPr>
            <w:rFonts w:ascii="Times New Roman" w:hAnsi="Times New Roman" w:cs="Times New Roman"/>
            <w:color w:val="000000" w:themeColor="text1"/>
          </w:rPr>
          <w:t xml:space="preserve"> to human</w:t>
        </w:r>
      </w:ins>
      <w:ins w:id="102" w:author="Lauren Harrison" w:date="2021-05-23T11:06:00Z">
        <w:r w:rsidR="00FF5753">
          <w:rPr>
            <w:rFonts w:ascii="Times New Roman" w:hAnsi="Times New Roman" w:cs="Times New Roman"/>
            <w:color w:val="000000" w:themeColor="text1"/>
          </w:rPr>
          <w:t xml:space="preserve"> evolution</w:t>
        </w:r>
      </w:ins>
      <w:ins w:id="103" w:author="Lauren Harrison" w:date="2021-05-23T11:21:00Z">
        <w:r w:rsidR="00C738C6">
          <w:rPr>
            <w:rFonts w:ascii="Times New Roman" w:hAnsi="Times New Roman" w:cs="Times New Roman"/>
            <w:color w:val="000000" w:themeColor="text1"/>
          </w:rPr>
          <w:t xml:space="preserve"> (Darwin 1871)</w:t>
        </w:r>
      </w:ins>
      <w:ins w:id="104" w:author="Lauren Harrison" w:date="2021-05-23T11:05:00Z">
        <w:r w:rsidR="00441E57">
          <w:rPr>
            <w:rFonts w:ascii="Times New Roman" w:hAnsi="Times New Roman" w:cs="Times New Roman"/>
            <w:color w:val="000000" w:themeColor="text1"/>
          </w:rPr>
          <w:t xml:space="preserve">. </w:t>
        </w:r>
      </w:ins>
      <w:ins w:id="105" w:author="Lauren Harrison" w:date="2021-05-23T11:08:00Z">
        <w:r w:rsidR="00FF5753">
          <w:rPr>
            <w:rFonts w:ascii="Times New Roman" w:hAnsi="Times New Roman" w:cs="Times New Roman"/>
            <w:color w:val="000000" w:themeColor="text1"/>
          </w:rPr>
          <w:t>As</w:t>
        </w:r>
      </w:ins>
      <w:ins w:id="106" w:author="Lauren Harrison" w:date="2021-05-23T11:07:00Z">
        <w:r w:rsidR="00FF5753">
          <w:rPr>
            <w:rFonts w:ascii="Times New Roman" w:hAnsi="Times New Roman" w:cs="Times New Roman"/>
            <w:color w:val="000000" w:themeColor="text1"/>
          </w:rPr>
          <w:t xml:space="preserve"> Darwin’s ideas</w:t>
        </w:r>
      </w:ins>
      <w:ins w:id="107" w:author="Lauren Harrison" w:date="2021-05-23T11:08:00Z">
        <w:r w:rsidR="00FF5753">
          <w:rPr>
            <w:rFonts w:ascii="Times New Roman" w:hAnsi="Times New Roman" w:cs="Times New Roman"/>
            <w:color w:val="000000" w:themeColor="text1"/>
          </w:rPr>
          <w:t xml:space="preserve"> gained favour</w:t>
        </w:r>
      </w:ins>
      <w:ins w:id="108" w:author="Lauren Harrison" w:date="2021-05-23T11:07:00Z">
        <w:r w:rsidR="00FF5753">
          <w:rPr>
            <w:rFonts w:ascii="Times New Roman" w:hAnsi="Times New Roman" w:cs="Times New Roman"/>
            <w:color w:val="000000" w:themeColor="text1"/>
          </w:rPr>
          <w:t xml:space="preserve">, greater male variability was </w:t>
        </w:r>
      </w:ins>
      <w:ins w:id="109" w:author="Lauren Harrison" w:date="2021-05-21T14:40:00Z">
        <w:r w:rsidR="004C1CA0">
          <w:rPr>
            <w:rFonts w:ascii="Times New Roman" w:hAnsi="Times New Roman" w:cs="Times New Roman"/>
            <w:color w:val="000000" w:themeColor="text1"/>
          </w:rPr>
          <w:t xml:space="preserve">Havelock Ellis… </w:t>
        </w:r>
      </w:ins>
      <w:ins w:id="110" w:author="Lauren Harrison" w:date="2021-05-21T14:30:00Z">
        <w:r w:rsidR="00B53BD1">
          <w:rPr>
            <w:rFonts w:ascii="Times New Roman" w:hAnsi="Times New Roman" w:cs="Times New Roman"/>
            <w:color w:val="000000" w:themeColor="text1"/>
          </w:rPr>
          <w:t xml:space="preserve">The </w:t>
        </w:r>
      </w:ins>
      <w:ins w:id="111" w:author="Lauren Harrison" w:date="2021-05-21T14:31:00Z">
        <w:r w:rsidR="00B53BD1">
          <w:rPr>
            <w:rFonts w:ascii="Times New Roman" w:hAnsi="Times New Roman" w:cs="Times New Roman"/>
            <w:color w:val="000000" w:themeColor="text1"/>
          </w:rPr>
          <w:t xml:space="preserve">‘greater male variability’ hypothesis was revived </w:t>
        </w:r>
      </w:ins>
      <w:ins w:id="112" w:author="Lauren Harrison" w:date="2021-05-21T14:32:00Z">
        <w:r w:rsidR="00B53BD1">
          <w:rPr>
            <w:rFonts w:ascii="Times New Roman" w:hAnsi="Times New Roman" w:cs="Times New Roman"/>
            <w:color w:val="000000" w:themeColor="text1"/>
          </w:rPr>
          <w:t>when the field of social psy</w:t>
        </w:r>
      </w:ins>
      <w:ins w:id="113" w:author="Lauren Harrison" w:date="2021-05-21T14:33:00Z">
        <w:r w:rsidR="00B53BD1">
          <w:rPr>
            <w:rFonts w:ascii="Times New Roman" w:hAnsi="Times New Roman" w:cs="Times New Roman"/>
            <w:color w:val="000000" w:themeColor="text1"/>
          </w:rPr>
          <w:t>chology took off, particularly</w:t>
        </w:r>
      </w:ins>
      <w:ins w:id="114" w:author="Lauren Harrison" w:date="2021-05-21T14:31:00Z">
        <w:r w:rsidR="00B53BD1">
          <w:rPr>
            <w:rFonts w:ascii="Times New Roman" w:hAnsi="Times New Roman" w:cs="Times New Roman"/>
            <w:color w:val="000000" w:themeColor="text1"/>
          </w:rPr>
          <w:t xml:space="preserve"> when Lehrke (1972) published a study implicating the X chromosome </w:t>
        </w:r>
      </w:ins>
      <w:ins w:id="115" w:author="Lauren Harrison" w:date="2021-05-21T14:32:00Z">
        <w:r w:rsidR="00B53BD1">
          <w:rPr>
            <w:rFonts w:ascii="Times New Roman" w:hAnsi="Times New Roman" w:cs="Times New Roman"/>
            <w:color w:val="000000" w:themeColor="text1"/>
          </w:rPr>
          <w:t>and its genes as the mechanism for greater numbers of males with below average intelligence scores</w:t>
        </w:r>
      </w:ins>
      <w:ins w:id="116" w:author="Lauren Harrison" w:date="2021-05-23T11:17:00Z">
        <w:r w:rsidR="009C7B03">
          <w:rPr>
            <w:rFonts w:ascii="Times New Roman" w:hAnsi="Times New Roman" w:cs="Times New Roman"/>
            <w:color w:val="000000" w:themeColor="text1"/>
          </w:rPr>
          <w:t xml:space="preserve"> (see Fausto-Sterling 198</w:t>
        </w:r>
      </w:ins>
      <w:ins w:id="117" w:author="Lauren Harrison" w:date="2021-05-23T11:18:00Z">
        <w:r w:rsidR="00AF07B5">
          <w:rPr>
            <w:rFonts w:ascii="Times New Roman" w:hAnsi="Times New Roman" w:cs="Times New Roman"/>
            <w:color w:val="000000" w:themeColor="text1"/>
          </w:rPr>
          <w:t>5</w:t>
        </w:r>
      </w:ins>
      <w:ins w:id="118" w:author="Lauren Harrison" w:date="2021-05-23T11:17:00Z">
        <w:r w:rsidR="009C7B03">
          <w:rPr>
            <w:rFonts w:ascii="Times New Roman" w:hAnsi="Times New Roman" w:cs="Times New Roman"/>
            <w:color w:val="000000" w:themeColor="text1"/>
          </w:rPr>
          <w:t>, ch 3)</w:t>
        </w:r>
      </w:ins>
      <w:ins w:id="119" w:author="Lauren Harrison" w:date="2021-05-21T14:32:00Z">
        <w:r w:rsidR="00B53BD1">
          <w:rPr>
            <w:rFonts w:ascii="Times New Roman" w:hAnsi="Times New Roman" w:cs="Times New Roman"/>
            <w:color w:val="000000" w:themeColor="text1"/>
          </w:rPr>
          <w:t xml:space="preserve">. </w:t>
        </w:r>
      </w:ins>
      <w:ins w:id="120" w:author="Lauren Harrison" w:date="2021-05-21T14:40:00Z">
        <w:r w:rsidR="004C1CA0">
          <w:rPr>
            <w:rFonts w:ascii="Times New Roman" w:hAnsi="Times New Roman" w:cs="Times New Roman"/>
            <w:color w:val="000000" w:themeColor="text1"/>
          </w:rPr>
          <w:t>The range of studies</w:t>
        </w:r>
      </w:ins>
      <w:ins w:id="121" w:author="Lauren Harrison" w:date="2021-05-21T14:43:00Z">
        <w:r w:rsidR="00391630">
          <w:rPr>
            <w:rFonts w:ascii="Times New Roman" w:hAnsi="Times New Roman" w:cs="Times New Roman"/>
            <w:color w:val="000000" w:themeColor="text1"/>
          </w:rPr>
          <w:t>, the back-and-forth, and the ran</w:t>
        </w:r>
      </w:ins>
      <w:ins w:id="122" w:author="Lauren Harrison" w:date="2021-05-21T14:44:00Z">
        <w:r w:rsidR="00391630">
          <w:rPr>
            <w:rFonts w:ascii="Times New Roman" w:hAnsi="Times New Roman" w:cs="Times New Roman"/>
            <w:color w:val="000000" w:themeColor="text1"/>
          </w:rPr>
          <w:t>ge of traits…</w:t>
        </w:r>
      </w:ins>
    </w:p>
    <w:p w14:paraId="61CD590D" w14:textId="77777777" w:rsidR="00863E48" w:rsidRPr="00AD5FAB" w:rsidRDefault="00863E48" w:rsidP="00DF5211">
      <w:pPr>
        <w:spacing w:line="480" w:lineRule="auto"/>
        <w:rPr>
          <w:rFonts w:ascii="Times New Roman" w:hAnsi="Times New Roman" w:cs="Times New Roman"/>
          <w:color w:val="000000" w:themeColor="text1"/>
        </w:rPr>
      </w:pPr>
    </w:p>
    <w:p w14:paraId="78998D5F" w14:textId="3389F510" w:rsidR="00DF5211" w:rsidRPr="00AD5FAB" w:rsidRDefault="00DF5211" w:rsidP="00DF5211">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Greater variability among men than women in behaviour, personality and cognition is widely</w:t>
      </w:r>
      <w:del w:id="123" w:author="Lauren Harrison" w:date="2021-04-17T16:22:00Z">
        <w:r w:rsidRPr="00AD5FAB" w:rsidDel="00FD0744">
          <w:rPr>
            <w:rFonts w:ascii="Times New Roman" w:hAnsi="Times New Roman" w:cs="Times New Roman"/>
            <w:color w:val="000000" w:themeColor="text1"/>
          </w:rPr>
          <w:delText xml:space="preserve"> </w:delText>
        </w:r>
      </w:del>
      <w:r w:rsidRPr="00AD5FAB">
        <w:rPr>
          <w:rFonts w:ascii="Times New Roman" w:hAnsi="Times New Roman" w:cs="Times New Roman"/>
          <w:color w:val="000000" w:themeColor="text1"/>
        </w:rPr>
        <w:t xml:space="preserve"> attributed to socio-cultural factors that differ between the sexes, but also to biological factors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{"citationItems":[{"id":"ITEM-1","itemData":{"author":[{"dropping-particle":"","family":"Feingold","given":"Alan","non-dropping-particle":"","parse-names":false,"suffix":""}],"container-title":"Review of Educational Research","id":"ITEM-1","issue":"1","issued":{"date-parts":[["1992"]]},"page":"61-84","title":"Sex Differences in Variability in Intellectual Abilities: A New Look at an Old Controversy","type":"article-journal","volume":"62"},"uris":["http://www.mendeley.com/documents/?uuid=7cfcb64f-2b1b-4f3b-aa28-878275d085c6"]},{"id":"ITEM-2","itemData":{"DOI":"10.1016/j.tics.2013.10.011","ISSN":"13646613","abstract":"Surprising new findings indicate that many conclusions about sex differences and similarities in cognitive abilities need to be reexamined. Cognitive sex differences are changing, decreasing for some tasks whereas remaining stable or increasing for other tasks. Some sex differences are detected in infancy, but the data are complex and depend on task characteristics. Diverse disciplines have revolutionized our understanding of why these differences exist. For instance, fraternal-twin studies align with earlier literature to help establish the role of prenatal androgens and large international datasets help explain how cultural factors such as economic prosperity and gender equity affect females and males differently. Understanding how biological and environmental factors interact could help maximize cognitive potential and address pressing societal issues. © 2013 Elsevier Ltd.","author":[{"dropping-particle":"","family":"Miller","given":"David I.","non-dropping-particle":"","parse-names":false,"suffix":""},{"dropping-particle":"","family":"Halpern","given":"Diane F.","non-dropping-particle":"","parse-names":false,"suffix":""}],"container-title":"Trends in Cognitive Sciences","id":"ITEM-2","issue":"1","issued":{"date-parts":[["2014"]]},"page":"37-45","publisher":"Elsevier Ltd","title":"The new science of cognitive sex differences","type":"article-journal","volume":"18"},"uris":["http://www.mendeley.com/documents/?uuid=1c89f5a8-1ca3-4baf-9f17-215b8106b0fc"]}],"mendeley":{"formattedCitation":"(Feingold, 1992; Miller &amp; Halpern, 2014)","plainTextFormattedCitation":"(Feingold, 1992; Miller &amp; Halpern, 2014)","previouslyFormattedCitation":"(Feingold, 1992; Miller &amp; Halpern,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(Feingold, 1992; Miller &amp; Halpern,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Some commentators have, however, argued that the role of biology is underplayed</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{"citationItems":[{"id":"ITEM-1","itemData":{"DOI":"10.31234/osf.io/ms524","author":[{"dropping-particle":"","family":"Stewart-Williams","given":"Steve","non-dropping-particle":"","parse-names":false,"suffix":""},{"dropping-particle":"","family":"Halsey","given":"Lewis G","non-dropping-particle":"","parse-names":false,"suffix":""}],"container-title":"PsyArXiv","id":"ITEM-1","issued":{"date-parts":[["2018"]]},"title":"Men, Women, and STEM: Why the Differences and What Should Be Done?","type":"article-journal"},"uris":["http://www.mendeley.com/documents/?uuid=3699ceaa-7b95-473a-adaf-612b2a6f0a64"]}],"mendeley":{"formattedCitation":"(Stewart-Williams &amp; Halsey, 2018)","plainTextFormattedCitation":"(Stewart-Williams &amp; Halsey, 2018)","previouslyFormattedCitation":"(Stewart-Williams &amp; Halsey,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(Stewart-Williams &amp; Halsey, </w:t>
      </w:r>
      <w:del w:id="124" w:author="Lauren Harrison" w:date="2021-04-17T16:52:00Z">
        <w:r w:rsidR="00985B47" w:rsidRPr="00985B47" w:rsidDel="006C46D6">
          <w:rPr>
            <w:rFonts w:ascii="Times New Roman" w:hAnsi="Times New Roman" w:cs="Times New Roman"/>
            <w:noProof/>
            <w:color w:val="000000" w:themeColor="text1"/>
          </w:rPr>
          <w:delText>2018</w:delText>
        </w:r>
      </w:del>
      <w:ins w:id="125" w:author="Lauren Harrison" w:date="2021-04-17T16:52:00Z">
        <w:r w:rsidR="006C46D6">
          <w:rPr>
            <w:rFonts w:ascii="Times New Roman" w:hAnsi="Times New Roman" w:cs="Times New Roman"/>
            <w:noProof/>
            <w:color w:val="000000" w:themeColor="text1"/>
          </w:rPr>
          <w:t>2</w:t>
        </w:r>
      </w:ins>
      <w:ins w:id="126" w:author="Lauren Harrison" w:date="2021-04-17T16:53:00Z">
        <w:r w:rsidR="006C46D6">
          <w:rPr>
            <w:rFonts w:ascii="Times New Roman" w:hAnsi="Times New Roman" w:cs="Times New Roman"/>
            <w:noProof/>
            <w:color w:val="000000" w:themeColor="text1"/>
          </w:rPr>
          <w:t>021</w:t>
        </w:r>
      </w:ins>
      <w:r w:rsidR="00985B47" w:rsidRPr="00985B47">
        <w:rPr>
          <w:rFonts w:ascii="Times New Roman" w:hAnsi="Times New Roman" w:cs="Times New Roman"/>
          <w:noProof/>
          <w:color w:val="000000" w:themeColor="text1"/>
        </w:rPr>
        <w:t>)</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w:t>
      </w:r>
      <w:r w:rsidRPr="00AD5FAB">
        <w:rPr>
          <w:rFonts w:ascii="Times New Roman" w:eastAsia="Times New Roman" w:hAnsi="Times New Roman" w:cs="Times New Roman"/>
          <w:color w:val="000000" w:themeColor="text1"/>
          <w:spacing w:val="-1"/>
        </w:rPr>
        <w:t xml:space="preserve"> key line of reasoning invokes</w:t>
      </w:r>
      <w:r w:rsidRPr="00AD5FAB">
        <w:rPr>
          <w:rFonts w:ascii="Times New Roman" w:hAnsi="Times New Roman" w:cs="Times New Roman"/>
          <w:color w:val="000000" w:themeColor="text1"/>
        </w:rPr>
        <w:t xml:space="preserve"> a trend across </w:t>
      </w:r>
      <w:ins w:id="127" w:author="Lauren Harrison" w:date="2021-05-21T11:43:00Z">
        <w:r w:rsidR="00E660F6">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 xml:space="preserve">animals for greater male </w:t>
      </w:r>
      <w:r w:rsidR="004341A1">
        <w:rPr>
          <w:rFonts w:ascii="Times New Roman" w:hAnsi="Times New Roman" w:cs="Times New Roman"/>
          <w:color w:val="000000" w:themeColor="text1"/>
        </w:rPr>
        <w:t xml:space="preserve">than female </w:t>
      </w:r>
      <w:r w:rsidRPr="00AD5FAB">
        <w:rPr>
          <w:rFonts w:ascii="Times New Roman" w:hAnsi="Times New Roman" w:cs="Times New Roman"/>
          <w:color w:val="000000" w:themeColor="text1"/>
        </w:rPr>
        <w:t>variability</w:t>
      </w:r>
      <w:ins w:id="128" w:author="Lauren Harrison" w:date="2021-05-21T15:08:00Z">
        <w:r w:rsidR="004523AF">
          <w:rPr>
            <w:rFonts w:ascii="Times New Roman" w:hAnsi="Times New Roman" w:cs="Times New Roman"/>
            <w:color w:val="000000" w:themeColor="text1"/>
          </w:rPr>
          <w:t xml:space="preserve"> (</w:t>
        </w:r>
        <w:proofErr w:type="gramStart"/>
        <w:r w:rsidR="004523AF">
          <w:rPr>
            <w:rFonts w:ascii="Times New Roman" w:hAnsi="Times New Roman" w:cs="Times New Roman"/>
            <w:color w:val="000000" w:themeColor="text1"/>
          </w:rPr>
          <w:t>e.g.</w:t>
        </w:r>
        <w:proofErr w:type="gramEnd"/>
        <w:r w:rsidR="004523AF">
          <w:rPr>
            <w:rFonts w:ascii="Times New Roman" w:hAnsi="Times New Roman" w:cs="Times New Roman"/>
            <w:color w:val="000000" w:themeColor="text1"/>
          </w:rPr>
          <w:t xml:space="preserve"> </w:t>
        </w:r>
      </w:ins>
      <w:ins w:id="129" w:author="Lauren Harrison" w:date="2021-05-21T15:10:00Z">
        <w:r w:rsidR="005F09FE">
          <w:rPr>
            <w:rFonts w:ascii="Times New Roman" w:hAnsi="Times New Roman" w:cs="Times New Roman"/>
            <w:color w:val="000000" w:themeColor="text1"/>
          </w:rPr>
          <w:t xml:space="preserve">Geary 2010; </w:t>
        </w:r>
      </w:ins>
      <w:ins w:id="130" w:author="Lauren Harrison" w:date="2021-05-21T15:09:00Z">
        <w:r w:rsidR="004523AF">
          <w:rPr>
            <w:rFonts w:ascii="Times New Roman" w:hAnsi="Times New Roman" w:cs="Times New Roman"/>
            <w:color w:val="000000" w:themeColor="text1"/>
          </w:rPr>
          <w:t>Stewart-Williams &amp; Thomas 2013</w:t>
        </w:r>
      </w:ins>
      <w:ins w:id="131" w:author="Lauren Harrison" w:date="2021-05-21T15:08:00Z">
        <w:r w:rsidR="004523AF">
          <w:rPr>
            <w:rFonts w:ascii="Times New Roman" w:hAnsi="Times New Roman" w:cs="Times New Roman"/>
            <w:color w:val="000000" w:themeColor="text1"/>
          </w:rPr>
          <w:t>)</w:t>
        </w:r>
      </w:ins>
      <w:r w:rsidRPr="00AD5FAB">
        <w:rPr>
          <w:rFonts w:ascii="Times New Roman" w:hAnsi="Times New Roman" w:cs="Times New Roman"/>
          <w:color w:val="000000" w:themeColor="text1"/>
        </w:rPr>
        <w:t>. Although greater male variability has been reported for some traits</w:t>
      </w:r>
      <w:ins w:id="132" w:author="Lauren Harrison" w:date="2021-05-21T13:20:00Z">
        <w:r w:rsidR="00E7263B">
          <w:rPr>
            <w:rFonts w:ascii="Times New Roman" w:hAnsi="Times New Roman" w:cs="Times New Roman"/>
            <w:color w:val="000000" w:themeColor="text1"/>
          </w:rPr>
          <w:t xml:space="preserve"> in non-human animals</w:t>
        </w:r>
      </w:ins>
      <w:ins w:id="133" w:author="Lauren Harrison" w:date="2021-05-21T15:17:00Z">
        <w:r w:rsidR="000D20B1">
          <w:rPr>
            <w:rFonts w:ascii="Times New Roman" w:hAnsi="Times New Roman" w:cs="Times New Roman"/>
            <w:color w:val="000000" w:themeColor="text1"/>
          </w:rPr>
          <w:t xml:space="preserve"> (</w:t>
        </w:r>
        <w:proofErr w:type="gramStart"/>
        <w:r w:rsidR="000D20B1">
          <w:rPr>
            <w:rFonts w:ascii="Times New Roman" w:hAnsi="Times New Roman" w:cs="Times New Roman"/>
            <w:color w:val="000000" w:themeColor="text1"/>
          </w:rPr>
          <w:t>e.g.</w:t>
        </w:r>
        <w:proofErr w:type="gramEnd"/>
        <w:r w:rsidR="000D20B1">
          <w:rPr>
            <w:rFonts w:ascii="Times New Roman" w:hAnsi="Times New Roman" w:cs="Times New Roman"/>
            <w:color w:val="000000" w:themeColor="text1"/>
          </w:rPr>
          <w:t xml:space="preserve"> </w:t>
        </w:r>
      </w:ins>
      <w:ins w:id="134" w:author="Lauren Harrison" w:date="2021-05-21T15:18:00Z">
        <w:r w:rsidR="000D20B1">
          <w:rPr>
            <w:rFonts w:ascii="Times New Roman" w:hAnsi="Times New Roman" w:cs="Times New Roman"/>
            <w:color w:val="000000" w:themeColor="text1"/>
          </w:rPr>
          <w:t xml:space="preserve">reversal learning </w:t>
        </w:r>
      </w:ins>
      <w:ins w:id="135" w:author="Lauren Harrison" w:date="2021-05-21T15:19:00Z">
        <w:r w:rsidR="001B6549">
          <w:rPr>
            <w:rFonts w:ascii="Times New Roman" w:hAnsi="Times New Roman" w:cs="Times New Roman"/>
            <w:color w:val="000000" w:themeColor="text1"/>
          </w:rPr>
          <w:t xml:space="preserve">performance </w:t>
        </w:r>
      </w:ins>
      <w:ins w:id="136" w:author="Lauren Harrison" w:date="2021-05-21T15:18:00Z">
        <w:r w:rsidR="000D20B1">
          <w:rPr>
            <w:rFonts w:ascii="Times New Roman" w:hAnsi="Times New Roman" w:cs="Times New Roman"/>
            <w:color w:val="000000" w:themeColor="text1"/>
          </w:rPr>
          <w:t xml:space="preserve">in mountain chickadees; </w:t>
        </w:r>
      </w:ins>
      <w:ins w:id="137" w:author="Lauren Harrison" w:date="2021-05-21T15:19:00Z">
        <w:r w:rsidR="000D20B1">
          <w:rPr>
            <w:rFonts w:ascii="Times New Roman" w:hAnsi="Times New Roman" w:cs="Times New Roman"/>
            <w:color w:val="000000" w:themeColor="text1"/>
          </w:rPr>
          <w:t xml:space="preserve">Branch </w:t>
        </w:r>
        <w:r w:rsidR="000D20B1">
          <w:rPr>
            <w:rFonts w:ascii="Times New Roman" w:hAnsi="Times New Roman" w:cs="Times New Roman"/>
            <w:i/>
            <w:iCs/>
            <w:color w:val="000000" w:themeColor="text1"/>
          </w:rPr>
          <w:t>et al</w:t>
        </w:r>
        <w:r w:rsidR="000D20B1">
          <w:rPr>
            <w:rFonts w:ascii="Times New Roman" w:hAnsi="Times New Roman" w:cs="Times New Roman"/>
            <w:color w:val="000000" w:themeColor="text1"/>
          </w:rPr>
          <w:t>. 2020</w:t>
        </w:r>
      </w:ins>
      <w:ins w:id="138" w:author="Lauren Harrison" w:date="2021-05-21T15:17:00Z">
        <w:r w:rsidR="000D20B1">
          <w:rPr>
            <w:rFonts w:ascii="Times New Roman" w:hAnsi="Times New Roman" w:cs="Times New Roman"/>
            <w:color w:val="000000" w:themeColor="text1"/>
          </w:rPr>
          <w:t>)</w:t>
        </w:r>
      </w:ins>
      <w:r w:rsidRPr="00AD5FAB">
        <w:rPr>
          <w:rFonts w:ascii="Times New Roman" w:hAnsi="Times New Roman" w:cs="Times New Roman"/>
          <w:color w:val="000000" w:themeColor="text1"/>
        </w:rPr>
        <w:t>, the robustness of this claim is unclear. Specifically, the strongest evidence is for greater variability in male than female morphology, especially for sexually selected traits, including ornaments, weaponry and body size</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-2","issue":"12","issued":{"date-parts":[["2013"]]},"page":"3662-3668","title":"The variability is in the sex chromosomes","type":"article-journal","volume":"67"},"uris":["http://www.mendeley.com/documents/?uuid=48fc62fc-17a8-4c1b-8ebd-1292e83908c3"]},{"id":"ITEM-3","itemData":{"DOI":"10.1086/677310","ISBN":"0003-0147","ISSN":"0003-0147","PMID":"25141142","abstract":"Despite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Naturalist","id":"ITEM-3","issue":"3","issued":{"date-parts":[["2014"]]},"page":"326-337","title":"Male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Reinhold &amp; Engqvist, 2013; Wyman &amp; Rowe, 2014)","plainTextFormattedCitation":"(Pomiankowski &amp; Moller, 1995; Reinhold &amp; Engqvist, 2013; Wyman &amp; Rowe, 2014)","previouslyFormattedCitation":"(Pomiankowski &amp; Moller, 1995; Reinhold &amp; Engqvist, 2013; Wyman &amp; Rowe,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w:t>
      </w:r>
      <w:ins w:id="139" w:author="Lauren Harrison" w:date="2021-05-21T15:25:00Z">
        <w:r w:rsidR="005B1B25">
          <w:rPr>
            <w:rFonts w:ascii="Times New Roman" w:hAnsi="Times New Roman" w:cs="Times New Roman"/>
            <w:noProof/>
            <w:color w:val="000000" w:themeColor="text1"/>
          </w:rPr>
          <w:t>ø</w:t>
        </w:r>
      </w:ins>
      <w:del w:id="140" w:author="Lauren Harrison" w:date="2021-05-21T15:25:00Z">
        <w:r w:rsidR="00985B47" w:rsidRPr="00985B47" w:rsidDel="005B1B25">
          <w:rPr>
            <w:rFonts w:ascii="Times New Roman" w:hAnsi="Times New Roman" w:cs="Times New Roman"/>
            <w:noProof/>
            <w:color w:val="000000" w:themeColor="text1"/>
          </w:rPr>
          <w:delText>o</w:delText>
        </w:r>
      </w:del>
      <w:r w:rsidR="00985B47" w:rsidRPr="00985B47">
        <w:rPr>
          <w:rFonts w:ascii="Times New Roman" w:hAnsi="Times New Roman" w:cs="Times New Roman"/>
          <w:noProof/>
          <w:color w:val="000000" w:themeColor="text1"/>
        </w:rPr>
        <w:t>ller, 1995; Reinhold &amp; Engqvist, 2013; Wyman &amp; Rowe,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To date, the evidence is weak or absent for greater male variability for behaviours exhibited by both sexes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id":"ITEM-2","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-2","issued":{"date-parts":[["2020"]]},"page":"e63170","title":"Sexual dimorphism in trait variability and its eco-evolutionary and statistical implications","type":"article-journal","volume":"9"},"uris":["http://www.mendeley.com/documents/?uuid=4ca9a364-4744-41db-a1d7-3c9fc8c9b760"]}],"mendeley":{"formattedCitation":"(Tarka &lt;i&gt;et al.&lt;/i&gt;, 2018; Zajitschek &lt;i&gt;et al.&lt;/i&gt;, 2020)","plainTextFormattedCitation":"(Tarka et al., 2018; Zajitschek et al., 2020)","previouslyFormattedCitation":"(Tarka &lt;i&gt;et al.&lt;/i&gt;, 2018; 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(Tarka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xml:space="preserve">, 2018; 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35D16F1F" w14:textId="6ADE555A" w:rsidR="00DF5211" w:rsidRDefault="00DF5211" w:rsidP="00DF5211">
      <w:pPr>
        <w:spacing w:line="480" w:lineRule="auto"/>
        <w:rPr>
          <w:rFonts w:ascii="Times New Roman" w:hAnsi="Times New Roman" w:cs="Times New Roman"/>
          <w:color w:val="000000" w:themeColor="text1"/>
        </w:rPr>
      </w:pPr>
    </w:p>
    <w:p w14:paraId="64979DE6" w14:textId="46439B24" w:rsidR="000016E0" w:rsidRPr="002836A1" w:rsidRDefault="00735D26">
      <w:pPr>
        <w:pStyle w:val="Heading2"/>
        <w:numPr>
          <w:ilvl w:val="0"/>
          <w:numId w:val="51"/>
        </w:numPr>
        <w:spacing w:line="480" w:lineRule="auto"/>
        <w:rPr>
          <w:rFonts w:ascii="Times New Roman" w:hAnsi="Times New Roman" w:cs="Times New Roman"/>
          <w:i/>
          <w:iCs/>
          <w:sz w:val="24"/>
          <w:szCs w:val="24"/>
        </w:rPr>
        <w:pPrChange w:id="141" w:author="Lauren Harrison" w:date="2021-05-21T12:56:00Z">
          <w:pPr>
            <w:pStyle w:val="Heading2"/>
            <w:numPr>
              <w:numId w:val="28"/>
            </w:numPr>
            <w:spacing w:line="480" w:lineRule="auto"/>
            <w:ind w:left="720" w:hanging="360"/>
          </w:pPr>
        </w:pPrChange>
      </w:pPr>
      <w:bookmarkStart w:id="142" w:name="_Toc61094827"/>
      <w:r>
        <w:rPr>
          <w:rFonts w:ascii="Times New Roman" w:hAnsi="Times New Roman" w:cs="Times New Roman"/>
          <w:i/>
          <w:iCs/>
          <w:color w:val="auto"/>
          <w:sz w:val="24"/>
          <w:szCs w:val="24"/>
        </w:rPr>
        <w:lastRenderedPageBreak/>
        <w:t>Personality</w:t>
      </w:r>
      <w:r w:rsidR="00ED2EA9">
        <w:rPr>
          <w:rFonts w:ascii="Times New Roman" w:hAnsi="Times New Roman" w:cs="Times New Roman"/>
          <w:i/>
          <w:iCs/>
          <w:color w:val="auto"/>
          <w:sz w:val="24"/>
          <w:szCs w:val="24"/>
        </w:rPr>
        <w:t xml:space="preserve"> behaviours</w:t>
      </w:r>
      <w:r>
        <w:rPr>
          <w:rFonts w:ascii="Times New Roman" w:hAnsi="Times New Roman" w:cs="Times New Roman"/>
          <w:i/>
          <w:iCs/>
          <w:color w:val="auto"/>
          <w:sz w:val="24"/>
          <w:szCs w:val="24"/>
        </w:rPr>
        <w:t xml:space="preserve"> and sex-biased variability</w:t>
      </w:r>
      <w:bookmarkEnd w:id="142"/>
    </w:p>
    <w:p w14:paraId="5FF76ED6" w14:textId="19A559DA" w:rsidR="000016E0" w:rsidRDefault="00DF5211" w:rsidP="000016E0">
      <w:pPr>
        <w:spacing w:line="480" w:lineRule="auto"/>
        <w:ind w:firstLine="360"/>
        <w:rPr>
          <w:rFonts w:ascii="Times New Roman" w:hAnsi="Times New Roman" w:cs="Times New Roman"/>
          <w:color w:val="000000" w:themeColor="text1"/>
        </w:rPr>
      </w:pPr>
      <w:r w:rsidRPr="00AD5FAB">
        <w:rPr>
          <w:rFonts w:ascii="Times New Roman" w:hAnsi="Times New Roman" w:cs="Times New Roman"/>
          <w:color w:val="000000" w:themeColor="text1"/>
        </w:rPr>
        <w:t>Human personality is often quantified by scoring five components of behaviour (the ‘Big Five’: extraversion, neuroticism, openness, conscientiousness and agreeableness</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{"citationItems":[{"id":"ITEM-1","itemData":{"DOI":"10.1016/0191-8869(92)90236-I","ISSN":"01918869","abstract":"The five-factor model has recently received wide attention as a comprehensive model of personality traits. The claim that these five factors represent basic dimensions of personality is based on four lines of reasoning and evidence: (a) longitudinal and cross-observer studies demonstrate that all five factors are enduring dispositions that are manifest in patterns of behavior; (b) traits related to each of the factors are found in a variety of personality systems and in the natural language of trait description; (c) the factors are found in different age, sex, race, and language groups, although they may be somewhat differently expressed in different cultures; and (d) evidence of heritability suggests that all have some biological basis. To clarify some remaining confusions about the five-factor model, the relation between Openness and psychometric intelligence is described, and problems in factor rotation are discussed. © 1992.","author":[{"dropping-particle":"","family":"Costa","given":"Paul T.","non-dropping-particle":"","parse-names":false,"suffix":""},{"dropping-particle":"","family":"McCrae","given":"Robert R.","non-dropping-particle":"","parse-names":false,"suffix":""}],"container-title":"Personality and Individual Differences","id":"ITEM-1","issue":"6","issued":{"date-parts":[["1992"]]},"page":"653-665","title":"Four ways five factors are basic","type":"article-journal","volume":"13"},"uris":["http://www.mendeley.com/documents/?uuid=fc345f11-7644-4eed-8310-e88ca612be03"]}],"mendeley":{"formattedCitation":"(Costa &amp; McCrae, 1992)","manualFormatting":"Costa &amp; McCrae, 1992)","plainTextFormattedCitation":"(Costa &amp; McCrae, 1992)","previouslyFormattedCitation":"(Costa &amp; McCrae, 1992)"},"properties":{"noteIndex":0},"schema":"https://github.com/citation-style-language/schema/raw/master/csl-citation.json"}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Costa &amp; McCrae, 1992)</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which are repeatable among individuals over time. In the last 15 years, comparable evidence has emerged for behavioural variation among </w:t>
      </w:r>
      <w:ins w:id="143" w:author="Lauren Harrison" w:date="2021-05-21T09:45:00Z">
        <w:r w:rsidR="006D70A6">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animals that is akin to human personality. These animal behaviours are often grouped into five personality factors that loosely resemble those in humans: activity, aggression, boldness, exploration and sociability</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evolution","type":"article-journal","volume":"82"},"uris":["http://www.mendeley.com/documents/?uuid=e37bd63b-d542-41ef-8233-37410d9d7937"]}],"mendeley":{"formattedCitation":"(Réale &lt;i&gt;et al.&lt;/i&gt;, 2007)","plainTextFormattedCitation":"(Réale et al., 2007)","previouslyFormattedCitation":"(Réale &lt;i&gt;et al.&lt;/i&gt;,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(Réale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We can therefore now test claims for greater male variability in personality traits in </w:t>
      </w:r>
      <w:ins w:id="144" w:author="Lauren Harrison" w:date="2021-05-21T09:45:00Z">
        <w:r w:rsidR="006D70A6">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animals.</w:t>
      </w:r>
    </w:p>
    <w:p w14:paraId="1927D5F3" w14:textId="77777777" w:rsidR="000016E0" w:rsidRDefault="000016E0" w:rsidP="000016E0">
      <w:pPr>
        <w:spacing w:line="480" w:lineRule="auto"/>
        <w:ind w:firstLine="360"/>
        <w:rPr>
          <w:rFonts w:ascii="Times New Roman" w:hAnsi="Times New Roman" w:cs="Times New Roman"/>
          <w:color w:val="000000" w:themeColor="text1"/>
        </w:rPr>
      </w:pPr>
    </w:p>
    <w:p w14:paraId="51E471BB" w14:textId="522C2529" w:rsidR="00247C14" w:rsidRPr="002836A1" w:rsidRDefault="000016E0">
      <w:pPr>
        <w:pStyle w:val="Heading2"/>
        <w:numPr>
          <w:ilvl w:val="0"/>
          <w:numId w:val="51"/>
        </w:numPr>
        <w:spacing w:line="480" w:lineRule="auto"/>
        <w:rPr>
          <w:rFonts w:ascii="Times New Roman" w:hAnsi="Times New Roman" w:cs="Times New Roman"/>
          <w:i/>
          <w:iCs/>
          <w:sz w:val="24"/>
          <w:szCs w:val="24"/>
        </w:rPr>
        <w:pPrChange w:id="145" w:author="Lauren Harrison" w:date="2021-05-21T12:56:00Z">
          <w:pPr>
            <w:pStyle w:val="Heading2"/>
            <w:numPr>
              <w:numId w:val="28"/>
            </w:numPr>
            <w:spacing w:line="480" w:lineRule="auto"/>
            <w:ind w:left="720" w:hanging="360"/>
          </w:pPr>
        </w:pPrChange>
      </w:pPr>
      <w:bookmarkStart w:id="146" w:name="_Toc61094828"/>
      <w:r w:rsidRPr="002836A1">
        <w:rPr>
          <w:rFonts w:ascii="Times New Roman" w:hAnsi="Times New Roman" w:cs="Times New Roman"/>
          <w:i/>
          <w:iCs/>
          <w:color w:val="auto"/>
          <w:sz w:val="24"/>
          <w:szCs w:val="24"/>
        </w:rPr>
        <w:t>Evolutionary explanations</w:t>
      </w:r>
      <w:bookmarkEnd w:id="146"/>
      <w:r w:rsidRPr="002836A1">
        <w:rPr>
          <w:rFonts w:ascii="Times New Roman" w:hAnsi="Times New Roman" w:cs="Times New Roman"/>
          <w:i/>
          <w:iCs/>
          <w:color w:val="auto"/>
          <w:sz w:val="24"/>
          <w:szCs w:val="24"/>
        </w:rPr>
        <w:t xml:space="preserve"> </w:t>
      </w:r>
    </w:p>
    <w:p w14:paraId="27484495" w14:textId="7F56E4F0" w:rsidR="00A508E6" w:rsidRPr="00A508E6" w:rsidRDefault="00A508E6" w:rsidP="00DF5211">
      <w:pPr>
        <w:spacing w:line="480" w:lineRule="auto"/>
        <w:ind w:firstLine="360"/>
        <w:rPr>
          <w:rFonts w:ascii="Times New Roman" w:hAnsi="Times New Roman" w:cs="Times New Roman"/>
          <w:color w:val="FF0000"/>
        </w:rPr>
      </w:pPr>
      <w:r>
        <w:rPr>
          <w:rFonts w:ascii="Times New Roman" w:hAnsi="Times New Roman" w:cs="Times New Roman"/>
          <w:color w:val="000000" w:themeColor="text1"/>
        </w:rPr>
        <w:t xml:space="preserve">There are four non-mutually-exclusive explanations frequently invoked by biologists to explain the maintenance of variation in </w:t>
      </w:r>
      <w:ins w:id="147" w:author="Lauren Harrison" w:date="2021-05-22T13:03:00Z">
        <w:r w:rsidR="00B62D8A">
          <w:rPr>
            <w:rFonts w:ascii="Times New Roman" w:hAnsi="Times New Roman" w:cs="Times New Roman"/>
            <w:color w:val="000000" w:themeColor="text1"/>
          </w:rPr>
          <w:t xml:space="preserve">non-human </w:t>
        </w:r>
      </w:ins>
      <w:r>
        <w:rPr>
          <w:rFonts w:ascii="Times New Roman" w:hAnsi="Times New Roman" w:cs="Times New Roman"/>
          <w:color w:val="000000" w:themeColor="text1"/>
        </w:rPr>
        <w:t xml:space="preserve">animal personality despite natural selection tending to eliminate less fit variants </w:t>
      </w:r>
      <w:r>
        <w:rPr>
          <w:rFonts w:ascii="Times New Roman" w:hAnsi="Times New Roman" w:cs="Times New Roman"/>
          <w:color w:val="000000" w:themeColor="text1"/>
        </w:rPr>
        <w:fldChar w:fldCharType="begin" w:fldLock="1"/>
      </w:r>
      <w:r w:rsidR="00EB6323">
        <w:rPr>
          <w:rFonts w:ascii="Times New Roman" w:hAnsi="Times New Roman" w:cs="Times New Roman"/>
          <w:color w:val="000000" w:themeColor="text1"/>
        </w:rPr>
        <w:instrText>ADDIN CSL_CITATION {"citationItems":[{"id":"ITEM-1","itemData":{"DOI":"10.1093/beheco/arm144","ISBN":"1045-2249","ISSN":"10452249","PMID":"1670","abstract":"The study of nonhuman personality capitalizes on the fact that individuals of many species behave in predictable, variable, and quantifiable ways. Although a few empirical studies have examined the ultimate consequences of personality differences, there has been no synthesis of results. We conducted a formal meta-analysis of published studies reporting fitness consequences of single personality dimensions to identify general trends across species. We found bolder individuals had increased reproductive success, particularly in males, but incurred a survival cost, thus, supporting the hypothesis that variation in boldness was maintained due to a “trade-off” in fitness consequences across contexts. Potential mechanisms maintaining variation in exploration and aggression are not as clear. Exploration had a positive effect only on survival, whereas aggression had a positive effect on both reproductive success and, not significantly, on survival. Such results would suggest that selection is driving populations to become more explorative and aggressive. However, limitations in meta-analytic techniques preclude us from testing for the effects of fluctuating environmental conditions or other forms of selection on these dimensions. Results do, however, provide evidence for general relationships between personality and fitness, and we provide a framework for future studies to follow in the hopes of spurring more in-depth, long-term research into the evolutionary mechanisms maintaining variation in personality dimensions and overall behavioral syndromes. We conclude with a discussion on how understanding and managing personality traits may play a key role in the captive breeding and recovery programs of endangered species.","author":[{"dropping-particle":"","family":"Smith","given":"Brian R.","non-dropping-particle":"","parse-names":false,"suffix":""},{"dropping-particle":"","family":"Blumstein","given":"Daniel T.","non-dropping-particle":"","parse-names":false,"suffix":""}],"container-title":"Behavioral Ecology","id":"ITEM-1","issue":"2","issued":{"date-parts":[["2008"]]},"page":"448-455","title":"Fitness consequences of personality: A meta-analysis","type":"article-journal","volume":"19"},"uris":["http://www.mendeley.com/documents/?uuid=100b218d-47c2-4691-bd88-88cfc817f34b"]},{"id":"ITEM-2","itemData":{"DOI":"10.1098/rstb.2010.0221","ISBN":"0962-8436","ISSN":"14712970","PMID":"21078647","abstract":"In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Sciences","id":"ITEM-2","issue":"1560","issued":{"date-parts":[["2010"]]},"note":"Key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review","type":"article-journal","volume":"365"},"uris":["http://www.mendeley.com/documents/?uuid=440ffd2d-6b5e-4ae3-9d83-e159e53d95b0"]}],"mendeley":{"formattedCitation":"(Smith &amp; Blumstein, 2008; Dingemanse &amp; Wolf, 2010)","plainTextFormattedCitation":"(Smith &amp; Blumstein, 2008; Dingemanse &amp; Wolf, 2010)","previouslyFormattedCitation":"(Smith &amp; Blumstein, 2008; Dingemanse &amp; Wolf, 2010)"},"properties":{"noteIndex":0},"schema":"https://github.com/citation-style-language/schema/raw/master/csl-citation.json"}</w:instrText>
      </w:r>
      <w:r>
        <w:rPr>
          <w:rFonts w:ascii="Times New Roman" w:hAnsi="Times New Roman" w:cs="Times New Roman"/>
          <w:color w:val="000000" w:themeColor="text1"/>
        </w:rPr>
        <w:fldChar w:fldCharType="separate"/>
      </w:r>
      <w:r w:rsidRPr="00A508E6">
        <w:rPr>
          <w:rFonts w:ascii="Times New Roman" w:hAnsi="Times New Roman" w:cs="Times New Roman"/>
          <w:noProof/>
          <w:color w:val="000000" w:themeColor="text1"/>
        </w:rPr>
        <w:t>(Smith &amp; Blumstein, 2008; Dingemanse &amp; Wolf, 2010)</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a) sexual selection; b) negative frequency-dependent selection; c) life-history trade-offs; and d) developmental or genetic constraints. Crucially, all four explanations </w:t>
      </w:r>
      <w:r w:rsidR="00610782">
        <w:rPr>
          <w:rFonts w:ascii="Times New Roman" w:hAnsi="Times New Roman" w:cs="Times New Roman"/>
          <w:color w:val="000000" w:themeColor="text1"/>
        </w:rPr>
        <w:t xml:space="preserve">are frequently </w:t>
      </w:r>
      <w:r w:rsidR="00A86FBD">
        <w:rPr>
          <w:rFonts w:ascii="Times New Roman" w:hAnsi="Times New Roman" w:cs="Times New Roman"/>
          <w:color w:val="000000" w:themeColor="text1"/>
        </w:rPr>
        <w:t>given</w:t>
      </w:r>
      <w:r w:rsidR="00610782">
        <w:rPr>
          <w:rFonts w:ascii="Times New Roman" w:hAnsi="Times New Roman" w:cs="Times New Roman"/>
          <w:color w:val="000000" w:themeColor="text1"/>
        </w:rPr>
        <w:t xml:space="preserve"> as </w:t>
      </w:r>
      <w:r w:rsidR="00610782" w:rsidRPr="00610782">
        <w:rPr>
          <w:rFonts w:ascii="Times New Roman" w:hAnsi="Times New Roman" w:cs="Times New Roman"/>
        </w:rPr>
        <w:t xml:space="preserve">evolutionary explanations for sex differences in variability in </w:t>
      </w:r>
      <w:del w:id="148" w:author="Lauren Harrison" w:date="2021-05-21T14:41:00Z">
        <w:r w:rsidR="00610782" w:rsidRPr="00610782" w:rsidDel="004C1CA0">
          <w:rPr>
            <w:rFonts w:ascii="Times New Roman" w:hAnsi="Times New Roman" w:cs="Times New Roman"/>
          </w:rPr>
          <w:delText>humans</w:delText>
        </w:r>
        <w:r w:rsidR="00610782" w:rsidDel="004C1CA0">
          <w:rPr>
            <w:rFonts w:ascii="Times New Roman" w:hAnsi="Times New Roman" w:cs="Times New Roman"/>
          </w:rPr>
          <w:delText>, and</w:delText>
        </w:r>
      </w:del>
      <w:ins w:id="149" w:author="Lauren Harrison" w:date="2021-05-21T14:41:00Z">
        <w:r w:rsidR="004C1CA0" w:rsidRPr="00610782">
          <w:rPr>
            <w:rFonts w:ascii="Times New Roman" w:hAnsi="Times New Roman" w:cs="Times New Roman"/>
          </w:rPr>
          <w:t>humans</w:t>
        </w:r>
        <w:r w:rsidR="004C1CA0">
          <w:rPr>
            <w:rFonts w:ascii="Times New Roman" w:hAnsi="Times New Roman" w:cs="Times New Roman"/>
          </w:rPr>
          <w:t xml:space="preserve"> </w:t>
        </w:r>
      </w:ins>
      <w:ins w:id="150" w:author="Lauren Harrison" w:date="2021-05-23T10:38:00Z">
        <w:r w:rsidR="00060D6F">
          <w:rPr>
            <w:rFonts w:ascii="Times New Roman" w:hAnsi="Times New Roman" w:cs="Times New Roman"/>
          </w:rPr>
          <w:t>(</w:t>
        </w:r>
        <w:proofErr w:type="gramStart"/>
        <w:r w:rsidR="00060D6F">
          <w:rPr>
            <w:rFonts w:ascii="Times New Roman" w:hAnsi="Times New Roman" w:cs="Times New Roman"/>
          </w:rPr>
          <w:t>e.g.</w:t>
        </w:r>
        <w:proofErr w:type="gramEnd"/>
        <w:r w:rsidR="00060D6F">
          <w:rPr>
            <w:rFonts w:ascii="Times New Roman" w:hAnsi="Times New Roman" w:cs="Times New Roman"/>
          </w:rPr>
          <w:t xml:space="preserve"> Geary 2021) </w:t>
        </w:r>
      </w:ins>
      <w:ins w:id="151" w:author="Lauren Harrison" w:date="2021-05-21T14:41:00Z">
        <w:r w:rsidR="004C1CA0">
          <w:rPr>
            <w:rFonts w:ascii="Times New Roman" w:hAnsi="Times New Roman" w:cs="Times New Roman"/>
          </w:rPr>
          <w:t>and</w:t>
        </w:r>
      </w:ins>
      <w:r w:rsidR="00610782">
        <w:rPr>
          <w:rFonts w:ascii="Times New Roman" w:hAnsi="Times New Roman" w:cs="Times New Roman"/>
        </w:rPr>
        <w:t xml:space="preserve"> </w:t>
      </w:r>
      <w:r>
        <w:rPr>
          <w:rFonts w:ascii="Times New Roman" w:hAnsi="Times New Roman" w:cs="Times New Roman"/>
          <w:color w:val="000000" w:themeColor="text1"/>
        </w:rPr>
        <w:t xml:space="preserve">might partially account for why males are more variable than females in </w:t>
      </w:r>
      <w:ins w:id="152" w:author="Lauren Harrison" w:date="2021-05-24T09:16:00Z">
        <w:r w:rsidR="00E4257C">
          <w:rPr>
            <w:rFonts w:ascii="Times New Roman" w:hAnsi="Times New Roman" w:cs="Times New Roman"/>
            <w:color w:val="000000" w:themeColor="text1"/>
          </w:rPr>
          <w:t>s</w:t>
        </w:r>
      </w:ins>
      <w:ins w:id="153" w:author="Lauren Harrison" w:date="2021-05-24T09:17:00Z">
        <w:r w:rsidR="00E4257C">
          <w:rPr>
            <w:rFonts w:ascii="Times New Roman" w:hAnsi="Times New Roman" w:cs="Times New Roman"/>
            <w:color w:val="000000" w:themeColor="text1"/>
          </w:rPr>
          <w:t xml:space="preserve">ome </w:t>
        </w:r>
      </w:ins>
      <w:r>
        <w:rPr>
          <w:rFonts w:ascii="Times New Roman" w:hAnsi="Times New Roman" w:cs="Times New Roman"/>
          <w:color w:val="000000" w:themeColor="text1"/>
        </w:rPr>
        <w:t>personality traits</w:t>
      </w:r>
      <w:r w:rsidR="00610782">
        <w:rPr>
          <w:rFonts w:ascii="Times New Roman" w:hAnsi="Times New Roman" w:cs="Times New Roman"/>
          <w:color w:val="000000" w:themeColor="text1"/>
        </w:rPr>
        <w:t xml:space="preserve"> too.</w:t>
      </w:r>
      <w:del w:id="154" w:author="Lauren Harrison" w:date="2021-05-23T11:46:00Z">
        <w:r w:rsidR="00610782" w:rsidDel="006532D2">
          <w:rPr>
            <w:rFonts w:ascii="Times New Roman" w:hAnsi="Times New Roman" w:cs="Times New Roman"/>
            <w:color w:val="000000" w:themeColor="text1"/>
          </w:rPr>
          <w:delText xml:space="preserve"> </w:delText>
        </w:r>
        <w:r w:rsidRPr="00610782" w:rsidDel="006532D2">
          <w:rPr>
            <w:rFonts w:ascii="Times New Roman" w:hAnsi="Times New Roman" w:cs="Times New Roman"/>
          </w:rPr>
          <w:delText xml:space="preserve"> </w:delText>
        </w:r>
      </w:del>
    </w:p>
    <w:p w14:paraId="0D764D70" w14:textId="22F49DC1" w:rsidR="00A508E6" w:rsidRDefault="00A508E6" w:rsidP="00DF5211">
      <w:pPr>
        <w:spacing w:line="480" w:lineRule="auto"/>
        <w:ind w:firstLine="360"/>
        <w:rPr>
          <w:rFonts w:ascii="Times New Roman" w:hAnsi="Times New Roman" w:cs="Times New Roman"/>
          <w:color w:val="000000" w:themeColor="text1"/>
        </w:rPr>
      </w:pPr>
    </w:p>
    <w:p w14:paraId="069A8AF6" w14:textId="495172F9" w:rsidR="00A508E6" w:rsidRPr="002836A1" w:rsidRDefault="00A508E6" w:rsidP="002836A1">
      <w:pPr>
        <w:pStyle w:val="Heading3"/>
        <w:numPr>
          <w:ilvl w:val="0"/>
          <w:numId w:val="29"/>
        </w:numPr>
        <w:spacing w:line="480" w:lineRule="auto"/>
        <w:rPr>
          <w:rFonts w:ascii="Times New Roman" w:hAnsi="Times New Roman" w:cs="Times New Roman"/>
          <w:i/>
          <w:iCs/>
          <w:color w:val="auto"/>
        </w:rPr>
      </w:pPr>
      <w:bookmarkStart w:id="155" w:name="_Toc61094829"/>
      <w:r w:rsidRPr="002836A1">
        <w:rPr>
          <w:rFonts w:ascii="Times New Roman" w:hAnsi="Times New Roman" w:cs="Times New Roman"/>
          <w:i/>
          <w:iCs/>
          <w:color w:val="auto"/>
        </w:rPr>
        <w:t xml:space="preserve">Sexual </w:t>
      </w:r>
      <w:commentRangeStart w:id="156"/>
      <w:r w:rsidRPr="002836A1">
        <w:rPr>
          <w:rFonts w:ascii="Times New Roman" w:hAnsi="Times New Roman" w:cs="Times New Roman"/>
          <w:i/>
          <w:iCs/>
          <w:color w:val="auto"/>
        </w:rPr>
        <w:t>selection</w:t>
      </w:r>
      <w:bookmarkEnd w:id="155"/>
      <w:commentRangeEnd w:id="156"/>
      <w:r w:rsidR="00410F9B">
        <w:rPr>
          <w:rStyle w:val="CommentReference"/>
          <w:rFonts w:asciiTheme="minorHAnsi" w:eastAsiaTheme="minorHAnsi" w:hAnsiTheme="minorHAnsi" w:cstheme="minorBidi"/>
          <w:color w:val="auto"/>
        </w:rPr>
        <w:commentReference w:id="156"/>
      </w:r>
    </w:p>
    <w:p w14:paraId="6D1B5838" w14:textId="3D16AC13" w:rsidR="00DF5211" w:rsidRPr="00931B2A" w:rsidRDefault="006F69E5" w:rsidP="00A508E6">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DF5211" w:rsidRPr="00AD5FAB">
        <w:rPr>
          <w:rFonts w:ascii="Times New Roman" w:hAnsi="Times New Roman" w:cs="Times New Roman"/>
          <w:color w:val="000000" w:themeColor="text1"/>
        </w:rPr>
        <w:t>First, sexual selection is usually stronger on 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FE4C77">
        <w:rPr>
          <w:rFonts w:ascii="Times New Roman" w:hAnsi="Times New Roman" w:cs="Times New Roman"/>
          <w:color w:val="000000" w:themeColor="text1"/>
        </w:rPr>
        <w:instrText>ADDIN CSL_CITATION {"citationItems":[{"id":"ITEM-1","itemData":{"DOI":"10.1111/ele.12907","ISSN":"14610248","abstract":"The operational sex ratio (OSR) has long been assumed to be a key ecological factor determining the opportunity and direction of sexual selection. However, recent theoretical work has challenged this view, arguing that a biased OSR does not necessarily result in greater monopolisation of mates and therefore stronger sexual selection in the mate-limited sex. Hence, the role of the OSR for shaping animal mating systems remains a conundrum in sexual selection research. Here we took a meta-analytic approach to test whether OSR explains interspecific variation in sexual selection metrics across a broad range of animal taxa. Our results demonstrate that the OSR predicts the opportunity for sexual selection in males and the direction of sexual selection in terms of sex differences in both the opportunity for sexual selection and the Bateman gradient (i.e. the selection differential of mating success), as predicted by classic theory.","author":[{"dropping-particle":"","family":"Janicke","given":"Tim","non-dropping-particle":"","parse-names":false,"suffix":""},{"dropping-particle":"","family":"Morrow","given":"Edward H.","non-dropping-particle":"","parse-names":false,"suffix":""}],"container-title":"Ecology Letters","id":"ITEM-1","issue":"3","issued":{"date-parts":[["2018"]]},"page":"384-391","title":"Operational sex ratio predicts the opportunity and direction of sexual selection across animals","type":"article-journal","volume":"21"},"uris":["http://www.mendeley.com/documents/?uuid=5c453bd6-3485-4788-8e13-d91577d78023"]},{"id":"ITEM-2","itemData":{"DOI":"10.1038/ncomms12517","ISSN":"20411723","PMID":"27535478","abstract":"Sex-role evolution theory attempts to explain the origin and direction of male-female differences. A fundamental question is why anisogamy, the difference in gamete size that defines the sexes, has repeatedly led to large differences in subsequent parental care. Here we construct models to confirm predictions that individuals benefit less from caring when they face stronger sexual selection and/or lower certainty of parentage. However, we overturn the widely cited claim that a negative feedback between the operational sex ratio and the opportunity cost of care selects for egalitarian sex roles. We further argue that our model does not predict any effect of the adult sex ratio (ASR) that is independent of the source of ASR variation. Finally, to increase realism and unify earlier models, we allow for coevolution between parental investment and investment in sexually selected traits. Our model confirms that small initial differences in parental investment tend to increase due to positive evolutionary feedback, formally supporting long-standing, but unsubstantiated, verbal arguments.","author":[{"dropping-particle":"","family":"Fromhage","given":"Lutz","non-dropping-particle":"","parse-names":false,"suffix":""},{"dropping-particle":"","family":"Jennions","given":"Michael D.","non-dropping-particle":"","parse-names":false,"suffix":""}],"container-title":"Nature Communications","id":"ITEM-2","issued":{"date-parts":[["2016"]]},"publisher":"Nature Publishing Group","title":"Coevolution of parental investment and sexually selected traits drives sex-role divergence","type":"article-journal","volume":"7"},"uris":["http://www.mendeley.com/documents/?uuid=b97bd7b1-f999-4a7e-9460-b14560e619bd"]}],"mendeley":{"formattedCitation":"(Fromhage &amp; Jennions, 2016; Janicke &amp; Morrow, 2018)","plainTextFormattedCitation":"(Fromhage &amp; Jennions, 2016; Janicke &amp; Morrow, 2018)","previouslyFormattedCitation":"(Fromhage &amp; Jennions, 2016; Janicke &amp; Morrow, 2018)"},"properties":{"noteIndex":0},"schema":"https://github.com/citation-style-language/schema/raw/master/csl-citation.json"}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B172D1" w:rsidRPr="00B172D1">
        <w:rPr>
          <w:rFonts w:ascii="Times New Roman" w:hAnsi="Times New Roman" w:cs="Times New Roman"/>
          <w:noProof/>
          <w:color w:val="000000" w:themeColor="text1"/>
        </w:rPr>
        <w:t>(Fromhage &amp; Jennions, 2016; Janicke &amp; Morrow, 2018)</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xml:space="preserve">. It favours individuals with </w:t>
      </w:r>
      <w:r w:rsidR="00DC55FA">
        <w:rPr>
          <w:rFonts w:ascii="Times New Roman" w:hAnsi="Times New Roman" w:cs="Times New Roman"/>
          <w:color w:val="000000" w:themeColor="text1"/>
        </w:rPr>
        <w:t>the most extreme</w:t>
      </w:r>
      <w:r w:rsidR="00DF5211" w:rsidRPr="00AD5FAB">
        <w:rPr>
          <w:rFonts w:ascii="Times New Roman" w:hAnsi="Times New Roman" w:cs="Times New Roman"/>
          <w:color w:val="000000" w:themeColor="text1"/>
        </w:rPr>
        <w:t xml:space="preserve"> expression of traits that increase the likelihood of obtaining mates (e.g. weapons, ornaments and coercive behaviours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E02FED">
        <w:rPr>
          <w:rFonts w:ascii="Times New Roman" w:hAnsi="Times New Roman" w:cs="Times New Roman"/>
          <w:color w:val="000000" w:themeColor="text1"/>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1871)","manualFormatting":"Darwin, 1871)","plainTextFormattedCitation":"(Darwin, 1871)","previouslyFormattedCitation":"(Darwin, 1871)"},"properties":{"noteIndex":0},"schema":"https://github.com/citation-style-language/schema/raw/master/csl-citation.json"}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Darwin, 1871)</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or fertilising eggs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{"citationItems":[{"id":"ITEM-1","itemData":{"author":[{"dropping-particle":"","family":"Parker","given":"G.A","non-dropping-particle":"","parse-names":false,"suffix":""}],"container-title":"Biol. Rev.","id":"ITEM-1","issue":"May","issued":{"date-parts":[["1970"]]},"page":"535-567","title":"Sperm competition and its evolutionary consequences in the insects","type":"article-journal","volume":"45"},"uris":["http://www.mendeley.com/documents/?uuid=42d63690-211f-4286-9a2f-ba85d9f4f451"]}],"mendeley":{"formattedCitation":"(Parker, 1970)","plainTextFormattedCitation":"(Parker, 1970)","previouslyFormattedCitation":"(Parker, 1970)"},"properties":{"noteIndex":0},"schema":"https://github.com/citation-style-language/schema/raw/master/csl-citation.json"}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(Parker, 1970)</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xml:space="preserve">. </w:t>
      </w:r>
      <w:ins w:id="157" w:author="Lauren Harrison" w:date="2021-05-23T13:09:00Z">
        <w:r w:rsidR="0003623B">
          <w:rPr>
            <w:rFonts w:ascii="Times New Roman" w:hAnsi="Times New Roman" w:cs="Times New Roman"/>
            <w:color w:val="000000" w:themeColor="text1"/>
          </w:rPr>
          <w:t>As such, r</w:t>
        </w:r>
      </w:ins>
      <w:del w:id="158" w:author="Lauren Harrison" w:date="2021-05-23T13:09:00Z">
        <w:r w:rsidR="00DF5211" w:rsidRPr="00AD5FAB" w:rsidDel="0003623B">
          <w:rPr>
            <w:rFonts w:ascii="Times New Roman" w:hAnsi="Times New Roman" w:cs="Times New Roman"/>
            <w:color w:val="000000" w:themeColor="text1"/>
          </w:rPr>
          <w:delText>R</w:delText>
        </w:r>
      </w:del>
      <w:r w:rsidR="00DF5211" w:rsidRPr="00AD5FAB">
        <w:rPr>
          <w:rFonts w:ascii="Times New Roman" w:hAnsi="Times New Roman" w:cs="Times New Roman"/>
          <w:color w:val="000000" w:themeColor="text1"/>
        </w:rPr>
        <w:t xml:space="preserve">eproductive success </w:t>
      </w:r>
      <w:r w:rsidR="00DF5211" w:rsidRPr="00AD5FAB">
        <w:rPr>
          <w:rFonts w:ascii="Times New Roman" w:hAnsi="Times New Roman" w:cs="Times New Roman"/>
          <w:color w:val="000000" w:themeColor="text1"/>
        </w:rPr>
        <w:lastRenderedPageBreak/>
        <w:t xml:space="preserve">depends upon relative competitive advantage. </w:t>
      </w:r>
      <w:ins w:id="159" w:author="Lauren Harrison" w:date="2021-05-23T13:09:00Z">
        <w:r w:rsidR="0003623B">
          <w:rPr>
            <w:rFonts w:ascii="Times New Roman" w:hAnsi="Times New Roman" w:cs="Times New Roman"/>
            <w:color w:val="000000" w:themeColor="text1"/>
          </w:rPr>
          <w:t>However, among-individual variation i</w:t>
        </w:r>
      </w:ins>
      <w:ins w:id="160" w:author="Lauren Harrison" w:date="2021-05-23T13:10:00Z">
        <w:r w:rsidR="0003623B">
          <w:rPr>
            <w:rFonts w:ascii="Times New Roman" w:hAnsi="Times New Roman" w:cs="Times New Roman"/>
            <w:color w:val="000000" w:themeColor="text1"/>
          </w:rPr>
          <w:t xml:space="preserve">n mating success is hugely variable, and … </w:t>
        </w:r>
      </w:ins>
      <w:ins w:id="161" w:author="Lauren Harrison" w:date="2021-05-23T13:08:00Z">
        <w:r w:rsidR="0003623B">
          <w:rPr>
            <w:rFonts w:ascii="Times New Roman" w:hAnsi="Times New Roman" w:cs="Times New Roman"/>
            <w:i/>
            <w:iCs/>
            <w:color w:val="000000" w:themeColor="text1"/>
          </w:rPr>
          <w:t>Opportunity for se</w:t>
        </w:r>
      </w:ins>
      <w:ins w:id="162" w:author="Lauren Harrison" w:date="2021-05-23T13:09:00Z">
        <w:r w:rsidR="0003623B">
          <w:rPr>
            <w:rFonts w:ascii="Times New Roman" w:hAnsi="Times New Roman" w:cs="Times New Roman"/>
            <w:i/>
            <w:iCs/>
            <w:color w:val="000000" w:themeColor="text1"/>
          </w:rPr>
          <w:t>lection measures the variance in male mating success and how this is important for sexual selection</w:t>
        </w:r>
      </w:ins>
      <w:ins w:id="163" w:author="Lauren Harrison" w:date="2021-05-23T13:10:00Z">
        <w:r w:rsidR="0003623B">
          <w:rPr>
            <w:rFonts w:ascii="Times New Roman" w:hAnsi="Times New Roman" w:cs="Times New Roman"/>
            <w:i/>
            <w:iCs/>
            <w:color w:val="000000" w:themeColor="text1"/>
          </w:rPr>
          <w:t>…</w:t>
        </w:r>
      </w:ins>
      <w:ins w:id="164" w:author="Lauren Harrison" w:date="2021-05-23T14:23:00Z">
        <w:r w:rsidR="00931B2A">
          <w:rPr>
            <w:rFonts w:ascii="Times New Roman" w:hAnsi="Times New Roman" w:cs="Times New Roman"/>
            <w:color w:val="000000" w:themeColor="text1"/>
          </w:rPr>
          <w:t>This s</w:t>
        </w:r>
      </w:ins>
      <w:del w:id="165" w:author="Lauren Harrison" w:date="2021-05-23T14:23:00Z">
        <w:r w:rsidR="00DF5211" w:rsidRPr="00AD5FAB" w:rsidDel="00931B2A">
          <w:rPr>
            <w:rFonts w:ascii="Times New Roman" w:hAnsi="Times New Roman" w:cs="Times New Roman"/>
            <w:color w:val="000000" w:themeColor="text1"/>
          </w:rPr>
          <w:delText>S</w:delText>
        </w:r>
      </w:del>
      <w:r w:rsidR="00DF5211" w:rsidRPr="00AD5FAB">
        <w:rPr>
          <w:rFonts w:ascii="Times New Roman" w:hAnsi="Times New Roman" w:cs="Times New Roman"/>
          <w:color w:val="000000" w:themeColor="text1"/>
        </w:rPr>
        <w:t xml:space="preserve">exual competition generates strong directional selection and can increase variability in male mating behaviours by promoting the evolution of alternative mating tactics. Sexual selection also favours condition-dependent trait expression because individuals in better condition can </w:t>
      </w:r>
      <w:r w:rsidR="004341A1">
        <w:rPr>
          <w:rFonts w:ascii="Times New Roman" w:hAnsi="Times New Roman" w:cs="Times New Roman"/>
          <w:color w:val="000000" w:themeColor="text1"/>
        </w:rPr>
        <w:t xml:space="preserve">afford to </w:t>
      </w:r>
      <w:r w:rsidR="00DF5211" w:rsidRPr="00AD5FAB">
        <w:rPr>
          <w:rFonts w:ascii="Times New Roman" w:hAnsi="Times New Roman" w:cs="Times New Roman"/>
          <w:color w:val="000000" w:themeColor="text1"/>
        </w:rPr>
        <w:t>incur greater costs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&amp; Houle, 1996)","plainTextFormattedCitation":"(Rowe &amp; Houle, 1996)","previouslyFormattedCitation":"(Rowe &amp; Houle,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(Rowe &amp; Houle,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Even minor differences in resource acquisition among individuals due to chance or small genetic differences in, say, foraging efficiency therefore translate into differential expression of sexual traits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Sciences","id":"ITEM-1","issue":"1375","issued":{"date-parts":[["1996"]]},"page":"1415-1421","title":"The lek paradox and the capture of genetic variance","type":"article-journal","volume":"263"},"uris":["http://www.mendeley.com/documents/?uuid=5b7b0173-d392-42d9-8349-d09f1be2cac3"]}],"mendeley":{"formattedCitation":"(Rowe &amp; Houle, 1996)","plainTextFormattedCitation":"(Rowe &amp; Houle, 1996)","previouslyFormattedCitation":"(Rowe &amp; Houle,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(Rowe &amp; Houle,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increasing phenotypic variance among individuals.</w:t>
      </w:r>
      <w:ins w:id="166" w:author="Lauren Harrison" w:date="2021-05-23T13:51:00Z">
        <w:r w:rsidR="00733194">
          <w:rPr>
            <w:rFonts w:ascii="Times New Roman" w:hAnsi="Times New Roman" w:cs="Times New Roman"/>
            <w:color w:val="000000" w:themeColor="text1"/>
          </w:rPr>
          <w:t xml:space="preserve"> </w:t>
        </w:r>
      </w:ins>
      <w:ins w:id="167" w:author="Lauren Harrison" w:date="2021-05-23T14:18:00Z">
        <w:r w:rsidR="00931B2A">
          <w:rPr>
            <w:rFonts w:ascii="Times New Roman" w:hAnsi="Times New Roman" w:cs="Times New Roman"/>
            <w:color w:val="000000" w:themeColor="text1"/>
          </w:rPr>
          <w:t xml:space="preserve">Condition-dependence can </w:t>
        </w:r>
      </w:ins>
      <w:ins w:id="168" w:author="Lauren Harrison" w:date="2021-05-23T14:23:00Z">
        <w:r w:rsidR="00931B2A">
          <w:rPr>
            <w:rFonts w:ascii="Times New Roman" w:hAnsi="Times New Roman" w:cs="Times New Roman"/>
            <w:color w:val="000000" w:themeColor="text1"/>
          </w:rPr>
          <w:t xml:space="preserve">also </w:t>
        </w:r>
      </w:ins>
      <w:ins w:id="169" w:author="Lauren Harrison" w:date="2021-05-23T14:18:00Z">
        <w:r w:rsidR="00931B2A">
          <w:rPr>
            <w:rFonts w:ascii="Times New Roman" w:hAnsi="Times New Roman" w:cs="Times New Roman"/>
            <w:color w:val="000000" w:themeColor="text1"/>
          </w:rPr>
          <w:t xml:space="preserve">maintain </w:t>
        </w:r>
      </w:ins>
      <w:ins w:id="170" w:author="Lauren Harrison" w:date="2021-05-23T14:33:00Z">
        <w:r w:rsidR="005923EF">
          <w:rPr>
            <w:rFonts w:ascii="Times New Roman" w:hAnsi="Times New Roman" w:cs="Times New Roman"/>
            <w:color w:val="000000" w:themeColor="text1"/>
          </w:rPr>
          <w:t>variation</w:t>
        </w:r>
      </w:ins>
      <w:ins w:id="171" w:author="Lauren Harrison" w:date="2021-05-23T14:18:00Z">
        <w:r w:rsidR="00931B2A">
          <w:rPr>
            <w:rFonts w:ascii="Times New Roman" w:hAnsi="Times New Roman" w:cs="Times New Roman"/>
            <w:color w:val="000000" w:themeColor="text1"/>
          </w:rPr>
          <w:t xml:space="preserve"> in </w:t>
        </w:r>
      </w:ins>
      <w:ins w:id="172" w:author="Lauren Harrison" w:date="2021-05-23T14:20:00Z">
        <w:r w:rsidR="00931B2A">
          <w:rPr>
            <w:rFonts w:ascii="Times New Roman" w:hAnsi="Times New Roman" w:cs="Times New Roman"/>
            <w:color w:val="000000" w:themeColor="text1"/>
          </w:rPr>
          <w:t>sexually selected</w:t>
        </w:r>
      </w:ins>
      <w:ins w:id="173" w:author="Lauren Harrison" w:date="2021-05-23T14:18:00Z">
        <w:r w:rsidR="00931B2A">
          <w:rPr>
            <w:rFonts w:ascii="Times New Roman" w:hAnsi="Times New Roman" w:cs="Times New Roman"/>
            <w:color w:val="000000" w:themeColor="text1"/>
          </w:rPr>
          <w:t xml:space="preserve"> traits</w:t>
        </w:r>
      </w:ins>
      <w:ins w:id="174" w:author="Lauren Harrison" w:date="2021-05-23T14:19:00Z">
        <w:r w:rsidR="00931B2A">
          <w:rPr>
            <w:rFonts w:ascii="Times New Roman" w:hAnsi="Times New Roman" w:cs="Times New Roman"/>
            <w:color w:val="000000" w:themeColor="text1"/>
          </w:rPr>
          <w:t xml:space="preserve"> when </w:t>
        </w:r>
      </w:ins>
      <w:ins w:id="175" w:author="Lauren Harrison" w:date="2021-05-23T14:32:00Z">
        <w:r w:rsidR="005923EF">
          <w:rPr>
            <w:rFonts w:ascii="Times New Roman" w:hAnsi="Times New Roman" w:cs="Times New Roman"/>
            <w:color w:val="000000" w:themeColor="text1"/>
          </w:rPr>
          <w:t xml:space="preserve">nonrandom </w:t>
        </w:r>
      </w:ins>
      <w:ins w:id="176" w:author="Lauren Harrison" w:date="2021-05-23T14:19:00Z">
        <w:r w:rsidR="00931B2A">
          <w:rPr>
            <w:rFonts w:ascii="Times New Roman" w:hAnsi="Times New Roman" w:cs="Times New Roman"/>
            <w:color w:val="000000" w:themeColor="text1"/>
          </w:rPr>
          <w:t>female choice should erode</w:t>
        </w:r>
      </w:ins>
      <w:ins w:id="177" w:author="Lauren Harrison" w:date="2021-05-23T14:20:00Z">
        <w:r w:rsidR="00931B2A">
          <w:rPr>
            <w:rFonts w:ascii="Times New Roman" w:hAnsi="Times New Roman" w:cs="Times New Roman"/>
            <w:color w:val="000000" w:themeColor="text1"/>
          </w:rPr>
          <w:t xml:space="preserve"> </w:t>
        </w:r>
      </w:ins>
      <w:ins w:id="178" w:author="Lauren Harrison" w:date="2021-05-23T14:33:00Z">
        <w:r w:rsidR="005923EF">
          <w:rPr>
            <w:rFonts w:ascii="Times New Roman" w:hAnsi="Times New Roman" w:cs="Times New Roman"/>
            <w:color w:val="000000" w:themeColor="text1"/>
          </w:rPr>
          <w:t>genetic variation</w:t>
        </w:r>
      </w:ins>
      <w:ins w:id="179" w:author="Lauren Harrison" w:date="2021-05-23T14:20:00Z">
        <w:r w:rsidR="00931B2A">
          <w:rPr>
            <w:rFonts w:ascii="Times New Roman" w:hAnsi="Times New Roman" w:cs="Times New Roman"/>
            <w:color w:val="000000" w:themeColor="text1"/>
          </w:rPr>
          <w:t xml:space="preserve"> (</w:t>
        </w:r>
        <w:proofErr w:type="gramStart"/>
        <w:r w:rsidR="00931B2A">
          <w:rPr>
            <w:rFonts w:ascii="Times New Roman" w:hAnsi="Times New Roman" w:cs="Times New Roman"/>
            <w:color w:val="000000" w:themeColor="text1"/>
          </w:rPr>
          <w:t>i.e.</w:t>
        </w:r>
        <w:proofErr w:type="gramEnd"/>
        <w:r w:rsidR="00931B2A">
          <w:rPr>
            <w:rFonts w:ascii="Times New Roman" w:hAnsi="Times New Roman" w:cs="Times New Roman"/>
            <w:color w:val="000000" w:themeColor="text1"/>
          </w:rPr>
          <w:t xml:space="preserve"> the ‘lek paradox’</w:t>
        </w:r>
      </w:ins>
      <w:ins w:id="180" w:author="Lauren Harrison" w:date="2021-05-23T14:25:00Z">
        <w:r w:rsidR="00497C6C">
          <w:rPr>
            <w:rFonts w:ascii="Times New Roman" w:hAnsi="Times New Roman" w:cs="Times New Roman"/>
            <w:color w:val="000000" w:themeColor="text1"/>
          </w:rPr>
          <w:t xml:space="preserve">; </w:t>
        </w:r>
        <w:r w:rsidR="00931B2A">
          <w:rPr>
            <w:rFonts w:ascii="Times New Roman" w:hAnsi="Times New Roman" w:cs="Times New Roman"/>
            <w:color w:val="000000" w:themeColor="text1"/>
          </w:rPr>
          <w:t>Andersson, 1994</w:t>
        </w:r>
      </w:ins>
      <w:ins w:id="181" w:author="Lauren Harrison" w:date="2021-05-23T14:20:00Z">
        <w:r w:rsidR="00931B2A">
          <w:rPr>
            <w:rFonts w:ascii="Times New Roman" w:hAnsi="Times New Roman" w:cs="Times New Roman"/>
            <w:color w:val="000000" w:themeColor="text1"/>
          </w:rPr>
          <w:t xml:space="preserve">). </w:t>
        </w:r>
      </w:ins>
      <w:ins w:id="182" w:author="Lauren Harrison" w:date="2021-05-23T14:33:00Z">
        <w:r w:rsidR="005923EF">
          <w:rPr>
            <w:rFonts w:ascii="Times New Roman" w:hAnsi="Times New Roman" w:cs="Times New Roman"/>
            <w:color w:val="000000" w:themeColor="text1"/>
          </w:rPr>
          <w:t>That is, condition-dep</w:t>
        </w:r>
      </w:ins>
      <w:ins w:id="183" w:author="Lauren Harrison" w:date="2021-05-23T14:34:00Z">
        <w:r w:rsidR="005923EF">
          <w:rPr>
            <w:rFonts w:ascii="Times New Roman" w:hAnsi="Times New Roman" w:cs="Times New Roman"/>
            <w:color w:val="000000" w:themeColor="text1"/>
          </w:rPr>
          <w:t>endent</w:t>
        </w:r>
      </w:ins>
      <w:ins w:id="184" w:author="Lauren Harrison" w:date="2021-05-23T14:20:00Z">
        <w:r w:rsidR="00931B2A">
          <w:rPr>
            <w:rFonts w:ascii="Times New Roman" w:hAnsi="Times New Roman" w:cs="Times New Roman"/>
            <w:color w:val="000000" w:themeColor="text1"/>
          </w:rPr>
          <w:t xml:space="preserve"> </w:t>
        </w:r>
      </w:ins>
      <w:ins w:id="185" w:author="Lauren Harrison" w:date="2021-05-23T14:21:00Z">
        <w:r w:rsidR="00931B2A">
          <w:rPr>
            <w:rFonts w:ascii="Times New Roman" w:hAnsi="Times New Roman" w:cs="Times New Roman"/>
            <w:color w:val="000000" w:themeColor="text1"/>
          </w:rPr>
          <w:t>trait expression reflects a male’s condition or genetic quality</w:t>
        </w:r>
      </w:ins>
      <w:ins w:id="186" w:author="Lauren Harrison" w:date="2021-05-23T14:34:00Z">
        <w:r w:rsidR="005923EF">
          <w:rPr>
            <w:rFonts w:ascii="Times New Roman" w:hAnsi="Times New Roman" w:cs="Times New Roman"/>
            <w:color w:val="000000" w:themeColor="text1"/>
          </w:rPr>
          <w:t xml:space="preserve"> such that</w:t>
        </w:r>
      </w:ins>
      <w:ins w:id="187" w:author="Lauren Harrison" w:date="2021-05-23T14:21:00Z">
        <w:r w:rsidR="00931B2A">
          <w:rPr>
            <w:rFonts w:ascii="Times New Roman" w:hAnsi="Times New Roman" w:cs="Times New Roman"/>
            <w:color w:val="000000" w:themeColor="text1"/>
          </w:rPr>
          <w:t xml:space="preserve"> </w:t>
        </w:r>
      </w:ins>
      <w:ins w:id="188" w:author="Lauren Harrison" w:date="2021-05-23T14:34:00Z">
        <w:r w:rsidR="005923EF">
          <w:rPr>
            <w:rFonts w:ascii="Times New Roman" w:hAnsi="Times New Roman" w:cs="Times New Roman"/>
            <w:color w:val="000000" w:themeColor="text1"/>
          </w:rPr>
          <w:t xml:space="preserve">female choice improves </w:t>
        </w:r>
      </w:ins>
      <w:ins w:id="189" w:author="Lauren Harrison" w:date="2021-05-23T14:44:00Z">
        <w:r w:rsidR="00AD339A">
          <w:rPr>
            <w:rFonts w:ascii="Times New Roman" w:hAnsi="Times New Roman" w:cs="Times New Roman"/>
            <w:color w:val="000000" w:themeColor="text1"/>
          </w:rPr>
          <w:t xml:space="preserve">the fitness of her </w:t>
        </w:r>
      </w:ins>
      <w:ins w:id="190" w:author="Lauren Harrison" w:date="2021-05-23T14:34:00Z">
        <w:r w:rsidR="005923EF">
          <w:rPr>
            <w:rFonts w:ascii="Times New Roman" w:hAnsi="Times New Roman" w:cs="Times New Roman"/>
            <w:color w:val="000000" w:themeColor="text1"/>
          </w:rPr>
          <w:t>offsp</w:t>
        </w:r>
      </w:ins>
      <w:ins w:id="191" w:author="Lauren Harrison" w:date="2021-05-23T14:35:00Z">
        <w:r w:rsidR="005923EF">
          <w:rPr>
            <w:rFonts w:ascii="Times New Roman" w:hAnsi="Times New Roman" w:cs="Times New Roman"/>
            <w:color w:val="000000" w:themeColor="text1"/>
          </w:rPr>
          <w:t>ring (</w:t>
        </w:r>
      </w:ins>
      <w:ins w:id="192" w:author="Lauren Harrison" w:date="2021-05-23T14:36:00Z">
        <w:r w:rsidR="00F73503">
          <w:rPr>
            <w:rFonts w:ascii="Times New Roman" w:hAnsi="Times New Roman" w:cs="Times New Roman"/>
            <w:color w:val="000000" w:themeColor="text1"/>
          </w:rPr>
          <w:t xml:space="preserve">‘genic capture’; </w:t>
        </w:r>
      </w:ins>
      <w:ins w:id="193" w:author="Lauren Harrison" w:date="2021-05-23T14:35:00Z">
        <w:r w:rsidR="005923EF">
          <w:rPr>
            <w:rFonts w:ascii="Times New Roman" w:hAnsi="Times New Roman" w:cs="Times New Roman"/>
            <w:color w:val="000000" w:themeColor="text1"/>
          </w:rPr>
          <w:t>Fisher, 1915; Trivers</w:t>
        </w:r>
        <w:r w:rsidR="00DC4ECC">
          <w:rPr>
            <w:rFonts w:ascii="Times New Roman" w:hAnsi="Times New Roman" w:cs="Times New Roman"/>
            <w:color w:val="000000" w:themeColor="text1"/>
          </w:rPr>
          <w:t>,</w:t>
        </w:r>
        <w:r w:rsidR="005923EF">
          <w:rPr>
            <w:rFonts w:ascii="Times New Roman" w:hAnsi="Times New Roman" w:cs="Times New Roman"/>
            <w:color w:val="000000" w:themeColor="text1"/>
          </w:rPr>
          <w:t xml:space="preserve"> 1972</w:t>
        </w:r>
      </w:ins>
      <w:ins w:id="194" w:author="Lauren Harrison" w:date="2021-05-23T14:36:00Z">
        <w:r w:rsidR="00DC4ECC">
          <w:rPr>
            <w:rFonts w:ascii="Times New Roman" w:hAnsi="Times New Roman" w:cs="Times New Roman"/>
            <w:color w:val="000000" w:themeColor="text1"/>
          </w:rPr>
          <w:t>, Rowe &amp; Houle, 1996</w:t>
        </w:r>
      </w:ins>
      <w:ins w:id="195" w:author="Lauren Harrison" w:date="2021-05-23T14:44:00Z">
        <w:r w:rsidR="00290B15">
          <w:rPr>
            <w:rFonts w:ascii="Times New Roman" w:hAnsi="Times New Roman" w:cs="Times New Roman"/>
            <w:color w:val="000000" w:themeColor="text1"/>
          </w:rPr>
          <w:t>, Connallon, 2010</w:t>
        </w:r>
      </w:ins>
      <w:ins w:id="196" w:author="Lauren Harrison" w:date="2021-05-23T14:35:00Z">
        <w:r w:rsidR="005923EF">
          <w:rPr>
            <w:rFonts w:ascii="Times New Roman" w:hAnsi="Times New Roman" w:cs="Times New Roman"/>
            <w:color w:val="000000" w:themeColor="text1"/>
          </w:rPr>
          <w:t>).</w:t>
        </w:r>
      </w:ins>
      <w:ins w:id="197" w:author="Lauren Harrison" w:date="2021-05-23T14:21:00Z">
        <w:r w:rsidR="00931B2A">
          <w:rPr>
            <w:rFonts w:ascii="Times New Roman" w:hAnsi="Times New Roman" w:cs="Times New Roman"/>
            <w:color w:val="000000" w:themeColor="text1"/>
          </w:rPr>
          <w:t xml:space="preserve"> </w:t>
        </w:r>
      </w:ins>
      <w:del w:id="198" w:author="Lauren Harrison" w:date="2021-05-23T13:52:00Z">
        <w:r w:rsidR="00DF5211" w:rsidRPr="00AD5FAB" w:rsidDel="00733194">
          <w:rPr>
            <w:rFonts w:ascii="Times New Roman" w:hAnsi="Times New Roman" w:cs="Times New Roman"/>
            <w:color w:val="000000" w:themeColor="text1"/>
          </w:rPr>
          <w:delText xml:space="preserve"> </w:delText>
        </w:r>
      </w:del>
      <w:ins w:id="199" w:author="Lauren Harrison" w:date="2021-05-23T13:38:00Z">
        <w:r w:rsidR="00E15A94">
          <w:rPr>
            <w:rFonts w:ascii="Times New Roman" w:hAnsi="Times New Roman" w:cs="Times New Roman"/>
            <w:color w:val="000000" w:themeColor="text1"/>
          </w:rPr>
          <w:t>In sum, s</w:t>
        </w:r>
      </w:ins>
      <w:del w:id="200" w:author="Lauren Harrison" w:date="2021-05-23T13:38:00Z">
        <w:r w:rsidR="00DF5211" w:rsidRPr="00AD5FAB" w:rsidDel="00E15A94">
          <w:rPr>
            <w:rFonts w:ascii="Times New Roman" w:hAnsi="Times New Roman" w:cs="Times New Roman"/>
            <w:color w:val="000000" w:themeColor="text1"/>
          </w:rPr>
          <w:delText>S</w:delText>
        </w:r>
      </w:del>
      <w:r w:rsidR="00DF5211" w:rsidRPr="00AD5FAB">
        <w:rPr>
          <w:rFonts w:ascii="Times New Roman" w:hAnsi="Times New Roman" w:cs="Times New Roman"/>
          <w:color w:val="000000" w:themeColor="text1"/>
        </w:rPr>
        <w:t>tronger sexual selection on males is predicted to yield sexual traits with greater variance among males than equivalent traits in females, or naturally selected traits in either sex</w:t>
      </w:r>
      <w:r w:rsidR="00E02FED">
        <w:rPr>
          <w:rFonts w:ascii="Times New Roman" w:hAnsi="Times New Roman" w:cs="Times New Roman"/>
          <w:color w:val="000000" w:themeColor="text1"/>
        </w:rPr>
        <w:t xml:space="preserve"> </w:t>
      </w:r>
      <w:commentRangeStart w:id="201"/>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paradox","type":"article-journal","volume":"260"},"uris":["http://www.mendeley.com/documents/?uuid=6243a661-f17c-4421-8ee2-0986e72b24c8"]},{"id":"ITEM-2","itemData":{"DOI":"10.1086/677310","ISBN":"0003-0147","ISSN":"0003-0147","PMID":"25141142","abstract":"Despite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Naturalist","id":"ITEM-2","issue":"3","issued":{"date-parts":[["2014"]]},"page":"326-337","title":"Male Bias in Distributions of Additive Genetic, Residual, and Phenotypic Variances of Shared Traits","type":"article-journal","volume":"184"},"uris":["http://www.mendeley.com/documents/?uuid=b4c01e48-7092-4a5f-bb2a-ad70161a9635"]}],"mendeley":{"formattedCitation":"(Pomiankowski &amp; Moller, 1995; Wyman &amp; Rowe, 2014)","plainTextFormattedCitation":"(Pomiankowski &amp; Moller, 1995; Wyman &amp; Rowe, 2014)","previouslyFormattedCitation":"(Pomiankowski &amp; Moller, 1995; Wyman &amp; Rowe, 2014)"},"properties":{"noteIndex":0},"schema":"https://github.com/citation-style-language/schema/raw/master/csl-citation.json"}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w:t>
      </w:r>
      <w:ins w:id="202" w:author="Lauren Harrison" w:date="2021-05-21T16:11:00Z">
        <w:r w:rsidR="0009762C">
          <w:rPr>
            <w:rFonts w:ascii="Times New Roman" w:hAnsi="Times New Roman" w:cs="Times New Roman"/>
            <w:noProof/>
            <w:color w:val="000000" w:themeColor="text1"/>
          </w:rPr>
          <w:t>ø</w:t>
        </w:r>
      </w:ins>
      <w:del w:id="203" w:author="Lauren Harrison" w:date="2021-05-21T16:11:00Z">
        <w:r w:rsidR="00985B47" w:rsidRPr="00985B47" w:rsidDel="0009762C">
          <w:rPr>
            <w:rFonts w:ascii="Times New Roman" w:hAnsi="Times New Roman" w:cs="Times New Roman"/>
            <w:noProof/>
            <w:color w:val="000000" w:themeColor="text1"/>
          </w:rPr>
          <w:delText>o</w:delText>
        </w:r>
      </w:del>
      <w:r w:rsidR="00985B47" w:rsidRPr="00985B47">
        <w:rPr>
          <w:rFonts w:ascii="Times New Roman" w:hAnsi="Times New Roman" w:cs="Times New Roman"/>
          <w:noProof/>
          <w:color w:val="000000" w:themeColor="text1"/>
        </w:rPr>
        <w:t>ller, 1995; Wyman &amp; Rowe, 2014)</w:t>
      </w:r>
      <w:r w:rsidR="00DF5211" w:rsidRPr="00AD5FAB">
        <w:rPr>
          <w:rFonts w:ascii="Times New Roman" w:hAnsi="Times New Roman" w:cs="Times New Roman"/>
          <w:color w:val="000000" w:themeColor="text1"/>
        </w:rPr>
        <w:fldChar w:fldCharType="end"/>
      </w:r>
      <w:commentRangeEnd w:id="201"/>
      <w:r w:rsidR="00332432">
        <w:rPr>
          <w:rStyle w:val="CommentReference"/>
        </w:rPr>
        <w:commentReference w:id="201"/>
      </w:r>
      <w:r w:rsidR="00DF5211" w:rsidRPr="00AD5FAB">
        <w:rPr>
          <w:rFonts w:ascii="Times New Roman" w:hAnsi="Times New Roman" w:cs="Times New Roman"/>
          <w:color w:val="000000" w:themeColor="text1"/>
        </w:rPr>
        <w:t>.</w:t>
      </w:r>
      <w:ins w:id="204" w:author="Lauren Harrison" w:date="2021-05-23T13:42:00Z">
        <w:r w:rsidR="00332432">
          <w:rPr>
            <w:rFonts w:ascii="Times New Roman" w:hAnsi="Times New Roman" w:cs="Times New Roman"/>
            <w:color w:val="000000" w:themeColor="text1"/>
          </w:rPr>
          <w:t xml:space="preserve"> </w:t>
        </w:r>
      </w:ins>
      <w:del w:id="205" w:author="Lauren Harrison" w:date="2021-05-23T13:11:00Z">
        <w:r w:rsidR="00DF5211" w:rsidRPr="00AD5FAB" w:rsidDel="00376807">
          <w:rPr>
            <w:rFonts w:ascii="Times New Roman" w:hAnsi="Times New Roman" w:cs="Times New Roman"/>
            <w:color w:val="000000" w:themeColor="text1"/>
          </w:rPr>
          <w:delText xml:space="preserve"> </w:delText>
        </w:r>
      </w:del>
    </w:p>
    <w:p w14:paraId="12436C6F" w14:textId="42455D72" w:rsidR="00DF5211" w:rsidRDefault="00DF5211" w:rsidP="00DF5211">
      <w:pPr>
        <w:spacing w:line="480" w:lineRule="auto"/>
        <w:rPr>
          <w:rFonts w:ascii="Times New Roman" w:hAnsi="Times New Roman" w:cs="Times New Roman"/>
          <w:color w:val="000000" w:themeColor="text1"/>
        </w:rPr>
      </w:pPr>
    </w:p>
    <w:p w14:paraId="7A1EB0C2" w14:textId="0FABCA32" w:rsidR="00EB6323" w:rsidRPr="0018716D" w:rsidRDefault="00EB6323" w:rsidP="0018716D">
      <w:pPr>
        <w:pStyle w:val="Heading4"/>
        <w:numPr>
          <w:ilvl w:val="0"/>
          <w:numId w:val="54"/>
        </w:numPr>
        <w:spacing w:line="480" w:lineRule="auto"/>
        <w:rPr>
          <w:rFonts w:ascii="Times New Roman" w:hAnsi="Times New Roman" w:cs="Times New Roman"/>
          <w:color w:val="auto"/>
          <w:rPrChange w:id="206" w:author="Lauren Harrison" w:date="2021-05-23T12:06:00Z">
            <w:rPr>
              <w:i/>
              <w:iCs/>
            </w:rPr>
          </w:rPrChange>
        </w:rPr>
        <w:pPrChange w:id="207" w:author="Lauren Harrison" w:date="2021-05-23T12:06:00Z">
          <w:pPr>
            <w:pStyle w:val="Heading3"/>
            <w:numPr>
              <w:numId w:val="29"/>
            </w:numPr>
            <w:spacing w:line="480" w:lineRule="auto"/>
            <w:ind w:left="720" w:hanging="360"/>
          </w:pPr>
        </w:pPrChange>
      </w:pPr>
      <w:bookmarkStart w:id="208" w:name="_Toc61094830"/>
      <w:r w:rsidRPr="0018716D">
        <w:rPr>
          <w:rFonts w:ascii="Times New Roman" w:hAnsi="Times New Roman" w:cs="Times New Roman"/>
          <w:color w:val="auto"/>
          <w:rPrChange w:id="209" w:author="Lauren Harrison" w:date="2021-05-23T12:06:00Z">
            <w:rPr>
              <w:i/>
              <w:iCs/>
            </w:rPr>
          </w:rPrChange>
        </w:rPr>
        <w:t>Negative frequency-dependent selection</w:t>
      </w:r>
      <w:bookmarkEnd w:id="208"/>
    </w:p>
    <w:p w14:paraId="4927F276" w14:textId="6C51BB99" w:rsidR="00EB6323" w:rsidRPr="00EB6323" w:rsidRDefault="00B172D1" w:rsidP="00EB6323">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EB6323">
        <w:rPr>
          <w:rFonts w:ascii="Times New Roman" w:hAnsi="Times New Roman" w:cs="Times New Roman"/>
          <w:color w:val="000000" w:themeColor="text1"/>
        </w:rPr>
        <w:t xml:space="preserve">Second, negative frequency-dependent selection can maintain variation in traits. This is particularly relevant for behavioural traits that often affect the intensity of competition amongst similar individuals </w:t>
      </w:r>
      <w:r w:rsidR="00EB6323">
        <w:rPr>
          <w:rFonts w:ascii="Times New Roman" w:hAnsi="Times New Roman" w:cs="Times New Roman"/>
          <w:color w:val="000000" w:themeColor="text1"/>
        </w:rPr>
        <w:fldChar w:fldCharType="begin" w:fldLock="1"/>
      </w:r>
      <w:r w:rsidR="00EB6323">
        <w:rPr>
          <w:rFonts w:ascii="Times New Roman" w:hAnsi="Times New Roman" w:cs="Times New Roman"/>
          <w:color w:val="000000" w:themeColor="text1"/>
        </w:rPr>
        <w:instrText>ADDIN CSL_CITATION {"citationItems":[{"id":"ITEM-1","itemData":{"DOI":"10.1086/665656","abstract":"Personality differences can be found in a wide range of species across the animal kingdom, but why natural selection gave rise to such differences remains an open question. Frequency-dependent selection is a potent mechanism explaining variation; it does not explain, however, the other two key features associated with personalities, consistency and correlations. Using the hawk-dove game and a frequency-dependent foraging game as examples, we here show that this changes fundamentally whenever one takes into account the physiological architecture underlying behavior (e.g., metabolism). We find that the inclusion of physiology changes the evolutionary predictions concerning consistency and correlations: while selection gives rise to inconsistent individuals and stochastically fluctuating behavioral correlations in scenarios that neglect physiology, we find high levels of behavioral consistency and tight and stable trait correlations in scenarios that incorporate physiology. The coevolution of behavioral and physiological traits also gives rise to adaptive physiological differences that are systematically associated with behavioral differences. As well as providing a framework for understanding behavioral consistency and behavioral correlations, our work thus also provides an explanation for systematic physiological differences within populations, a phenomenon that appears to exist in a wide range of species but that, up to now, has been poorly understood. © 2012 by The University of Chicago.","author":[{"dropping-particle":"","family":"Wolf","given":"M","non-dropping-particle":"","parse-names":false,"suffix":""},{"dropping-particle":"","family":"McNamara","given":"J M","non-dropping-particle":"","parse-names":false,"suffix":""}],"container-title":"American Naturalist","id":"ITEM-1","issue":"6","issued":{"date-parts":[["2012"]]},"note":"Cited By :56\n\nExport Date: 8 November 2018","page":"679-692","publisher-place":"Department of Biology and Ecology of Fishes, Leibniz-Institute of Freshwater Ecology and Inland Fisheries, Mueggelseedamm 310, 12587 Berlin, Germany","title":"On the evolution of personalities via frequency-dependent selection","type":"article-journal","volume":"179"},"uris":["http://www.mendeley.com/documents/?uuid=9c50bd3f-54b1-40e6-b0d0-72e591cd9d62"]}],"mendeley":{"formattedCitation":"(Wolf &amp; McNamara, 2012)","plainTextFormattedCitation":"(Wolf &amp; McNamara, 2012)","previouslyFormattedCitation":"(Wolf &amp; McNamara, 2012)"},"properties":{"noteIndex":0},"schema":"https://github.com/citation-style-language/schema/raw/master/csl-citation.json"}</w:instrText>
      </w:r>
      <w:r w:rsidR="00EB6323">
        <w:rPr>
          <w:rFonts w:ascii="Times New Roman" w:hAnsi="Times New Roman" w:cs="Times New Roman"/>
          <w:color w:val="000000" w:themeColor="text1"/>
        </w:rPr>
        <w:fldChar w:fldCharType="separate"/>
      </w:r>
      <w:r w:rsidR="00EB6323" w:rsidRPr="00EB6323">
        <w:rPr>
          <w:rFonts w:ascii="Times New Roman" w:hAnsi="Times New Roman" w:cs="Times New Roman"/>
          <w:noProof/>
          <w:color w:val="000000" w:themeColor="text1"/>
        </w:rPr>
        <w:t>(Wolf &amp; McNamara, 2012)</w:t>
      </w:r>
      <w:r w:rsidR="00EB6323">
        <w:rPr>
          <w:rFonts w:ascii="Times New Roman" w:hAnsi="Times New Roman" w:cs="Times New Roman"/>
          <w:color w:val="000000" w:themeColor="text1"/>
        </w:rPr>
        <w:fldChar w:fldCharType="end"/>
      </w:r>
      <w:r w:rsidR="00EB6323">
        <w:rPr>
          <w:rFonts w:ascii="Times New Roman" w:hAnsi="Times New Roman" w:cs="Times New Roman"/>
          <w:color w:val="000000" w:themeColor="text1"/>
        </w:rPr>
        <w:t xml:space="preserve">. For example, there are two foraging morphs in </w:t>
      </w:r>
      <w:r w:rsidR="00EB6323">
        <w:rPr>
          <w:rFonts w:ascii="Times New Roman" w:hAnsi="Times New Roman" w:cs="Times New Roman"/>
          <w:i/>
          <w:iCs/>
          <w:color w:val="000000" w:themeColor="text1"/>
        </w:rPr>
        <w:t>Drosophila melanogaster</w:t>
      </w:r>
      <w:r w:rsidR="00EB6323">
        <w:rPr>
          <w:rFonts w:ascii="Times New Roman" w:hAnsi="Times New Roman" w:cs="Times New Roman"/>
          <w:color w:val="000000" w:themeColor="text1"/>
        </w:rPr>
        <w:t xml:space="preserve"> larvae: ‘rover’ (actively explores) and ‘sitter’ (sedentary feeders). Both morphs have lower fitness when common, as within-morph competition increases with population density at food sources </w:t>
      </w:r>
      <w:r w:rsidR="00EB6323">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{"citationItems":[{"id":"ITEM-1","itemData":{"DOI":"10.1038/nature05764","ISSN":"14764687","PMID":"17495926","abstract":"Accounting for the abundance of genetic variation in the face of natural selection remains a central problem of evolutionary biology. Genetic polymorphisms are constantly arising through mutation, and although most are promptly eliminated, polymorphisms in functionally important traits are common. One mechanism that can maintain polymorphisms is negative frequency-dependent selection on alternative alleles, whereby the fitness of each decreases as its frequency increases. Examples of frequency-dependent selection are rare, especially when attempting to describe the genetic basis of the phenotype under selection. Here we show frequency-dependent selection in a well-known natural genetic polymorphism affecting fruitfly foraging behaviour. When raised in low nutrient conditions, both of the naturally occurring alleles of the foraging gene (fors and forR) have their highest fitness when rare - the hallmark of negative frequency-dependent selection. This effect disappears at higher resources levels, demonstrating the role of larval competition. We are able to confirm the involvement of the foraging gene by showing that a sitter-like mutant allele on a rover background has similar frequency-dependent fitness as the natural sitter allele. Our study represents a clear demonstration of frequency-dependent selection, and we are able to attribute this effect to a single, naturally polymorphic gene known to affect behaviour. ©2007 Nature Publishing Group.","author":[{"dropping-particle":"","family":"Fitzpatrick","given":"Mark J.","non-dropping-particle":"","parse-names":false,"suffix":""},{"dropping-particle":"","family":"Feder","given":"Elah","non-dropping-particle":"","parse-names":false,"suffix":""},{"dropping-particle":"","family":"Rowe","given":"Locke","non-dropping-particle":"","parse-names":false,"suffix":""},{"dropping-particle":"","family":"Sokolowski","given":"Marla B.","non-dropping-particle":"","parse-names":false,"suffix":""}],"container-title":"Nature","id":"ITEM-1","issue":"7141","issued":{"date-parts":[["2007"]]},"page":"210-212","title":"Maintaining a behaviour polymorphism by frequency-dependent selection on a single gene","type":"article-journal","volume":"447"},"uris":["http://www.mendeley.com/documents/?uuid=938d2db2-1649-448b-a8e7-ebcf57102951"]}],"mendeley":{"formattedCitation":"(Fitzpatrick &lt;i&gt;et al.&lt;/i&gt;, 2007)","plainTextFormattedCitation":"(Fitzpatrick et al., 2007)","previouslyFormattedCitation":"(Fitzpatrick &lt;i&gt;et al.&lt;/i&gt;, 2007)"},"properties":{"noteIndex":0},"schema":"https://github.com/citation-style-language/schema/raw/master/csl-citation.json"}</w:instrText>
      </w:r>
      <w:r w:rsidR="00EB6323">
        <w:rPr>
          <w:rFonts w:ascii="Times New Roman" w:hAnsi="Times New Roman" w:cs="Times New Roman"/>
          <w:color w:val="000000" w:themeColor="text1"/>
        </w:rPr>
        <w:fldChar w:fldCharType="separate"/>
      </w:r>
      <w:r w:rsidR="00EB6323" w:rsidRPr="00EB6323">
        <w:rPr>
          <w:rFonts w:ascii="Times New Roman" w:hAnsi="Times New Roman" w:cs="Times New Roman"/>
          <w:noProof/>
          <w:color w:val="000000" w:themeColor="text1"/>
        </w:rPr>
        <w:t xml:space="preserve">(Fitzpatrick </w:t>
      </w:r>
      <w:r w:rsidR="00EB6323" w:rsidRPr="00EB6323">
        <w:rPr>
          <w:rFonts w:ascii="Times New Roman" w:hAnsi="Times New Roman" w:cs="Times New Roman"/>
          <w:i/>
          <w:noProof/>
          <w:color w:val="000000" w:themeColor="text1"/>
        </w:rPr>
        <w:t>et al.</w:t>
      </w:r>
      <w:r w:rsidR="00EB6323" w:rsidRPr="00EB6323">
        <w:rPr>
          <w:rFonts w:ascii="Times New Roman" w:hAnsi="Times New Roman" w:cs="Times New Roman"/>
          <w:noProof/>
          <w:color w:val="000000" w:themeColor="text1"/>
        </w:rPr>
        <w:t>, 2007)</w:t>
      </w:r>
      <w:r w:rsidR="00EB6323">
        <w:rPr>
          <w:rFonts w:ascii="Times New Roman" w:hAnsi="Times New Roman" w:cs="Times New Roman"/>
          <w:color w:val="000000" w:themeColor="text1"/>
        </w:rPr>
        <w:fldChar w:fldCharType="end"/>
      </w:r>
      <w:r w:rsidR="00EB6323">
        <w:rPr>
          <w:rFonts w:ascii="Times New Roman" w:hAnsi="Times New Roman" w:cs="Times New Roman"/>
          <w:color w:val="000000" w:themeColor="text1"/>
        </w:rPr>
        <w:t xml:space="preserve">. Alternative </w:t>
      </w:r>
      <w:r w:rsidR="00EB6323">
        <w:rPr>
          <w:rFonts w:ascii="Times New Roman" w:hAnsi="Times New Roman" w:cs="Times New Roman"/>
          <w:color w:val="000000" w:themeColor="text1"/>
        </w:rPr>
        <w:lastRenderedPageBreak/>
        <w:t>mating tactics that are under negative frequency-dependent selection are usually associated with a suite of morphological traits that differ from those for the dominant mate acquisition tactic. For example, sneaker</w:t>
      </w:r>
      <w:r w:rsidR="006F69E5">
        <w:rPr>
          <w:rFonts w:ascii="Times New Roman" w:hAnsi="Times New Roman" w:cs="Times New Roman"/>
          <w:color w:val="000000" w:themeColor="text1"/>
        </w:rPr>
        <w:t xml:space="preserve"> male</w:t>
      </w:r>
      <w:r w:rsidR="00EB6323">
        <w:rPr>
          <w:rFonts w:ascii="Times New Roman" w:hAnsi="Times New Roman" w:cs="Times New Roman"/>
          <w:color w:val="000000" w:themeColor="text1"/>
        </w:rPr>
        <w:t>s are smaller and</w:t>
      </w:r>
      <w:r w:rsidR="006F69E5">
        <w:rPr>
          <w:rFonts w:ascii="Times New Roman" w:hAnsi="Times New Roman" w:cs="Times New Roman"/>
          <w:color w:val="000000" w:themeColor="text1"/>
        </w:rPr>
        <w:t xml:space="preserve"> more female-like than males using the dominant mating tactic. Sexual selection, which promotes the evolution of alternative male mating tactics, therefore tends to generate higher variation among males than females. </w:t>
      </w:r>
    </w:p>
    <w:p w14:paraId="253DAAFC" w14:textId="2104623F" w:rsidR="00EB6323" w:rsidRDefault="00EB6323" w:rsidP="00EB6323">
      <w:pPr>
        <w:spacing w:line="480" w:lineRule="auto"/>
        <w:rPr>
          <w:rFonts w:ascii="Times New Roman" w:hAnsi="Times New Roman" w:cs="Times New Roman"/>
          <w:color w:val="000000" w:themeColor="text1"/>
        </w:rPr>
      </w:pPr>
    </w:p>
    <w:p w14:paraId="4039D06C" w14:textId="3AFA5F9A" w:rsidR="006F69E5" w:rsidRPr="0018716D" w:rsidRDefault="006F69E5" w:rsidP="0018716D">
      <w:pPr>
        <w:pStyle w:val="Heading4"/>
        <w:numPr>
          <w:ilvl w:val="0"/>
          <w:numId w:val="54"/>
        </w:numPr>
        <w:spacing w:line="480" w:lineRule="auto"/>
        <w:rPr>
          <w:rFonts w:ascii="Times New Roman" w:hAnsi="Times New Roman" w:cs="Times New Roman"/>
          <w:color w:val="auto"/>
          <w:rPrChange w:id="210" w:author="Lauren Harrison" w:date="2021-05-23T12:06:00Z">
            <w:rPr>
              <w:i/>
              <w:iCs/>
            </w:rPr>
          </w:rPrChange>
        </w:rPr>
        <w:pPrChange w:id="211" w:author="Lauren Harrison" w:date="2021-05-23T12:06:00Z">
          <w:pPr>
            <w:pStyle w:val="Heading3"/>
            <w:numPr>
              <w:numId w:val="29"/>
            </w:numPr>
            <w:spacing w:line="480" w:lineRule="auto"/>
            <w:ind w:left="720" w:hanging="360"/>
          </w:pPr>
        </w:pPrChange>
      </w:pPr>
      <w:bookmarkStart w:id="212" w:name="_Toc61094831"/>
      <w:r w:rsidRPr="0018716D">
        <w:rPr>
          <w:rFonts w:ascii="Times New Roman" w:hAnsi="Times New Roman" w:cs="Times New Roman"/>
          <w:color w:val="auto"/>
          <w:rPrChange w:id="213" w:author="Lauren Harrison" w:date="2021-05-23T12:06:00Z">
            <w:rPr>
              <w:i/>
              <w:iCs/>
            </w:rPr>
          </w:rPrChange>
        </w:rPr>
        <w:t>Life-history trade-offs</w:t>
      </w:r>
      <w:bookmarkEnd w:id="212"/>
    </w:p>
    <w:p w14:paraId="1484F688" w14:textId="46CE976C" w:rsidR="006F69E5" w:rsidRDefault="00B172D1" w:rsidP="006F69E5">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6F69E5">
        <w:rPr>
          <w:rFonts w:ascii="Times New Roman" w:hAnsi="Times New Roman" w:cs="Times New Roman"/>
          <w:color w:val="000000" w:themeColor="text1"/>
        </w:rPr>
        <w:t xml:space="preserve">Third, individuals with greater life expectancy value their future reproduction more highly. This can result in a life-history trade-off such that these individuals are, for example, less bold or exploratory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{"citationItems":[{"id":"ITEM-1","itemData":{"DOI":"10.1038/nature05835","abstract":"In recent years evidence has been accumulating that personalities are not only found in humans but also in a wide range of other animal species. Individuals differ consistently in their behavioural tendencies and the behaviour in one context is correlated with the behaviour in multiple other contexts. From an adaptive perspective, the evolution of animal personalities is still a mystery, because a more flexible structure of behaviour should provide a selective advantage. Accordingly, many researchers view personalities as resulting from constraints imposed by the architecture of behaviour (but see ref. 12). In contrast, we show here that animal personalities can be given an adaptive explanation. Our argument is based on the insight that the trade-off between current and future reproduction often results in polymorphic populations in which some individuals put more emphasis on future fitness returns than others. Life-history theory predicts that such differences in fitness expectations should result in systematic differences in risk-taking behaviour. Individuals with high future expectations (who have much to lose) should be more risk-averse than individuals with low expectations. This applies to all kinds of risky situations, so individuals should consistently differ in their behaviour. By means of an evolutionary model we demonstrate that this basic principle results in the evolution of animal personalities. It simultaneously explains the coexistence of behavioural types, the consistency of behaviour through time and the structure of behavioural correlations across contexts. Moreover, it explains the common finding that explorative behaviour and risk-related traits like boldness and aggressiveness are common characteristics of animal personalities. ©2007 Nature Publishing Group.","author":[{"dropping-particle":"","family":"Wolf","given":"M","non-dropping-particle":"","parse-names":false,"suffix":""},{"dropping-particle":"","family":"Doorn","given":"G S","non-dropping-particle":"Van","parse-names":false,"suffix":""},{"dropping-particle":"","family":"Leimar","given":"O","non-dropping-particle":"","parse-names":false,"suffix":""},{"dropping-particle":"","family":"Weissing","given":"F J","non-dropping-particle":"","parse-names":false,"suffix":""}],"container-title":"Nature","id":"ITEM-1","issue":"7144","issued":{"date-parts":[["2007"]]},"note":"Cited By :637\n\nExport Date: 8 November 2018","page":"581-584","publisher-place":"Theoretical Biology Group, Centre for Ecological and Evolutionary Studies, University of Groningen, Kerklaan 30, 9751 NN Haren, Netherlands","title":"Life-history trade-offs favour the evolution of animal personalities","type":"article-journal","volume":"447"},"uris":["http://www.mendeley.com/documents/?uuid=e27a53af-e8c7-41b9-8d9b-d7843591cbe0"]}],"mendeley":{"formattedCitation":"(Wolf &lt;i&gt;et al.&lt;/i&gt;, 2007)","plainTextFormattedCitation":"(Wolf et al., 2007)","previouslyFormattedCitation":"(Wolf &lt;i&gt;et al.&lt;/i&gt;, 2007)"},"properties":{"noteIndex":0},"schema":"https://github.com/citation-style-language/schema/raw/master/csl-citation.json"}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 xml:space="preserve">(Wolf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2007)</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Sexual selection often reduces male life expectancy to below that of females due to fighting-associated injuries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{"citationItems":[{"id":"ITEM-1","itemData":{"author":[{"dropping-particle":"","family":"Piper","given":"W H","non-dropping-particle":"","parse-names":false,"suffix":""},{"dropping-particle":"","family":"Walcott","given":"C","non-dropping-particle":"","parse-names":false,"suffix":""},{"dropping-particle":"","family":"Mager","given":"J N","non-dropping-particle":"","parse-names":false,"suffix":""},{"dropping-particle":"","family":"Spilker","given":"F J","non-dropping-particle":"","parse-names":false,"suffix":""}],"container-title":"Animal Behaviour","id":"ITEM-1","issue":"3","issued":{"date-parts":[["2008"]]},"page":"1109-1115","title":"Fatal battles in common loons: a preliminary analysis","type":"article-journal","volume":"75"},"uris":["http://www.mendeley.com/documents/?uuid=c30e0cbd-51a6-4536-a19e-4ed87399dbc5"]}],"mendeley":{"formattedCitation":"(Piper &lt;i&gt;et al.&lt;/i&gt;, 2008)","manualFormatting":"(e.g. Piper et al., 2008)","plainTextFormattedCitation":"(Piper et al., 2008)","previouslyFormattedCitation":"(Piper &lt;i&gt;et al.&lt;/i&gt;, 2008)"},"properties":{"noteIndex":0},"schema":"https://github.com/citation-style-language/schema/raw/master/csl-citation.json"}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sidRPr="006F69E5">
        <w:rPr>
          <w:rFonts w:ascii="Times New Roman" w:hAnsi="Times New Roman" w:cs="Times New Roman"/>
          <w:noProof/>
          <w:color w:val="000000" w:themeColor="text1"/>
        </w:rPr>
        <w:t xml:space="preserve">Piper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2008)</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the energetic costs of sexual advertising </w:t>
      </w:r>
      <w:r w:rsidR="006F69E5">
        <w:rPr>
          <w:rFonts w:ascii="Times New Roman" w:hAnsi="Times New Roman" w:cs="Times New Roman"/>
          <w:color w:val="000000" w:themeColor="text1"/>
        </w:rPr>
        <w:fldChar w:fldCharType="begin" w:fldLock="1"/>
      </w:r>
      <w:r w:rsidR="006F69E5">
        <w:rPr>
          <w:rFonts w:ascii="Times New Roman" w:hAnsi="Times New Roman" w:cs="Times New Roman"/>
          <w:color w:val="000000" w:themeColor="text1"/>
        </w:rPr>
        <w:instrText>ADDIN CSL_CITATION {"citationItems":[{"id":"ITEM-1","itemData":{"DOI":"10.1038/nature03084","ISBN":"0028-0836","ISSN":"00280836","PMID":"15616562","abstract":"Only high-quality males can bear the costs of an extreme sexual display. As a consequence, such males are not only more attractive, but they often live longer than average. Recent theory predicts, however, that high-quality males should sometimes invest so heavily in sexual displays that they die sooner than lower quality males. We manipulated the phenotypic quality of field crickets, Teleogryllus commodus, by altering the protein content of their diet. Here we show that nymphs and adult females reared on a high-protein diet lived longer than those on a low-protein diet. In contrast, adult males reared on a high-protein diet died sooner than those on low-protein diets because they invested more energy in calling during early adulthood. Our findings uphold the theoretical prediction that the relationship between longevity and sexual advertisement may be dynamic (that is, either positive or negative), depending on local conditions such as resource availability. Moreover, they caution the use of longevity as a proxy for fitness in sexual selection studies, and suggest avenues for future research on the relationship between sexual attractiveness and ageing.","author":[{"dropping-particle":"","family":"Hunt","given":"John","non-dropping-particle":"","parse-names":false,"suffix":""},{"dropping-particle":"","family":"Brooks","given":"Robert","non-dropping-particle":"","parse-names":false,"suffix":""},{"dropping-particle":"","family":"Jennions","given":"Michael D.","non-dropping-particle":"","parse-names":false,"suffix":""},{"dropping-particle":"","family":"Smith","given":"Michael J.","non-dropping-particle":"","parse-names":false,"suffix":""},{"dropping-particle":"","family":"Bentsen","given":"Caroline L.","non-dropping-particle":"","parse-names":false,"suffix":""},{"dropping-particle":"","family":"Bussière","given":"Luc F.","non-dropping-particle":"","parse-names":false,"suffix":""}],"container-title":"Nature","id":"ITEM-1","issue":"7020","issued":{"date-parts":[["2004"]]},"page":"1024-1027","title":"High-quality male field crickets invest heavily in sexual display but die young","type":"article-journal","volume":"432"},"uris":["http://www.mendeley.com/documents/?uuid=3433561a-b2de-44fb-bca6-0dd6e8b919fe"]}],"mendeley":{"formattedCitation":"(Hunt &lt;i&gt;et al.&lt;/i&gt;, 2004)","manualFormatting":"(e.g. Hunt et al., 2004)","plainTextFormattedCitation":"(Hunt et al., 2004)","previouslyFormattedCitation":"(Hunt &lt;i&gt;et al.&lt;/i&gt;, 2004)"},"properties":{"noteIndex":0},"schema":"https://github.com/citation-style-language/schema/raw/master/csl-citation.json"}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sidRPr="006F69E5">
        <w:rPr>
          <w:rFonts w:ascii="Times New Roman" w:hAnsi="Times New Roman" w:cs="Times New Roman"/>
          <w:noProof/>
          <w:color w:val="000000" w:themeColor="text1"/>
        </w:rPr>
        <w:t xml:space="preserve">Hunt </w:t>
      </w:r>
      <w:r w:rsidR="006F69E5" w:rsidRPr="006F69E5">
        <w:rPr>
          <w:rFonts w:ascii="Times New Roman" w:hAnsi="Times New Roman" w:cs="Times New Roman"/>
          <w:i/>
          <w:noProof/>
          <w:color w:val="000000" w:themeColor="text1"/>
        </w:rPr>
        <w:t>et al.</w:t>
      </w:r>
      <w:r w:rsidR="006F69E5" w:rsidRPr="006F69E5">
        <w:rPr>
          <w:rFonts w:ascii="Times New Roman" w:hAnsi="Times New Roman" w:cs="Times New Roman"/>
          <w:noProof/>
          <w:color w:val="000000" w:themeColor="text1"/>
        </w:rPr>
        <w:t>, 2004)</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and ornaments attracting predators </w:t>
      </w:r>
      <w:r w:rsidR="006F69E5">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{"citationItems":[{"id":"ITEM-1","itemData":{"author":[{"dropping-particle":"","family":"Gordon","given":"S P","non-dropping-particle":"","parse-names":false,"suffix":""},{"dropping-particle":"","family":"Lopez-Sepulcre","given":"A","non-dropping-particle":"","parse-names":false,"suffix":""},{"dropping-particle":"","family":"Reznick","given":"David N.","non-dropping-particle":"","parse-names":false,"suffix":""}],"container-title":"Evolution","id":"ITEM-1","issue":"3","issued":{"date-parts":[["2011"]]},"page":"912-918","title":"Predation-associated differences in sex linkage of wild guppy coloration","type":"article-journal","volume":"66"},"uris":["http://www.mendeley.com/documents/?uuid=cf167ec5-2582-4f85-9f4f-14f422ae602c"]}],"mendeley":{"formattedCitation":"(Gordon, Lopez-Sepulcre, &amp; Reznick, 2011)","manualFormatting":"(e.g. Poecilia reticulata male colouration; Gordon, Lopez-Sepulcre, &amp; Reznick, 2011)","plainTextFormattedCitation":"(Gordon, Lopez-Sepulcre, &amp; Reznick, 2011)","previouslyFormattedCitation":"(Gordon, Lopez-Sepulcre, &amp; Reznick, 2011)"},"properties":{"noteIndex":0},"schema":"https://github.com/citation-style-language/schema/raw/master/csl-citation.json"}</w:instrText>
      </w:r>
      <w:r w:rsidR="006F69E5">
        <w:rPr>
          <w:rFonts w:ascii="Times New Roman" w:hAnsi="Times New Roman" w:cs="Times New Roman"/>
          <w:color w:val="000000" w:themeColor="text1"/>
        </w:rPr>
        <w:fldChar w:fldCharType="separate"/>
      </w:r>
      <w:r w:rsidR="006F69E5" w:rsidRPr="006F69E5">
        <w:rPr>
          <w:rFonts w:ascii="Times New Roman" w:hAnsi="Times New Roman" w:cs="Times New Roman"/>
          <w:noProof/>
          <w:color w:val="000000" w:themeColor="text1"/>
        </w:rPr>
        <w:t>(</w:t>
      </w:r>
      <w:r w:rsidR="006F69E5">
        <w:rPr>
          <w:rFonts w:ascii="Times New Roman" w:hAnsi="Times New Roman" w:cs="Times New Roman"/>
          <w:noProof/>
          <w:color w:val="000000" w:themeColor="text1"/>
        </w:rPr>
        <w:t xml:space="preserve">e.g. </w:t>
      </w:r>
      <w:r w:rsidR="006F69E5">
        <w:rPr>
          <w:rFonts w:ascii="Times New Roman" w:hAnsi="Times New Roman" w:cs="Times New Roman"/>
          <w:i/>
          <w:iCs/>
          <w:noProof/>
          <w:color w:val="000000" w:themeColor="text1"/>
        </w:rPr>
        <w:t xml:space="preserve">Poecilia </w:t>
      </w:r>
      <w:r w:rsidR="006F69E5" w:rsidRPr="006F69E5">
        <w:rPr>
          <w:rFonts w:ascii="Times New Roman" w:hAnsi="Times New Roman" w:cs="Times New Roman"/>
          <w:i/>
          <w:iCs/>
          <w:noProof/>
          <w:color w:val="000000" w:themeColor="text1"/>
        </w:rPr>
        <w:t>reticulata</w:t>
      </w:r>
      <w:r w:rsidR="006F69E5">
        <w:rPr>
          <w:rFonts w:ascii="Times New Roman" w:hAnsi="Times New Roman" w:cs="Times New Roman"/>
          <w:noProof/>
          <w:color w:val="000000" w:themeColor="text1"/>
        </w:rPr>
        <w:t xml:space="preserve"> male colouration; </w:t>
      </w:r>
      <w:r w:rsidR="006F69E5" w:rsidRPr="006F69E5">
        <w:rPr>
          <w:rFonts w:ascii="Times New Roman" w:hAnsi="Times New Roman" w:cs="Times New Roman"/>
          <w:noProof/>
          <w:color w:val="000000" w:themeColor="text1"/>
        </w:rPr>
        <w:t>Gordon, Lopez-Sepulcre, &amp; Reznick, 2011)</w:t>
      </w:r>
      <w:r w:rsidR="006F69E5">
        <w:rPr>
          <w:rFonts w:ascii="Times New Roman" w:hAnsi="Times New Roman" w:cs="Times New Roman"/>
          <w:color w:val="000000" w:themeColor="text1"/>
        </w:rPr>
        <w:fldChar w:fldCharType="end"/>
      </w:r>
      <w:r w:rsidR="006F69E5">
        <w:rPr>
          <w:rFonts w:ascii="Times New Roman" w:hAnsi="Times New Roman" w:cs="Times New Roman"/>
          <w:color w:val="000000" w:themeColor="text1"/>
        </w:rPr>
        <w:t xml:space="preserve">. Lower life expectancy, in conjunction with condition-dependent trait expression, could lead to greater phenotypic variation among males than females. </w:t>
      </w:r>
    </w:p>
    <w:p w14:paraId="6E7B6E1B" w14:textId="77777777" w:rsidR="006F69E5" w:rsidRPr="006F69E5" w:rsidRDefault="006F69E5" w:rsidP="006F69E5">
      <w:pPr>
        <w:spacing w:line="480" w:lineRule="auto"/>
        <w:rPr>
          <w:rFonts w:ascii="Times New Roman" w:hAnsi="Times New Roman" w:cs="Times New Roman"/>
          <w:color w:val="000000" w:themeColor="text1"/>
        </w:rPr>
      </w:pPr>
    </w:p>
    <w:p w14:paraId="016E7BA9" w14:textId="2E9426C9" w:rsidR="00EB6323" w:rsidRPr="002836A1" w:rsidRDefault="006F69E5" w:rsidP="0018716D">
      <w:pPr>
        <w:pStyle w:val="Heading3"/>
        <w:numPr>
          <w:ilvl w:val="0"/>
          <w:numId w:val="29"/>
        </w:numPr>
        <w:spacing w:line="480" w:lineRule="auto"/>
        <w:rPr>
          <w:rFonts w:ascii="Times New Roman" w:hAnsi="Times New Roman" w:cs="Times New Roman"/>
          <w:i/>
          <w:iCs/>
          <w:color w:val="auto"/>
        </w:rPr>
      </w:pPr>
      <w:bookmarkStart w:id="214" w:name="_Toc61094832"/>
      <w:r w:rsidRPr="002836A1">
        <w:rPr>
          <w:rFonts w:ascii="Times New Roman" w:hAnsi="Times New Roman" w:cs="Times New Roman"/>
          <w:i/>
          <w:iCs/>
          <w:color w:val="auto"/>
        </w:rPr>
        <w:t>Genetic and developmental pathways</w:t>
      </w:r>
      <w:bookmarkEnd w:id="214"/>
    </w:p>
    <w:p w14:paraId="3FA39D57" w14:textId="4B523DC5" w:rsidR="00DF5211" w:rsidRPr="00AD5FAB" w:rsidRDefault="006F69E5" w:rsidP="00DF5211">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Fourth</w:t>
      </w:r>
      <w:r w:rsidR="00DF5211" w:rsidRPr="00AD5FAB">
        <w:rPr>
          <w:rFonts w:ascii="Times New Roman" w:hAnsi="Times New Roman" w:cs="Times New Roman"/>
          <w:color w:val="000000" w:themeColor="text1"/>
        </w:rPr>
        <w:t>, greater male variability might arise from sex determination mechanisms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{"citationItems":[{"id":"ITEM-1","itemData":{"DOI":"10.2307/2529178","ISSN":"0006341X","abstract":"A common misconception concerning the contribution of sex linked genes to covariances between relatives of unlike sex is shown to be due to a failure to distinguish between monoploid and diploid populations, and a table for use in the case of additive sex linked variation is presented.","author":[{"dropping-particle":"","family":"James","given":"J. W.","non-dropping-particle":"","parse-names":false,"suffix":""}],"container-title":"Biometrics","id":"ITEM-1","issue":"3","issued":{"date-parts":[["1973"]]},"page":"584","title":"353. Note: Covariances Between Relatives due to Sex-Linked Genes","type":"article-journal","volume":"29"},"uris":["http://www.mendeley.com/documents/?uuid=5c047a30-a1d9-4bb2-b83d-7a1e6d8af842"]}],"mendeley":{"formattedCitation":"(James, 1973)","plainTextFormattedCitation":"(James, 1973)","previouslyFormattedCitation":"(James, 1973)"},"properties":{"noteIndex":0},"schema":"https://github.com/citation-style-language/schema/raw/master/csl-citation.json"}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(James, 1973)</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 mammals, for example, XX/XY sex determination means that females have two X chromosomes and males only one. Therefore in mammalian females the phenotypic effects of genes on the X chromosome are averaged across their expression on both chromosomes, often via epigenetic inactivation of one chromosome</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{"citationItems":[{"id":"ITEM-1","itemData":{"DOI":"10.1086/507565","ISSN":"00029297","abstract":"X-chromosome inactivation is widely believed to be random in early female development and to result in a mosaic distribution of cells, approximately half with the paternally derived X chromosome inactive and half with the maternally derived X chromosome inactive. Significant departures from such a random pattern are hallmarks of a variety of clinical states, including being carriers for severe X-linked diseases or X-chromosome cytogenetic abnormalities. To evaluate the significance of skewed patterns of X inactivation, we examined patterns of X inactivation in a population of &gt;1,000 phenotypically unaffected females. The data demonstrate that only a very small proportion of unaffected females show significantly skewed inactivation, especially during the neonatal period. By comparison with this data set, the degree of skewed inactivation in a given individual can now be quantified and evaluated for its potential clinical significance. © 2006 by The American Society of Human Genetics. All rights reserved.","author":[{"dropping-particle":"","family":"Amos-Landgraf","given":"James M.","non-dropping-particle":"","parse-names":false,"suffix":""},{"dropping-particle":"","family":"Cottle","given":"Amy","non-dropping-particle":"","parse-names":false,"suffix":""},{"dropping-particle":"","family":"Plenge","given":"Robert M.","non-dropping-particle":"","parse-names":false,"suffix":""},{"dropping-particle":"","family":"Friez","given":"Mike","non-dropping-particle":"","parse-names":false,"suffix":""},{"dropping-particle":"","family":"Schwartz","given":"Charles E.","non-dropping-particle":"","parse-names":false,"suffix":""},{"dropping-particle":"","family":"Longshore","given":"John","non-dropping-particle":"","parse-names":false,"suffix":""},{"dropping-particle":"","family":"Willard","given":"Huntington F.","non-dropping-particle":"","parse-names":false,"suffix":""}],"container-title":"American Journal of Human Genetics","id":"ITEM-1","issue":"3","issued":{"date-parts":[["2006"]]},"page":"493-499","title":"X chromosome-inactivation patterns of 1,005 phenotypically unaffected females","type":"article-journal","volume":"79"},"uris":["http://www.mendeley.com/documents/?uuid=2d215306-765e-45f3-a769-75f790612553"]}],"mendeley":{"formattedCitation":"(Amos-Landgraf &lt;i&gt;et al.&lt;/i&gt;, 2006)","plainTextFormattedCitation":"(Amos-Landgraf et al., 2006)","previouslyFormattedCitation":"(Amos-Landgraf &lt;i&gt;et al.&lt;/i&gt;, 2006)"},"properties":{"noteIndex":0},"schema":"https://github.com/citation-style-language/schema/raw/master/csl-citation.json"}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(Amos-Landgraf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In contrast, males only express genes on the single, maternally inherited X chromosome. All else being equal, this should create more extreme phenotypes in 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{"citationItems":[{"id":"ITEM-1","itemData":{"DOI":"10.1016/S0960-9822(02)00448-7","ISSN":"09609822","abstract":"In many species, sex is determined by a system based on X and Y chromosomes, the latter having lost much of their genetic activity. Y chromosomes have evolved independently many times, and the associated change in gene dosage in the heterogametic (XY) sex is often compensated for by regulatory mechanisms which ensure equal amounts of gene products of X-linked loci in males and females. There have recently been substantial advances in our knowledge of the molecular biology and genetics of sex chromosomes and dosage compensation, and in our understanding of the population genetic processes which are involved in their evolution. © Current Biology Ltd.","author":[{"dropping-particle":"","family":"Charlesworth","given":"Brian","non-dropping-particle":"","parse-names":false,"suffix":""}],"container-title":"Current Biology","id":"ITEM-1","issue":"2","issued":{"date-parts":[["1996"]]},"page":"149-162","title":"The evolution of chromosomal sex determination and dosage compensation","type":"article-journal","volume":"6"},"uris":["http://www.mendeley.com/documents/?uuid=8ceeaf0c-f6c0-4a43-8a54-a5e859be1411"]}],"mendeley":{"formattedCitation":"(Charlesworth, 1996)","plainTextFormattedCitation":"(Charlesworth, 1996)","previouslyFormattedCitation":"(Charlesworth, 1996)"},"properties":{"noteIndex":0},"schema":"https://github.com/citation-style-language/schema/raw/master/csl-citation.json"}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(Charlesworth, 1996)</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hence greater variation among males than females.</w:t>
      </w:r>
      <w:ins w:id="215" w:author="Lauren Harrison" w:date="2021-05-22T13:24:00Z">
        <w:r w:rsidR="00BD5FA2">
          <w:rPr>
            <w:rFonts w:ascii="Times New Roman" w:hAnsi="Times New Roman" w:cs="Times New Roman"/>
            <w:color w:val="000000" w:themeColor="text1"/>
          </w:rPr>
          <w:t xml:space="preserve"> </w:t>
        </w:r>
      </w:ins>
      <w:ins w:id="216" w:author="Lauren Harrison" w:date="2021-05-22T13:27:00Z">
        <w:r w:rsidR="00BD5FA2">
          <w:rPr>
            <w:rFonts w:ascii="Times New Roman" w:hAnsi="Times New Roman" w:cs="Times New Roman"/>
            <w:color w:val="000000" w:themeColor="text1"/>
          </w:rPr>
          <w:t>It is important to note that</w:t>
        </w:r>
      </w:ins>
      <w:ins w:id="217" w:author="Lauren Harrison" w:date="2021-05-22T13:25:00Z">
        <w:r w:rsidR="00BD5FA2">
          <w:rPr>
            <w:rFonts w:ascii="Times New Roman" w:hAnsi="Times New Roman" w:cs="Times New Roman"/>
            <w:color w:val="000000" w:themeColor="text1"/>
          </w:rPr>
          <w:t xml:space="preserve"> X-inactivation </w:t>
        </w:r>
        <w:r w:rsidR="00BD5FA2">
          <w:rPr>
            <w:rFonts w:ascii="Times New Roman" w:hAnsi="Times New Roman" w:cs="Times New Roman"/>
            <w:color w:val="000000" w:themeColor="text1"/>
          </w:rPr>
          <w:lastRenderedPageBreak/>
          <w:t>is not infallible</w:t>
        </w:r>
      </w:ins>
      <w:ins w:id="218" w:author="Lauren Harrison" w:date="2021-05-22T13:26:00Z">
        <w:r w:rsidR="00BD5FA2">
          <w:rPr>
            <w:rFonts w:ascii="Times New Roman" w:hAnsi="Times New Roman" w:cs="Times New Roman"/>
            <w:color w:val="000000" w:themeColor="text1"/>
          </w:rPr>
          <w:t>;</w:t>
        </w:r>
      </w:ins>
      <w:ins w:id="219" w:author="Lauren Harrison" w:date="2021-05-22T13:25:00Z">
        <w:r w:rsidR="00BD5FA2">
          <w:rPr>
            <w:rFonts w:ascii="Times New Roman" w:hAnsi="Times New Roman" w:cs="Times New Roman"/>
            <w:color w:val="000000" w:themeColor="text1"/>
          </w:rPr>
          <w:t xml:space="preserve"> skewed X-inactivation</w:t>
        </w:r>
      </w:ins>
      <w:ins w:id="220" w:author="Lauren Harrison" w:date="2021-05-22T13:27:00Z">
        <w:r w:rsidR="00BD5FA2">
          <w:rPr>
            <w:rFonts w:ascii="Times New Roman" w:hAnsi="Times New Roman" w:cs="Times New Roman"/>
            <w:color w:val="000000" w:themeColor="text1"/>
          </w:rPr>
          <w:t>,</w:t>
        </w:r>
      </w:ins>
      <w:ins w:id="221" w:author="Lauren Harrison" w:date="2021-05-22T13:25:00Z">
        <w:r w:rsidR="00BD5FA2">
          <w:rPr>
            <w:rFonts w:ascii="Times New Roman" w:hAnsi="Times New Roman" w:cs="Times New Roman"/>
            <w:color w:val="000000" w:themeColor="text1"/>
          </w:rPr>
          <w:t xml:space="preserve"> </w:t>
        </w:r>
      </w:ins>
      <w:ins w:id="222" w:author="Lauren Harrison" w:date="2021-05-22T13:28:00Z">
        <w:r w:rsidR="00BD5FA2">
          <w:rPr>
            <w:rFonts w:ascii="Times New Roman" w:hAnsi="Times New Roman" w:cs="Times New Roman"/>
            <w:color w:val="000000" w:themeColor="text1"/>
          </w:rPr>
          <w:t xml:space="preserve">the </w:t>
        </w:r>
      </w:ins>
      <w:ins w:id="223" w:author="Lauren Harrison" w:date="2021-05-22T13:26:00Z">
        <w:r w:rsidR="00BD5FA2">
          <w:rPr>
            <w:rFonts w:ascii="Times New Roman" w:hAnsi="Times New Roman" w:cs="Times New Roman"/>
            <w:color w:val="000000" w:themeColor="text1"/>
          </w:rPr>
          <w:t>imbalanced expression of paternal and maternal X chromosome genes</w:t>
        </w:r>
      </w:ins>
      <w:ins w:id="224" w:author="Lauren Harrison" w:date="2021-05-22T13:28:00Z">
        <w:r w:rsidR="00BD5FA2">
          <w:rPr>
            <w:rFonts w:ascii="Times New Roman" w:hAnsi="Times New Roman" w:cs="Times New Roman"/>
            <w:color w:val="000000" w:themeColor="text1"/>
          </w:rPr>
          <w:t xml:space="preserve">, is </w:t>
        </w:r>
        <w:proofErr w:type="gramStart"/>
        <w:r w:rsidR="00BD5FA2">
          <w:rPr>
            <w:rFonts w:ascii="Times New Roman" w:hAnsi="Times New Roman" w:cs="Times New Roman"/>
            <w:color w:val="000000" w:themeColor="text1"/>
          </w:rPr>
          <w:t>fairly common</w:t>
        </w:r>
        <w:proofErr w:type="gramEnd"/>
        <w:r w:rsidR="00BD5FA2">
          <w:rPr>
            <w:rFonts w:ascii="Times New Roman" w:hAnsi="Times New Roman" w:cs="Times New Roman"/>
            <w:color w:val="000000" w:themeColor="text1"/>
          </w:rPr>
          <w:t xml:space="preserve"> </w:t>
        </w:r>
      </w:ins>
      <w:ins w:id="225" w:author="Lauren Harrison" w:date="2021-05-22T15:03:00Z">
        <w:r w:rsidR="00B37D95">
          <w:rPr>
            <w:rFonts w:ascii="Times New Roman" w:hAnsi="Times New Roman" w:cs="Times New Roman"/>
            <w:color w:val="000000" w:themeColor="text1"/>
          </w:rPr>
          <w:t xml:space="preserve">(Shvetsova </w:t>
        </w:r>
        <w:r w:rsidR="00B37D95">
          <w:rPr>
            <w:rFonts w:ascii="Times New Roman" w:hAnsi="Times New Roman" w:cs="Times New Roman"/>
            <w:i/>
            <w:iCs/>
            <w:color w:val="000000" w:themeColor="text1"/>
          </w:rPr>
          <w:t>et al.</w:t>
        </w:r>
        <w:r w:rsidR="00B37D95">
          <w:rPr>
            <w:rFonts w:ascii="Times New Roman" w:hAnsi="Times New Roman" w:cs="Times New Roman"/>
            <w:color w:val="000000" w:themeColor="text1"/>
          </w:rPr>
          <w:t xml:space="preserve">, 2019) </w:t>
        </w:r>
      </w:ins>
      <w:ins w:id="226" w:author="Lauren Harrison" w:date="2021-05-22T13:28:00Z">
        <w:r w:rsidR="00BD5FA2">
          <w:rPr>
            <w:rFonts w:ascii="Times New Roman" w:hAnsi="Times New Roman" w:cs="Times New Roman"/>
            <w:color w:val="000000" w:themeColor="text1"/>
          </w:rPr>
          <w:t xml:space="preserve">and can generate </w:t>
        </w:r>
      </w:ins>
      <w:ins w:id="227" w:author="Lauren Harrison" w:date="2021-05-22T13:29:00Z">
        <w:r w:rsidR="00D44DB7">
          <w:rPr>
            <w:rFonts w:ascii="Times New Roman" w:hAnsi="Times New Roman" w:cs="Times New Roman"/>
            <w:color w:val="000000" w:themeColor="text1"/>
          </w:rPr>
          <w:t xml:space="preserve">greater than expected </w:t>
        </w:r>
      </w:ins>
      <w:ins w:id="228" w:author="Lauren Harrison" w:date="2021-05-22T13:28:00Z">
        <w:r w:rsidR="00BD5FA2">
          <w:rPr>
            <w:rFonts w:ascii="Times New Roman" w:hAnsi="Times New Roman" w:cs="Times New Roman"/>
            <w:color w:val="000000" w:themeColor="text1"/>
          </w:rPr>
          <w:t>genetic</w:t>
        </w:r>
      </w:ins>
      <w:ins w:id="229" w:author="Lauren Harrison" w:date="2021-05-22T13:26:00Z">
        <w:r w:rsidR="00BD5FA2">
          <w:rPr>
            <w:rFonts w:ascii="Times New Roman" w:hAnsi="Times New Roman" w:cs="Times New Roman"/>
            <w:color w:val="000000" w:themeColor="text1"/>
          </w:rPr>
          <w:t xml:space="preserve"> variation</w:t>
        </w:r>
      </w:ins>
      <w:ins w:id="230" w:author="Lauren Harrison" w:date="2021-05-22T13:28:00Z">
        <w:r w:rsidR="00BD5FA2">
          <w:rPr>
            <w:rFonts w:ascii="Times New Roman" w:hAnsi="Times New Roman" w:cs="Times New Roman"/>
            <w:color w:val="000000" w:themeColor="text1"/>
          </w:rPr>
          <w:t xml:space="preserve"> in females</w:t>
        </w:r>
      </w:ins>
      <w:ins w:id="231" w:author="Lauren Harrison" w:date="2021-05-22T13:26:00Z">
        <w:r w:rsidR="00BD5FA2">
          <w:rPr>
            <w:rFonts w:ascii="Times New Roman" w:hAnsi="Times New Roman" w:cs="Times New Roman"/>
            <w:color w:val="000000" w:themeColor="text1"/>
          </w:rPr>
          <w:t xml:space="preserve"> (</w:t>
        </w:r>
      </w:ins>
      <w:ins w:id="232" w:author="Lauren Harrison" w:date="2021-05-22T15:03:00Z">
        <w:r w:rsidR="00B37D95">
          <w:rPr>
            <w:rFonts w:ascii="Times New Roman" w:hAnsi="Times New Roman" w:cs="Times New Roman"/>
            <w:color w:val="000000" w:themeColor="text1"/>
          </w:rPr>
          <w:t>Gribnau &amp; Barakat</w:t>
        </w:r>
      </w:ins>
      <w:ins w:id="233" w:author="Lauren Harrison" w:date="2021-05-22T15:04:00Z">
        <w:r w:rsidR="00B37D95">
          <w:rPr>
            <w:rFonts w:ascii="Times New Roman" w:hAnsi="Times New Roman" w:cs="Times New Roman"/>
            <w:color w:val="000000" w:themeColor="text1"/>
          </w:rPr>
          <w:t>, 2017</w:t>
        </w:r>
      </w:ins>
      <w:ins w:id="234" w:author="Lauren Harrison" w:date="2021-05-22T13:27:00Z">
        <w:r w:rsidR="00BD5FA2">
          <w:rPr>
            <w:rFonts w:ascii="Times New Roman" w:hAnsi="Times New Roman" w:cs="Times New Roman"/>
            <w:color w:val="000000" w:themeColor="text1"/>
          </w:rPr>
          <w:t xml:space="preserve">). </w:t>
        </w:r>
      </w:ins>
      <w:del w:id="235" w:author="Lauren Harrison" w:date="2021-05-22T13:24:00Z">
        <w:r w:rsidR="00DF5211" w:rsidRPr="00AD5FAB" w:rsidDel="00BD5FA2">
          <w:rPr>
            <w:rFonts w:ascii="Times New Roman" w:hAnsi="Times New Roman" w:cs="Times New Roman"/>
            <w:color w:val="000000" w:themeColor="text1"/>
          </w:rPr>
          <w:delText xml:space="preserve"> </w:delText>
        </w:r>
      </w:del>
      <w:del w:id="236" w:author="Lauren Harrison" w:date="2021-05-22T13:29:00Z">
        <w:r w:rsidR="00DF5211" w:rsidRPr="00AD5FAB" w:rsidDel="00F071EC">
          <w:rPr>
            <w:rFonts w:ascii="Times New Roman" w:hAnsi="Times New Roman" w:cs="Times New Roman"/>
            <w:color w:val="000000" w:themeColor="text1"/>
          </w:rPr>
          <w:delText>However</w:delText>
        </w:r>
      </w:del>
      <w:ins w:id="237" w:author="Lauren Harrison" w:date="2021-05-22T13:29:00Z">
        <w:r w:rsidR="00F071EC">
          <w:rPr>
            <w:rFonts w:ascii="Times New Roman" w:hAnsi="Times New Roman" w:cs="Times New Roman"/>
            <w:color w:val="000000" w:themeColor="text1"/>
          </w:rPr>
          <w:t>Additionally</w:t>
        </w:r>
      </w:ins>
      <w:r w:rsidR="00DF5211" w:rsidRPr="00AD5FAB">
        <w:rPr>
          <w:rFonts w:ascii="Times New Roman" w:hAnsi="Times New Roman" w:cs="Times New Roman"/>
          <w:color w:val="000000" w:themeColor="text1"/>
        </w:rPr>
        <w:t>, females are the heterogametic sex in some taxa, including birds, butterflies, and some fish and reptiles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{"citationItems":[{"id":"ITEM-1","itemData":{"author":[{"dropping-particle":"","family":"Beukeboom","given":"Leo W.","non-dropping-particle":"","parse-names":false,"suffix":""},{"dropping-particle":"","family":"Perrin","given":"Nicolas","non-dropping-particle":"","parse-names":false,"suffix":""}],"id":"ITEM-1","issued":{"date-parts":[["2014"]]},"publisher":"Oxford University Press","publisher-place":"New York","title":"The evolution of sex determination","type":"book"},"uris":["http://www.mendeley.com/documents/?uuid=92c3f74d-671b-4372-94a5-bdf959c35195"]}],"mendeley":{"formattedCitation":"(Beukeboom &amp; Perrin, 2014)","plainTextFormattedCitation":"(Beukeboom &amp; Perrin, 2014)","previouslyFormattedCitation":"(Beukeboom &amp; Perrin, 2014)"},"properties":{"noteIndex":0},"schema":"https://github.com/citation-style-language/schema/raw/master/csl-citation.json"}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(Beukeboom &amp; Perrin, 2014)</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 If sex determination drives sex differences in variability then taxa with heterogametic females should exhibit greater variability in females</w:t>
      </w:r>
      <w:r w:rsidR="00E02FED">
        <w:rPr>
          <w:rFonts w:ascii="Times New Roman" w:hAnsi="Times New Roman" w:cs="Times New Roman"/>
          <w:color w:val="000000" w:themeColor="text1"/>
        </w:rPr>
        <w:t xml:space="preserve"> </w:t>
      </w:r>
      <w:r w:rsidR="00DF5211"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00DF5211"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00DF5211" w:rsidRPr="00AD5FAB">
        <w:rPr>
          <w:rFonts w:ascii="Times New Roman" w:hAnsi="Times New Roman" w:cs="Times New Roman"/>
          <w:color w:val="000000" w:themeColor="text1"/>
        </w:rPr>
        <w:fldChar w:fldCharType="end"/>
      </w:r>
      <w:r w:rsidR="00DF5211" w:rsidRPr="00AD5FAB">
        <w:rPr>
          <w:rFonts w:ascii="Times New Roman" w:hAnsi="Times New Roman" w:cs="Times New Roman"/>
          <w:color w:val="000000" w:themeColor="text1"/>
        </w:rPr>
        <w:t>.</w:t>
      </w:r>
    </w:p>
    <w:p w14:paraId="02D7E33B" w14:textId="54FDD7E4" w:rsidR="00DF5211" w:rsidRDefault="00DF5211" w:rsidP="00DF5211">
      <w:pPr>
        <w:spacing w:line="480" w:lineRule="auto"/>
        <w:rPr>
          <w:rFonts w:ascii="Times New Roman" w:hAnsi="Times New Roman" w:cs="Times New Roman"/>
          <w:i/>
          <w:color w:val="000000" w:themeColor="text1"/>
        </w:rPr>
      </w:pPr>
    </w:p>
    <w:p w14:paraId="0B775ABA" w14:textId="2477AF6D" w:rsidR="00247C14" w:rsidRPr="002836A1" w:rsidRDefault="006F69E5">
      <w:pPr>
        <w:pStyle w:val="Heading2"/>
        <w:numPr>
          <w:ilvl w:val="0"/>
          <w:numId w:val="51"/>
        </w:numPr>
        <w:spacing w:line="480" w:lineRule="auto"/>
        <w:rPr>
          <w:rFonts w:ascii="Times New Roman" w:hAnsi="Times New Roman" w:cs="Times New Roman"/>
          <w:i/>
          <w:iCs/>
          <w:color w:val="auto"/>
          <w:sz w:val="24"/>
          <w:szCs w:val="24"/>
        </w:rPr>
        <w:pPrChange w:id="238" w:author="Lauren Harrison" w:date="2021-05-21T12:56:00Z">
          <w:pPr>
            <w:pStyle w:val="Heading2"/>
            <w:numPr>
              <w:numId w:val="28"/>
            </w:numPr>
            <w:spacing w:line="480" w:lineRule="auto"/>
            <w:ind w:left="720" w:hanging="360"/>
          </w:pPr>
        </w:pPrChange>
      </w:pPr>
      <w:bookmarkStart w:id="239" w:name="_Toc61094833"/>
      <w:r w:rsidRPr="002836A1">
        <w:rPr>
          <w:rFonts w:ascii="Times New Roman" w:hAnsi="Times New Roman" w:cs="Times New Roman"/>
          <w:i/>
          <w:iCs/>
          <w:color w:val="auto"/>
          <w:sz w:val="24"/>
          <w:szCs w:val="24"/>
        </w:rPr>
        <w:t xml:space="preserve">Testing the ‘greater male variability’ hypothesis </w:t>
      </w:r>
      <w:ins w:id="240" w:author="Lauren Harrison" w:date="2021-05-23T15:38:00Z">
        <w:r w:rsidR="00B46017">
          <w:rPr>
            <w:rFonts w:ascii="Times New Roman" w:hAnsi="Times New Roman" w:cs="Times New Roman"/>
            <w:i/>
            <w:iCs/>
            <w:color w:val="auto"/>
            <w:sz w:val="24"/>
            <w:szCs w:val="24"/>
          </w:rPr>
          <w:t>using</w:t>
        </w:r>
      </w:ins>
      <w:ins w:id="241" w:author="Lauren Harrison" w:date="2021-05-23T11:43:00Z">
        <w:r w:rsidR="0028775B" w:rsidRPr="002836A1">
          <w:rPr>
            <w:rFonts w:ascii="Times New Roman" w:hAnsi="Times New Roman" w:cs="Times New Roman"/>
            <w:i/>
            <w:iCs/>
            <w:color w:val="auto"/>
            <w:sz w:val="24"/>
            <w:szCs w:val="24"/>
          </w:rPr>
          <w:t xml:space="preserve"> </w:t>
        </w:r>
      </w:ins>
      <w:r w:rsidRPr="002836A1">
        <w:rPr>
          <w:rFonts w:ascii="Times New Roman" w:hAnsi="Times New Roman" w:cs="Times New Roman"/>
          <w:i/>
          <w:iCs/>
          <w:color w:val="auto"/>
          <w:sz w:val="24"/>
          <w:szCs w:val="24"/>
        </w:rPr>
        <w:t>animal personalities</w:t>
      </w:r>
      <w:bookmarkEnd w:id="239"/>
    </w:p>
    <w:p w14:paraId="644648B8" w14:textId="43BF0BBB" w:rsidR="006F69E5" w:rsidRPr="00AD5FAB" w:rsidRDefault="006F69E5" w:rsidP="006F69E5">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Based on the above explanations, s</w:t>
      </w:r>
      <w:r w:rsidRPr="00AD5FAB">
        <w:rPr>
          <w:rFonts w:ascii="Times New Roman" w:hAnsi="Times New Roman" w:cs="Times New Roman"/>
          <w:color w:val="000000" w:themeColor="text1"/>
        </w:rPr>
        <w:t xml:space="preserve">exual selection is likely to amplify </w:t>
      </w:r>
      <w:ins w:id="242" w:author="Lauren Harrison" w:date="2021-05-24T09:44:00Z">
        <w:r w:rsidR="00337AD8">
          <w:rPr>
            <w:rFonts w:ascii="Times New Roman" w:hAnsi="Times New Roman" w:cs="Times New Roman"/>
            <w:color w:val="000000" w:themeColor="text1"/>
          </w:rPr>
          <w:t xml:space="preserve">both </w:t>
        </w:r>
      </w:ins>
      <w:ins w:id="243" w:author="Lauren Harrison" w:date="2021-05-23T15:39:00Z">
        <w:r w:rsidR="00230C01">
          <w:rPr>
            <w:rFonts w:ascii="Times New Roman" w:hAnsi="Times New Roman" w:cs="Times New Roman"/>
            <w:color w:val="000000" w:themeColor="text1"/>
          </w:rPr>
          <w:t xml:space="preserve">average differences </w:t>
        </w:r>
      </w:ins>
      <w:ins w:id="244" w:author="Lauren Harrison" w:date="2021-05-23T15:40:00Z">
        <w:r w:rsidR="00230C01">
          <w:rPr>
            <w:rFonts w:ascii="Times New Roman" w:hAnsi="Times New Roman" w:cs="Times New Roman"/>
            <w:color w:val="000000" w:themeColor="text1"/>
          </w:rPr>
          <w:t>in trait expression</w:t>
        </w:r>
      </w:ins>
      <w:ins w:id="245" w:author="Lauren Harrison" w:date="2021-05-24T09:44:00Z">
        <w:r w:rsidR="00337AD8">
          <w:rPr>
            <w:rFonts w:ascii="Times New Roman" w:hAnsi="Times New Roman" w:cs="Times New Roman"/>
            <w:color w:val="000000" w:themeColor="text1"/>
          </w:rPr>
          <w:t xml:space="preserve"> and </w:t>
        </w:r>
      </w:ins>
      <w:r w:rsidRPr="00AD5FAB">
        <w:rPr>
          <w:rFonts w:ascii="Times New Roman" w:hAnsi="Times New Roman" w:cs="Times New Roman"/>
          <w:color w:val="000000" w:themeColor="text1"/>
        </w:rPr>
        <w:t>variation in sexually selected behaviours</w:t>
      </w:r>
      <w:ins w:id="246" w:author="Lauren Harrison" w:date="2021-05-23T15:41:00Z">
        <w:r w:rsidR="00230C01">
          <w:rPr>
            <w:rFonts w:ascii="Times New Roman" w:hAnsi="Times New Roman" w:cs="Times New Roman"/>
            <w:color w:val="000000" w:themeColor="text1"/>
          </w:rPr>
          <w:t>,</w:t>
        </w:r>
      </w:ins>
      <w:r w:rsidRPr="00AD5FAB">
        <w:rPr>
          <w:rFonts w:ascii="Times New Roman" w:hAnsi="Times New Roman" w:cs="Times New Roman"/>
          <w:color w:val="000000" w:themeColor="text1"/>
        </w:rPr>
        <w:t xml:space="preserve"> and, as a by-product, any associated behaviours that affect personality. For example, sexual selection on fighting behaviour implies that aggressiveness is a personality trait where males will be more variable than females</w:t>
      </w:r>
      <w:ins w:id="247" w:author="Lauren Harrison" w:date="2021-05-23T11:38:00Z">
        <w:r w:rsidR="00245FDB">
          <w:rPr>
            <w:rFonts w:ascii="Times New Roman" w:hAnsi="Times New Roman" w:cs="Times New Roman"/>
            <w:color w:val="000000" w:themeColor="text1"/>
          </w:rPr>
          <w:t xml:space="preserve"> (but see Stockley &amp; Brø-Jorgensen</w:t>
        </w:r>
      </w:ins>
      <w:ins w:id="248" w:author="Lauren Harrison" w:date="2021-05-23T11:39:00Z">
        <w:r w:rsidR="00245FDB">
          <w:rPr>
            <w:rFonts w:ascii="Times New Roman" w:hAnsi="Times New Roman" w:cs="Times New Roman"/>
            <w:color w:val="000000" w:themeColor="text1"/>
          </w:rPr>
          <w:t>, 2011</w:t>
        </w:r>
      </w:ins>
      <w:ins w:id="249" w:author="Lauren Harrison" w:date="2021-05-23T11:38:00Z">
        <w:r w:rsidR="00245FDB">
          <w:rPr>
            <w:rFonts w:ascii="Times New Roman" w:hAnsi="Times New Roman" w:cs="Times New Roman"/>
            <w:color w:val="000000" w:themeColor="text1"/>
          </w:rPr>
          <w:t>)</w:t>
        </w:r>
      </w:ins>
      <w:r w:rsidRPr="00AD5FAB">
        <w:rPr>
          <w:rFonts w:ascii="Times New Roman" w:hAnsi="Times New Roman" w:cs="Times New Roman"/>
          <w:color w:val="000000" w:themeColor="text1"/>
        </w:rPr>
        <w:t>. Indeed, variation in two components of personality (agreeableness and neuroticism) that are linked to aggressiveness, show greater variability among men</w:t>
      </w:r>
      <w:r>
        <w:rPr>
          <w:rFonts w:ascii="Times New Roman" w:hAnsi="Times New Roman" w:cs="Times New Roman"/>
          <w:color w:val="000000" w:themeColor="text1"/>
        </w:rPr>
        <w:t xml:space="preserve"> </w:t>
      </w:r>
      <w:commentRangeStart w:id="250"/>
      <w:r w:rsidRPr="00AD5FAB">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{"citationItems":[{"id":"ITEM-1","itemData":{"author":[{"dropping-particle":"V","family":"Budaev","given":"Sergey","non-dropping-particle":"","parse-names":false,"suffix":""}],"container-title":"Personality and Individual Differences","id":"ITEM-1","issued":{"date-parts":[["1999"]]},"page":"801-813","title":"Sex differences in the Big Five personality factors: Testing an evolutionary hypothesis","type":"article-journal","volume":"26"},"uris":["http://www.mendeley.com/documents/?uuid=8a102703-cbaf-45b9-b87c-987b7812a53b"]},{"id":"ITEM-2","itemData":{"DOI":"10.1037/1089-2680.7.3.219","ISSN":"10892680","abstract":"Greater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Psychology","id":"ITEM-2","issue":"3","issued":{"date-parts":[["2003"]]},"page":"219-236","title":"Variability among Males in Sexually Selected Attributes","type":"article-journal","volume":"7"},"uris":["http://www.mendeley.com/documents/?uuid=d41f6bdd-9e6e-4c75-a544-ce99987f5a44"]}],"mendeley":{"formattedCitation":"(Budaev, 1999; Archer &amp; Mehdikhani, 2003)","plainTextFormattedCitation":"(Budaev, 1999; Archer &amp; Mehdikhani, 2003)","previouslyFormattedCitation":"(Budaev, 1999; Archer &amp; Mehdikhani,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Pr="00985B47">
        <w:rPr>
          <w:rFonts w:ascii="Times New Roman" w:hAnsi="Times New Roman" w:cs="Times New Roman"/>
          <w:noProof/>
          <w:color w:val="000000" w:themeColor="text1"/>
        </w:rPr>
        <w:t>(Budaev, 1999; Archer &amp; Mehdikhani, 2003)</w:t>
      </w:r>
      <w:r w:rsidRPr="00AD5FAB">
        <w:rPr>
          <w:rFonts w:ascii="Times New Roman" w:hAnsi="Times New Roman" w:cs="Times New Roman"/>
          <w:color w:val="000000" w:themeColor="text1"/>
        </w:rPr>
        <w:fldChar w:fldCharType="end"/>
      </w:r>
      <w:commentRangeEnd w:id="250"/>
      <w:r w:rsidR="00C11404">
        <w:rPr>
          <w:rStyle w:val="CommentReference"/>
        </w:rPr>
        <w:commentReference w:id="250"/>
      </w:r>
      <w:r w:rsidRPr="00AD5FAB">
        <w:rPr>
          <w:rFonts w:ascii="Times New Roman" w:hAnsi="Times New Roman" w:cs="Times New Roman"/>
          <w:color w:val="000000" w:themeColor="text1"/>
        </w:rPr>
        <w:t xml:space="preserve">. This line of reasoning should apply to all species: male variability in personality should be higher when sexual selection on males is more intense. This prediction is directly relevant to </w:t>
      </w:r>
      <w:ins w:id="251" w:author="Lauren Harrison" w:date="2021-05-21T18:46:00Z">
        <w:r w:rsidR="00A65707">
          <w:rPr>
            <w:rFonts w:ascii="Times New Roman" w:hAnsi="Times New Roman" w:cs="Times New Roman"/>
            <w:color w:val="000000" w:themeColor="text1"/>
          </w:rPr>
          <w:t xml:space="preserve">proposed </w:t>
        </w:r>
      </w:ins>
      <w:r w:rsidRPr="00AD5FAB">
        <w:rPr>
          <w:rFonts w:ascii="Times New Roman" w:hAnsi="Times New Roman" w:cs="Times New Roman"/>
          <w:color w:val="000000" w:themeColor="text1"/>
        </w:rPr>
        <w:t xml:space="preserve">biological explanations for sex differences in variation in human behaviour, but </w:t>
      </w:r>
      <w:r w:rsidR="004341A1">
        <w:rPr>
          <w:rFonts w:ascii="Times New Roman" w:hAnsi="Times New Roman" w:cs="Times New Roman"/>
          <w:color w:val="000000" w:themeColor="text1"/>
        </w:rPr>
        <w:t xml:space="preserve">it </w:t>
      </w:r>
      <w:r w:rsidRPr="00AD5FAB">
        <w:rPr>
          <w:rFonts w:ascii="Times New Roman" w:hAnsi="Times New Roman" w:cs="Times New Roman"/>
          <w:color w:val="000000" w:themeColor="text1"/>
        </w:rPr>
        <w:t xml:space="preserve">remains </w:t>
      </w:r>
      <w:commentRangeStart w:id="252"/>
      <w:r w:rsidRPr="00AD5FAB">
        <w:rPr>
          <w:rFonts w:ascii="Times New Roman" w:hAnsi="Times New Roman" w:cs="Times New Roman"/>
          <w:color w:val="000000" w:themeColor="text1"/>
        </w:rPr>
        <w:t>untested</w:t>
      </w:r>
      <w:commentRangeEnd w:id="252"/>
      <w:r w:rsidR="004A206E">
        <w:rPr>
          <w:rStyle w:val="CommentReference"/>
        </w:rPr>
        <w:commentReference w:id="252"/>
      </w:r>
      <w:r w:rsidRPr="00AD5FAB">
        <w:rPr>
          <w:rFonts w:ascii="Times New Roman" w:hAnsi="Times New Roman" w:cs="Times New Roman"/>
          <w:color w:val="000000" w:themeColor="text1"/>
        </w:rPr>
        <w:t xml:space="preserve">. </w:t>
      </w:r>
    </w:p>
    <w:p w14:paraId="290E4F0E" w14:textId="77777777" w:rsidR="006F69E5" w:rsidRPr="00AD5FAB" w:rsidRDefault="006F69E5" w:rsidP="00DF5211">
      <w:pPr>
        <w:spacing w:line="480" w:lineRule="auto"/>
        <w:rPr>
          <w:rFonts w:ascii="Times New Roman" w:hAnsi="Times New Roman" w:cs="Times New Roman"/>
          <w:i/>
          <w:color w:val="000000" w:themeColor="text1"/>
        </w:rPr>
      </w:pPr>
    </w:p>
    <w:p w14:paraId="2F3512FF" w14:textId="3E5EE0F8" w:rsidR="00DF5211" w:rsidRDefault="00DF5211" w:rsidP="00DF5211">
      <w:pPr>
        <w:spacing w:line="480" w:lineRule="auto"/>
        <w:ind w:firstLine="360"/>
        <w:rPr>
          <w:ins w:id="253" w:author="Lauren Harrison" w:date="2021-05-21T18:47:00Z"/>
          <w:rFonts w:ascii="Times New Roman" w:hAnsi="Times New Roman" w:cs="Times New Roman"/>
          <w:color w:val="000000" w:themeColor="text1"/>
        </w:rPr>
      </w:pPr>
      <w:r w:rsidRPr="00AD5FAB">
        <w:rPr>
          <w:rFonts w:ascii="Times New Roman" w:hAnsi="Times New Roman" w:cs="Times New Roman"/>
          <w:color w:val="000000" w:themeColor="text1"/>
        </w:rPr>
        <w:t xml:space="preserve">Here we conduct a large-scale meta-analysis of </w:t>
      </w:r>
      <w:ins w:id="254" w:author="Lauren Harrison" w:date="2021-05-21T14:51:00Z">
        <w:r w:rsidR="00C11404">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 xml:space="preserve">animal personality studies </w:t>
      </w:r>
      <w:ins w:id="255" w:author="Lauren Harrison" w:date="2021-05-23T11:48:00Z">
        <w:r w:rsidR="00680B91">
          <w:rPr>
            <w:rFonts w:ascii="Times New Roman" w:hAnsi="Times New Roman" w:cs="Times New Roman"/>
            <w:color w:val="000000" w:themeColor="text1"/>
          </w:rPr>
          <w:t xml:space="preserve">(extending </w:t>
        </w:r>
      </w:ins>
      <w:ins w:id="256" w:author="Lauren Harrison" w:date="2021-05-23T14:31:00Z">
        <w:r w:rsidR="007C281D">
          <w:rPr>
            <w:rFonts w:ascii="Times New Roman" w:hAnsi="Times New Roman" w:cs="Times New Roman"/>
            <w:color w:val="000000" w:themeColor="text1"/>
          </w:rPr>
          <w:t>an earlier meta-analysi</w:t>
        </w:r>
      </w:ins>
      <w:ins w:id="257" w:author="Lauren Harrison" w:date="2021-05-23T14:32:00Z">
        <w:r w:rsidR="007C281D">
          <w:rPr>
            <w:rFonts w:ascii="Times New Roman" w:hAnsi="Times New Roman" w:cs="Times New Roman"/>
            <w:color w:val="000000" w:themeColor="text1"/>
          </w:rPr>
          <w:t xml:space="preserve">s </w:t>
        </w:r>
      </w:ins>
      <w:ins w:id="258" w:author="Lauren Harrison" w:date="2021-05-23T11:48:00Z">
        <w:r w:rsidR="00680B91">
          <w:rPr>
            <w:rFonts w:ascii="Times New Roman" w:hAnsi="Times New Roman" w:cs="Times New Roman"/>
            <w:color w:val="000000" w:themeColor="text1"/>
          </w:rPr>
          <w:t>by</w:t>
        </w:r>
      </w:ins>
      <w:ins w:id="259" w:author="Lauren Harrison" w:date="2021-05-23T11:49:00Z">
        <w:r w:rsidR="00680B91">
          <w:rPr>
            <w:rFonts w:ascii="Times New Roman" w:hAnsi="Times New Roman" w:cs="Times New Roman"/>
            <w:color w:val="000000" w:themeColor="text1"/>
          </w:rPr>
          <w:t xml:space="preserve"> Tarka </w:t>
        </w:r>
        <w:r w:rsidR="00680B91">
          <w:rPr>
            <w:rFonts w:ascii="Times New Roman" w:hAnsi="Times New Roman" w:cs="Times New Roman"/>
            <w:i/>
            <w:iCs/>
            <w:color w:val="000000" w:themeColor="text1"/>
          </w:rPr>
          <w:t>et al</w:t>
        </w:r>
        <w:r w:rsidR="00680B91">
          <w:rPr>
            <w:rFonts w:ascii="Times New Roman" w:hAnsi="Times New Roman" w:cs="Times New Roman"/>
            <w:color w:val="000000" w:themeColor="text1"/>
          </w:rPr>
          <w:t>. 2018</w:t>
        </w:r>
      </w:ins>
      <w:ins w:id="260" w:author="Lauren Harrison" w:date="2021-05-23T11:48:00Z">
        <w:r w:rsidR="00680B91">
          <w:rPr>
            <w:rFonts w:ascii="Times New Roman" w:hAnsi="Times New Roman" w:cs="Times New Roman"/>
            <w:color w:val="000000" w:themeColor="text1"/>
          </w:rPr>
          <w:t xml:space="preserve">) </w:t>
        </w:r>
      </w:ins>
      <w:r w:rsidRPr="00AD5FAB">
        <w:rPr>
          <w:rFonts w:ascii="Times New Roman" w:hAnsi="Times New Roman" w:cs="Times New Roman"/>
          <w:color w:val="000000" w:themeColor="text1"/>
        </w:rPr>
        <w:t xml:space="preserve">to test the robustness of claims that males are more behaviourally variable than females. More specifically, we answer three questions: 1) Do males show greater variability than females in five personality factors? 2) </w:t>
      </w:r>
      <w:r w:rsidRPr="00AD5FAB">
        <w:rPr>
          <w:rFonts w:ascii="Times New Roman" w:hAnsi="Times New Roman" w:cs="Times New Roman"/>
          <w:color w:val="000000" w:themeColor="text1"/>
        </w:rPr>
        <w:lastRenderedPageBreak/>
        <w:t>Do sex differences in variability differ for the five components of personality? And 3) does sexual selection (estimated using the proxy of sexual size dimorphism, SSD) explain differences in the magnitude of sex differences in the mean and variance in personality? In many taxa, the strength of sexual selection on males is correlated with the magnitude of SSD</w:t>
      </w:r>
      <w:r w:rsidR="00E02FED">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{"citationItems":[{"id":"ITEM-1","itemData":{"author":[{"dropping-particle":"","family":"Fairbairn","given":"Daphne J","non-dropping-particle":"","parse-names":false,"suffix":""},{"dropping-particle":"","family":"Blanckenhorn","given":"Wolf U","non-dropping-particle":"","parse-names":false,"suffix":""},{"dropping-particle":"","family":"Szekely","given":"Tamas","non-dropping-particle":"","parse-names":false,"suffix":""}],"editor":[{"dropping-particle":"","family":"Fairbairn","given":"Daphne J","non-dropping-particle":"","parse-names":false,"suffix":""},{"dropping-particle":"","family":"Blanckenhorn","given":"Wolf U","non-dropping-particle":"","parse-names":false,"suffix":""},{"dropping-particle":"","family":"Szekely","given":"Tamas","non-dropping-particle":"","parse-names":false,"suffix":""}],"id":"ITEM-1","issued":{"date-parts":[["2007"]]},"publisher":"Oxford University Press","publisher-place":"Oxford, UK","title":"Sex, size and gender roles","type":"book"},"uris":["http://www.mendeley.com/documents/?uuid=53204ae7-4646-46ee-b676-edb321e156f3"]}],"mendeley":{"formattedCitation":"(Fairbairn, Blanckenhorn, &amp; Szekely, 2007)","plainTextFormattedCitation":"(Fairbairn, Blanckenhorn, &amp; Szekely, 2007)","previouslyFormattedCitation":"(Fairbairn, Blanckenhorn, &amp; Szekely,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(Fairbairn, Blanckenhorn, &amp; Szekely,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We therefore included SSD as a moderator in our meta-analyses. Additionally, our dataset contains taxa where males are heterogametic (mammals), homogametic (birds), or a mixture of both (insects, fish and reptiles/</w:t>
      </w:r>
      <w:del w:id="261" w:author="Lauren Harrison" w:date="2021-05-22T13:49:00Z">
        <w:r w:rsidRPr="00AD5FAB" w:rsidDel="00903089">
          <w:rPr>
            <w:rFonts w:ascii="Times New Roman" w:hAnsi="Times New Roman" w:cs="Times New Roman"/>
            <w:color w:val="000000" w:themeColor="text1"/>
          </w:rPr>
          <w:delText>frogs</w:delText>
        </w:r>
      </w:del>
      <w:ins w:id="262" w:author="Lauren Harrison" w:date="2021-05-22T13:49:00Z">
        <w:r w:rsidR="00903089">
          <w:rPr>
            <w:rFonts w:ascii="Times New Roman" w:hAnsi="Times New Roman" w:cs="Times New Roman"/>
            <w:color w:val="000000" w:themeColor="text1"/>
          </w:rPr>
          <w:t>amphibians</w:t>
        </w:r>
      </w:ins>
      <w:r w:rsidRPr="00AD5FAB">
        <w:rPr>
          <w:rFonts w:ascii="Times New Roman" w:hAnsi="Times New Roman" w:cs="Times New Roman"/>
          <w:color w:val="000000" w:themeColor="text1"/>
        </w:rPr>
        <w:t xml:space="preserve">). We can partially test if sex chromosomes affect sex differences in variation in personality by testing for a moderating effect of taxa. </w:t>
      </w:r>
    </w:p>
    <w:p w14:paraId="4D76C0CA" w14:textId="2458F5FE" w:rsidR="00E2305C" w:rsidRDefault="00E2305C" w:rsidP="00DF5211">
      <w:pPr>
        <w:spacing w:line="480" w:lineRule="auto"/>
        <w:ind w:firstLine="360"/>
        <w:rPr>
          <w:ins w:id="263" w:author="Lauren Harrison" w:date="2021-05-21T18:47:00Z"/>
          <w:rFonts w:ascii="Times New Roman" w:hAnsi="Times New Roman" w:cs="Times New Roman"/>
          <w:color w:val="000000" w:themeColor="text1"/>
        </w:rPr>
      </w:pPr>
    </w:p>
    <w:p w14:paraId="03E1D9F6" w14:textId="46788CEA" w:rsidR="00E2305C" w:rsidRPr="008A4744" w:rsidDel="007C6A85" w:rsidRDefault="008A69A2">
      <w:pPr>
        <w:pStyle w:val="Heading2"/>
        <w:spacing w:line="480" w:lineRule="auto"/>
        <w:ind w:left="357"/>
        <w:rPr>
          <w:del w:id="264" w:author="Lauren Harrison" w:date="2021-05-21T19:29:00Z"/>
          <w:rFonts w:ascii="Times New Roman" w:hAnsi="Times New Roman" w:cs="Times New Roman"/>
          <w:i/>
          <w:iCs/>
          <w:rPrChange w:id="265" w:author="Lauren Harrison" w:date="2021-05-22T13:56:00Z">
            <w:rPr>
              <w:del w:id="266" w:author="Lauren Harrison" w:date="2021-05-21T19:29:00Z"/>
            </w:rPr>
          </w:rPrChange>
        </w:rPr>
        <w:pPrChange w:id="267" w:author="Lauren Harrison" w:date="2021-05-22T13:56:00Z">
          <w:pPr>
            <w:spacing w:line="480" w:lineRule="auto"/>
            <w:ind w:firstLine="360"/>
          </w:pPr>
        </w:pPrChange>
      </w:pPr>
      <w:ins w:id="268" w:author="Lauren Harrison" w:date="2021-05-22T13:54:00Z">
        <w:r w:rsidRPr="008A4744">
          <w:rPr>
            <w:rFonts w:ascii="Times New Roman" w:hAnsi="Times New Roman" w:cs="Times New Roman"/>
            <w:i/>
            <w:iCs/>
            <w:rPrChange w:id="269" w:author="Lauren Harrison" w:date="2021-05-22T13:56:00Z">
              <w:rPr/>
            </w:rPrChange>
          </w:rPr>
          <w:t xml:space="preserve">(5) </w:t>
        </w:r>
      </w:ins>
      <w:ins w:id="270" w:author="Lauren Harrison" w:date="2021-05-21T18:47:00Z">
        <w:r w:rsidR="00E2305C" w:rsidRPr="008A4744">
          <w:rPr>
            <w:rFonts w:ascii="Times New Roman" w:hAnsi="Times New Roman" w:cs="Times New Roman"/>
            <w:i/>
            <w:iCs/>
            <w:rPrChange w:id="271" w:author="Lauren Harrison" w:date="2021-05-22T13:56:00Z">
              <w:rPr/>
            </w:rPrChange>
          </w:rPr>
          <w:t>Predictions</w:t>
        </w:r>
      </w:ins>
    </w:p>
    <w:p w14:paraId="6B92E8CA" w14:textId="77777777" w:rsidR="007C6A85" w:rsidRPr="00E2305C" w:rsidRDefault="007C6A85">
      <w:pPr>
        <w:pStyle w:val="Heading2"/>
        <w:spacing w:line="480" w:lineRule="auto"/>
        <w:ind w:left="357"/>
        <w:rPr>
          <w:ins w:id="272" w:author="Lauren Harrison" w:date="2021-05-21T19:29:00Z"/>
        </w:rPr>
        <w:pPrChange w:id="273" w:author="Lauren Harrison" w:date="2021-05-22T13:56:00Z">
          <w:pPr>
            <w:spacing w:line="480" w:lineRule="auto"/>
            <w:ind w:firstLine="360"/>
          </w:pPr>
        </w:pPrChange>
      </w:pPr>
    </w:p>
    <w:p w14:paraId="06DDE270" w14:textId="6AE007A0" w:rsidR="00E2305C" w:rsidRDefault="009E6BC3" w:rsidP="007C6A85">
      <w:pPr>
        <w:spacing w:line="480" w:lineRule="auto"/>
        <w:ind w:firstLine="360"/>
        <w:rPr>
          <w:ins w:id="274" w:author="Lauren Harrison" w:date="2021-05-21T19:37:00Z"/>
          <w:rFonts w:ascii="Times New Roman" w:hAnsi="Times New Roman" w:cs="Times New Roman"/>
        </w:rPr>
      </w:pPr>
      <w:ins w:id="275" w:author="Lauren Harrison" w:date="2021-05-22T13:58:00Z">
        <w:r>
          <w:rPr>
            <w:rFonts w:ascii="Times New Roman" w:hAnsi="Times New Roman" w:cs="Times New Roman"/>
          </w:rPr>
          <w:t>We expected</w:t>
        </w:r>
      </w:ins>
      <w:ins w:id="276" w:author="Lauren Harrison" w:date="2021-05-22T13:57:00Z">
        <w:r>
          <w:rPr>
            <w:rFonts w:ascii="Times New Roman" w:hAnsi="Times New Roman" w:cs="Times New Roman"/>
          </w:rPr>
          <w:t xml:space="preserve"> </w:t>
        </w:r>
      </w:ins>
      <w:ins w:id="277" w:author="Lauren Harrison" w:date="2021-05-22T13:42:00Z">
        <w:r w:rsidR="00903089" w:rsidRPr="00AD5FAB">
          <w:rPr>
            <w:rFonts w:ascii="Times New Roman" w:hAnsi="Times New Roman" w:cs="Times New Roman"/>
          </w:rPr>
          <w:t xml:space="preserve">males </w:t>
        </w:r>
      </w:ins>
      <w:ins w:id="278" w:author="Lauren Harrison" w:date="2021-05-22T13:58:00Z">
        <w:r>
          <w:rPr>
            <w:rFonts w:ascii="Times New Roman" w:hAnsi="Times New Roman" w:cs="Times New Roman"/>
          </w:rPr>
          <w:t>would</w:t>
        </w:r>
      </w:ins>
      <w:ins w:id="279" w:author="Lauren Harrison" w:date="2021-05-22T13:42:00Z">
        <w:r w:rsidR="00903089" w:rsidRPr="00AD5FAB">
          <w:rPr>
            <w:rFonts w:ascii="Times New Roman" w:hAnsi="Times New Roman" w:cs="Times New Roman"/>
          </w:rPr>
          <w:t xml:space="preserve"> show larger </w:t>
        </w:r>
      </w:ins>
      <w:ins w:id="280" w:author="Lauren Harrison" w:date="2021-05-22T13:57:00Z">
        <w:r>
          <w:rPr>
            <w:rFonts w:ascii="Times New Roman" w:hAnsi="Times New Roman" w:cs="Times New Roman"/>
          </w:rPr>
          <w:t xml:space="preserve">mean </w:t>
        </w:r>
      </w:ins>
      <w:ins w:id="281" w:author="Lauren Harrison" w:date="2021-05-22T13:42:00Z">
        <w:r w:rsidR="00903089" w:rsidRPr="00AD5FAB">
          <w:rPr>
            <w:rFonts w:ascii="Times New Roman" w:hAnsi="Times New Roman" w:cs="Times New Roman"/>
          </w:rPr>
          <w:t>trait values for personality traits</w:t>
        </w:r>
      </w:ins>
      <w:ins w:id="282" w:author="Lauren Harrison" w:date="2021-05-22T13:57:00Z">
        <w:r>
          <w:rPr>
            <w:rFonts w:ascii="Times New Roman" w:hAnsi="Times New Roman" w:cs="Times New Roman"/>
          </w:rPr>
          <w:t xml:space="preserve">, </w:t>
        </w:r>
      </w:ins>
      <w:ins w:id="283" w:author="Lauren Harrison" w:date="2021-05-22T13:42:00Z">
        <w:r w:rsidR="00903089" w:rsidRPr="00AD5FAB">
          <w:rPr>
            <w:rFonts w:ascii="Times New Roman" w:hAnsi="Times New Roman" w:cs="Times New Roman"/>
          </w:rPr>
          <w:t>with the possible exception of sociality</w:t>
        </w:r>
        <w:r w:rsidR="00903089">
          <w:rPr>
            <w:rFonts w:ascii="Times New Roman" w:hAnsi="Times New Roman" w:cs="Times New Roman"/>
          </w:rPr>
          <w:t xml:space="preserve"> </w:t>
        </w:r>
        <w:r w:rsidR="00903089" w:rsidRPr="00AD5FAB">
          <w:rPr>
            <w:rFonts w:ascii="Times New Roman" w:hAnsi="Times New Roman" w:cs="Times New Roman"/>
          </w:rPr>
          <w:fldChar w:fldCharType="begin" w:fldLock="1"/>
        </w:r>
        <w:r w:rsidR="00903089">
          <w:rPr>
            <w:rFonts w:ascii="Times New Roman" w:hAnsi="Times New Roman" w:cs="Times New Roman"/>
          </w:rPr>
          <w:instrText>ADDIN CSL_CITATION {"citationItems":[{"id":"ITEM-1","itemData":{"DOI":"10.1098/rstb.2010.0221","ISBN":"0962-8436","ISSN":"14712970","PMID":"21078647","abstract":"In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Sciences","id":"ITEM-1","issue":"1560","issued":{"date-parts":[["2010"]]},"note":"Key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review","type":"article-journal","volume":"365"},"uris":["http://www.mendeley.com/documents/?uuid=440ffd2d-6b5e-4ae3-9d83-e159e53d95b0"]},{"id":"ITEM-2","itemData":{"DOI":"10.1098/rstb.2010.0215","abstract":"We develop a conceptual framework for the understanding of animal personalities in terms of adaptive evolution. We focus on two basic questions. First, why do behavioural types exhibit limited behavioural plasticity, that is, behavioural correlations both across contexts and over time? Second, how can multiple behavioural types coexist within a single population? We emphasize differences in 'state' among individuals in combination with state-dependent behaviour. Some states are inherently stable and individual differences in such states can explain stable differences in suites of behaviour if it is adaptive to make behaviour in various contexts dependent on such states. Behavioural stability and cross-context correlations in behaviour are more difficult to explain if individual states are potentially more variable. In such cases stable personalities can result from state-dependent behaviour if state and behaviour mutually reinforce each other by feedback mechanisms. We discuss various evolutionary mechanisms for the maintenance of variation (in states and/or behaviour), including frequency-dependent selection, spatial variation with incomplete matching between habitat and phenotype, bet-hedging in a temporally fluctuating environment, and nonequilibrium dynamics. Although state differences are important, we also discuss how social conventions and social signalling can give rise to adaptive personality differences in the absence of state differences. © 2010 The Royal Society.","author":[{"dropping-particle":"","family":"Wolf","given":"M","non-dropping-particle":"","parse-names":false,"suffix":""},{"dropping-particle":"","family":"Weissing","given":"F J","non-dropping-particle":"","parse-names":false,"suffix":""}],"container-title":"Philosophical Transactions of the Royal Society B: Biological Sciences","id":"ITEM-2","issue":"1560","issued":{"date-parts":[["2010"]]},"note":"Cited By :214\n\nExport Date: 8 November 2018","page":"3959-3968","publisher-place":"Theoretical Biology Group, Centre for Ecological and Evolutionary Studies, University of Groningen, Kerklaan 30, 9751 Haren, Netherlands","title":"An explanatory framework for adaptive personality differences","type":"article-journal","volume":"365"},"uris":["http://www.mendeley.com/documents/?uuid=495ba15f-2751-46ff-aae6-8bf716d0b456"]}],"mendeley":{"formattedCitation":"(Dingemanse &amp; Wolf, 2010; Wolf &amp; Weissing, 2010)","plainTextFormattedCitation":"(Dingemanse &amp; Wolf, 2010; Wolf &amp; Weissing, 2010)","previouslyFormattedCitation":"(Dingemanse &amp; Wolf, 2010; Wolf &amp; Weissing, 2010)"},"properties":{"noteIndex":0},"schema":"https://github.com/citation-style-language/schema/raw/master/csl-citation.json"}</w:instrText>
        </w:r>
        <w:r w:rsidR="00903089" w:rsidRPr="00AD5FAB">
          <w:rPr>
            <w:rFonts w:ascii="Times New Roman" w:hAnsi="Times New Roman" w:cs="Times New Roman"/>
          </w:rPr>
          <w:fldChar w:fldCharType="separate"/>
        </w:r>
        <w:r w:rsidR="00903089" w:rsidRPr="00985B47">
          <w:rPr>
            <w:rFonts w:ascii="Times New Roman" w:hAnsi="Times New Roman" w:cs="Times New Roman"/>
            <w:noProof/>
          </w:rPr>
          <w:t>(Dingemanse &amp; Wolf, 2010; Wolf &amp; Weissing, 2010)</w:t>
        </w:r>
        <w:r w:rsidR="00903089" w:rsidRPr="00AD5FAB">
          <w:rPr>
            <w:rFonts w:ascii="Times New Roman" w:hAnsi="Times New Roman" w:cs="Times New Roman"/>
          </w:rPr>
          <w:fldChar w:fldCharType="end"/>
        </w:r>
        <w:r w:rsidR="00903089" w:rsidRPr="00AD5FAB">
          <w:rPr>
            <w:rFonts w:ascii="Times New Roman" w:hAnsi="Times New Roman" w:cs="Times New Roman"/>
          </w:rPr>
          <w:t>, and greater variance for all five traits in accordance with the ‘greater male variability’ hypothesis</w:t>
        </w:r>
        <w:r w:rsidR="00903089">
          <w:rPr>
            <w:rFonts w:ascii="Times New Roman" w:hAnsi="Times New Roman" w:cs="Times New Roman"/>
          </w:rPr>
          <w:t xml:space="preserve"> </w:t>
        </w:r>
        <w:r w:rsidR="00903089" w:rsidRPr="00AD5FAB">
          <w:rPr>
            <w:rFonts w:ascii="Times New Roman" w:hAnsi="Times New Roman" w:cs="Times New Roman"/>
          </w:rPr>
          <w:fldChar w:fldCharType="begin" w:fldLock="1"/>
        </w:r>
        <w:r w:rsidR="00903089">
          <w:rPr>
            <w:rFonts w:ascii="Times New Roman" w:hAnsi="Times New Roman" w:cs="Times New Roman"/>
          </w:rPr>
          <w:instrText>ADDIN CSL_CITATION {"citationItems":[{"id":"ITEM-1","itemData":{"author":[{"dropping-particle":"","family":"Feingold","given":"Alan","non-dropping-particle":"","parse-names":false,"suffix":""}],"container-title":"Review of Educational Research","id":"ITEM-1","issue":"1","issued":{"date-parts":[["1992"]]},"page":"61-84","title":"Sex Differences in Variability in Intellectual Abilities: A New Look at an Old Controversy","type":"article-journal","volume":"62"},"uris":["http://www.mendeley.com/documents/?uuid=7cfcb64f-2b1b-4f3b-aa28-878275d085c6"]}],"mendeley":{"formattedCitation":"(Feingold, 1992)","plainTextFormattedCitation":"(Feingold, 1992)","previouslyFormattedCitation":"(Feingold, 1992)"},"properties":{"noteIndex":0},"schema":"https://github.com/citation-style-language/schema/raw/master/csl-citation.json"}</w:instrText>
        </w:r>
        <w:r w:rsidR="00903089" w:rsidRPr="00AD5FAB">
          <w:rPr>
            <w:rFonts w:ascii="Times New Roman" w:hAnsi="Times New Roman" w:cs="Times New Roman"/>
          </w:rPr>
          <w:fldChar w:fldCharType="separate"/>
        </w:r>
        <w:r w:rsidR="00903089" w:rsidRPr="00985B47">
          <w:rPr>
            <w:rFonts w:ascii="Times New Roman" w:hAnsi="Times New Roman" w:cs="Times New Roman"/>
            <w:noProof/>
          </w:rPr>
          <w:t>(Feingold, 1992)</w:t>
        </w:r>
        <w:r w:rsidR="00903089" w:rsidRPr="00AD5FAB">
          <w:rPr>
            <w:rFonts w:ascii="Times New Roman" w:hAnsi="Times New Roman" w:cs="Times New Roman"/>
          </w:rPr>
          <w:fldChar w:fldCharType="end"/>
        </w:r>
        <w:r w:rsidR="00903089" w:rsidRPr="00AD5FAB">
          <w:rPr>
            <w:rFonts w:ascii="Times New Roman" w:hAnsi="Times New Roman" w:cs="Times New Roman"/>
          </w:rPr>
          <w:t>.</w:t>
        </w:r>
        <w:r w:rsidR="00903089">
          <w:rPr>
            <w:rFonts w:ascii="Times New Roman" w:hAnsi="Times New Roman" w:cs="Times New Roman"/>
          </w:rPr>
          <w:t xml:space="preserve"> </w:t>
        </w:r>
      </w:ins>
      <w:ins w:id="284" w:author="Lauren Harrison" w:date="2021-05-21T19:27:00Z">
        <w:r w:rsidR="007C6A85" w:rsidRPr="007C6A85">
          <w:rPr>
            <w:rFonts w:ascii="Times New Roman" w:hAnsi="Times New Roman" w:cs="Times New Roman"/>
            <w:rPrChange w:id="285" w:author="Lauren Harrison" w:date="2021-05-21T19:29:00Z">
              <w:rPr/>
            </w:rPrChange>
          </w:rPr>
          <w:t>We expected that the magnitude of sex-specific differences in mean values and variance would depend on the type of personality trait, because trait types are likely to be correlated with sex roles (</w:t>
        </w:r>
        <w:proofErr w:type="gramStart"/>
        <w:r w:rsidR="007C6A85" w:rsidRPr="007C6A85">
          <w:rPr>
            <w:rFonts w:ascii="Times New Roman" w:hAnsi="Times New Roman" w:cs="Times New Roman"/>
            <w:rPrChange w:id="286" w:author="Lauren Harrison" w:date="2021-05-21T19:29:00Z">
              <w:rPr/>
            </w:rPrChange>
          </w:rPr>
          <w:t>e.g.</w:t>
        </w:r>
        <w:proofErr w:type="gramEnd"/>
        <w:r w:rsidR="007C6A85" w:rsidRPr="007C6A85">
          <w:rPr>
            <w:rFonts w:ascii="Times New Roman" w:hAnsi="Times New Roman" w:cs="Times New Roman"/>
            <w:rPrChange w:id="287" w:author="Lauren Harrison" w:date="2021-05-21T19:29:00Z">
              <w:rPr/>
            </w:rPrChange>
          </w:rPr>
          <w:t xml:space="preserve"> parental care might affect sociability), life-histories (e.g. sex-biased dispersal is likely to affect exploration and activity), and sexual selection (e.g. the level of male-male competition or female mate choice might affect male levels of aggression and female levels of exploration). </w:t>
        </w:r>
      </w:ins>
      <w:ins w:id="288" w:author="Lauren Harrison" w:date="2021-05-22T13:59:00Z">
        <w:r>
          <w:rPr>
            <w:rFonts w:ascii="Times New Roman" w:hAnsi="Times New Roman" w:cs="Times New Roman"/>
          </w:rPr>
          <w:t>When testing</w:t>
        </w:r>
      </w:ins>
      <w:ins w:id="289" w:author="Lauren Harrison" w:date="2021-05-21T19:27:00Z">
        <w:r w:rsidR="007C6A85" w:rsidRPr="007C6A85">
          <w:rPr>
            <w:rFonts w:ascii="Times New Roman" w:hAnsi="Times New Roman" w:cs="Times New Roman"/>
            <w:rPrChange w:id="290" w:author="Lauren Harrison" w:date="2021-05-21T19:29:00Z">
              <w:rPr/>
            </w:rPrChange>
          </w:rPr>
          <w:t xml:space="preserve"> whether the degree of </w:t>
        </w:r>
      </w:ins>
      <w:ins w:id="291" w:author="Lauren Harrison" w:date="2021-05-23T11:44:00Z">
        <w:r w:rsidR="00957E04">
          <w:rPr>
            <w:rFonts w:ascii="Times New Roman" w:hAnsi="Times New Roman" w:cs="Times New Roman"/>
          </w:rPr>
          <w:t xml:space="preserve">sex-specific </w:t>
        </w:r>
      </w:ins>
      <w:ins w:id="292" w:author="Lauren Harrison" w:date="2021-05-21T19:27:00Z">
        <w:r w:rsidR="007C6A85" w:rsidRPr="007C6A85">
          <w:rPr>
            <w:rFonts w:ascii="Times New Roman" w:hAnsi="Times New Roman" w:cs="Times New Roman"/>
            <w:rPrChange w:id="293" w:author="Lauren Harrison" w:date="2021-05-21T19:29:00Z">
              <w:rPr/>
            </w:rPrChange>
          </w:rPr>
          <w:t>sexual selection, as measured by sexual size dimorphism (SSD index), moderated effect sizes</w:t>
        </w:r>
      </w:ins>
      <w:ins w:id="294" w:author="Lauren Harrison" w:date="2021-05-22T13:59:00Z">
        <w:r>
          <w:rPr>
            <w:rFonts w:ascii="Times New Roman" w:hAnsi="Times New Roman" w:cs="Times New Roman"/>
          </w:rPr>
          <w:t>,</w:t>
        </w:r>
      </w:ins>
      <w:ins w:id="295" w:author="Lauren Harrison" w:date="2021-05-21T19:27:00Z">
        <w:r w:rsidR="007C6A85" w:rsidRPr="007C6A85">
          <w:rPr>
            <w:rFonts w:ascii="Times New Roman" w:hAnsi="Times New Roman" w:cs="Times New Roman"/>
            <w:rPrChange w:id="296" w:author="Lauren Harrison" w:date="2021-05-21T19:29:00Z">
              <w:rPr/>
            </w:rPrChange>
          </w:rPr>
          <w:t xml:space="preserve"> </w:t>
        </w:r>
      </w:ins>
      <w:ins w:id="297" w:author="Lauren Harrison" w:date="2021-05-22T13:59:00Z">
        <w:r>
          <w:rPr>
            <w:rFonts w:ascii="Times New Roman" w:hAnsi="Times New Roman" w:cs="Times New Roman"/>
          </w:rPr>
          <w:t>w</w:t>
        </w:r>
      </w:ins>
      <w:ins w:id="298" w:author="Lauren Harrison" w:date="2021-05-21T19:27:00Z">
        <w:r w:rsidR="007C6A85" w:rsidRPr="007C6A85">
          <w:rPr>
            <w:rFonts w:ascii="Times New Roman" w:hAnsi="Times New Roman" w:cs="Times New Roman"/>
            <w:rPrChange w:id="299" w:author="Lauren Harrison" w:date="2021-05-21T19:29:00Z">
              <w:rPr/>
            </w:rPrChange>
          </w:rPr>
          <w:t>e predicted that species with a greater male-bias in SSD would show stronger sex differences in the mean and variance. However, we also expected the strength of its moderating effect to differ among the personality traits.</w:t>
        </w:r>
      </w:ins>
      <w:ins w:id="300" w:author="Lauren Harrison" w:date="2021-05-21T19:37:00Z">
        <w:r w:rsidR="00F53C50">
          <w:rPr>
            <w:rFonts w:ascii="Times New Roman" w:hAnsi="Times New Roman" w:cs="Times New Roman"/>
          </w:rPr>
          <w:t xml:space="preserve"> </w:t>
        </w:r>
      </w:ins>
    </w:p>
    <w:p w14:paraId="6BE4564B" w14:textId="77777777" w:rsidR="00F53C50" w:rsidRPr="007C6A85" w:rsidRDefault="00F53C50">
      <w:pPr>
        <w:spacing w:line="480" w:lineRule="auto"/>
        <w:ind w:firstLine="360"/>
        <w:rPr>
          <w:rFonts w:ascii="Times New Roman" w:hAnsi="Times New Roman" w:cs="Times New Roman"/>
          <w:color w:val="000000" w:themeColor="text1"/>
          <w:rPrChange w:id="301" w:author="Lauren Harrison" w:date="2021-05-21T19:29:00Z">
            <w:rPr>
              <w:rFonts w:ascii="Times New Roman" w:hAnsi="Times New Roman" w:cs="Times New Roman"/>
              <w:b/>
              <w:bCs/>
              <w:color w:val="000000" w:themeColor="text1"/>
            </w:rPr>
          </w:rPrChange>
        </w:rPr>
        <w:pPrChange w:id="302" w:author="Lauren Harrison" w:date="2021-05-21T19:29:00Z">
          <w:pPr>
            <w:spacing w:line="480" w:lineRule="auto"/>
          </w:pPr>
        </w:pPrChange>
      </w:pPr>
    </w:p>
    <w:p w14:paraId="60488436" w14:textId="1CDDEC06" w:rsidR="00220F6C" w:rsidRPr="002836A1" w:rsidRDefault="00220F6C" w:rsidP="002836A1">
      <w:pPr>
        <w:pStyle w:val="Heading1"/>
        <w:numPr>
          <w:ilvl w:val="0"/>
          <w:numId w:val="27"/>
        </w:numPr>
        <w:spacing w:line="480" w:lineRule="auto"/>
        <w:rPr>
          <w:rFonts w:ascii="Times New Roman" w:hAnsi="Times New Roman" w:cs="Times New Roman"/>
          <w:b/>
          <w:bCs/>
          <w:color w:val="auto"/>
          <w:sz w:val="24"/>
          <w:szCs w:val="24"/>
        </w:rPr>
      </w:pPr>
      <w:bookmarkStart w:id="303" w:name="_Toc61094834"/>
      <w:r w:rsidRPr="002836A1">
        <w:rPr>
          <w:rFonts w:ascii="Times New Roman" w:hAnsi="Times New Roman" w:cs="Times New Roman"/>
          <w:b/>
          <w:bCs/>
          <w:color w:val="auto"/>
          <w:sz w:val="24"/>
          <w:szCs w:val="24"/>
        </w:rPr>
        <w:lastRenderedPageBreak/>
        <w:t>Materials and Methods</w:t>
      </w:r>
      <w:bookmarkEnd w:id="303"/>
    </w:p>
    <w:p w14:paraId="2DE4D8D4" w14:textId="7CE4B09A" w:rsidR="00CE0EF9" w:rsidRPr="002836A1" w:rsidRDefault="00CE0EF9" w:rsidP="002836A1">
      <w:pPr>
        <w:pStyle w:val="Heading2"/>
        <w:numPr>
          <w:ilvl w:val="0"/>
          <w:numId w:val="31"/>
        </w:numPr>
        <w:spacing w:line="480" w:lineRule="auto"/>
        <w:rPr>
          <w:rFonts w:ascii="Times New Roman" w:hAnsi="Times New Roman" w:cs="Times New Roman"/>
          <w:i/>
          <w:iCs/>
          <w:color w:val="auto"/>
          <w:sz w:val="24"/>
          <w:szCs w:val="24"/>
        </w:rPr>
      </w:pPr>
      <w:bookmarkStart w:id="304" w:name="_Toc61094835"/>
      <w:r w:rsidRPr="002836A1">
        <w:rPr>
          <w:rFonts w:ascii="Times New Roman" w:hAnsi="Times New Roman" w:cs="Times New Roman"/>
          <w:i/>
          <w:iCs/>
          <w:color w:val="auto"/>
          <w:sz w:val="24"/>
          <w:szCs w:val="24"/>
        </w:rPr>
        <w:t>General approach</w:t>
      </w:r>
      <w:bookmarkEnd w:id="304"/>
    </w:p>
    <w:p w14:paraId="1667E51F" w14:textId="297FAAE6" w:rsidR="00CE0EF9" w:rsidRPr="00CE0EF9" w:rsidRDefault="00CE0EF9" w:rsidP="00CE0EF9">
      <w:pPr>
        <w:spacing w:line="480" w:lineRule="auto"/>
        <w:ind w:firstLine="720"/>
        <w:contextualSpacing/>
        <w:rPr>
          <w:rFonts w:ascii="Times New Roman" w:hAnsi="Times New Roman" w:cs="Times New Roman"/>
        </w:rPr>
      </w:pPr>
      <w:r>
        <w:rPr>
          <w:rFonts w:ascii="Times New Roman" w:hAnsi="Times New Roman" w:cs="Times New Roman"/>
        </w:rPr>
        <w:t>We conducted a systematic review and meta-analysis to test the generality of the ‘greater male variability’ hypothesis across the animal kingdom</w:t>
      </w:r>
      <w:ins w:id="305" w:author="Lauren Harrison" w:date="2021-05-21T14:52:00Z">
        <w:r w:rsidR="00402CFA">
          <w:rPr>
            <w:rFonts w:ascii="Times New Roman" w:hAnsi="Times New Roman" w:cs="Times New Roman"/>
          </w:rPr>
          <w:t xml:space="preserve"> (excluding humans)</w:t>
        </w:r>
      </w:ins>
      <w:r>
        <w:rPr>
          <w:rFonts w:ascii="Times New Roman" w:hAnsi="Times New Roman" w:cs="Times New Roman"/>
        </w:rPr>
        <w:t>. Comparisons of shared behavioural traits often provide conflicting evidence for greater male variability</w:t>
      </w:r>
      <w:r w:rsidR="00EB5863">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therefore</w:t>
      </w:r>
      <w:proofErr w:type="gramEnd"/>
      <w:r>
        <w:rPr>
          <w:rFonts w:ascii="Times New Roman" w:hAnsi="Times New Roman" w:cs="Times New Roman"/>
        </w:rPr>
        <w:t xml:space="preserve"> we chose to focus on animal personality as a way to compare shared behaviours that are likely very similar, and measured in similar ways, across many different </w:t>
      </w:r>
      <w:ins w:id="306" w:author="Lauren Harrison" w:date="2021-05-21T14:52:00Z">
        <w:r w:rsidR="00EB4320">
          <w:rPr>
            <w:rFonts w:ascii="Times New Roman" w:hAnsi="Times New Roman" w:cs="Times New Roman"/>
          </w:rPr>
          <w:t xml:space="preserve">non-human </w:t>
        </w:r>
      </w:ins>
      <w:r>
        <w:rPr>
          <w:rFonts w:ascii="Times New Roman" w:hAnsi="Times New Roman" w:cs="Times New Roman"/>
        </w:rPr>
        <w:t xml:space="preserve">animal species. For this synthesis, we extracted the raw means and error for personality and personality-like behaviours for both males and females from the primary literature (see Figure </w:t>
      </w:r>
      <w:r w:rsidR="00EB5863">
        <w:rPr>
          <w:rFonts w:ascii="Times New Roman" w:hAnsi="Times New Roman" w:cs="Times New Roman"/>
        </w:rPr>
        <w:t>1</w:t>
      </w:r>
      <w:r>
        <w:rPr>
          <w:rFonts w:ascii="Times New Roman" w:hAnsi="Times New Roman" w:cs="Times New Roman"/>
        </w:rPr>
        <w:t xml:space="preserve">). </w:t>
      </w:r>
      <w:r w:rsidRPr="00AD5FAB">
        <w:rPr>
          <w:rFonts w:ascii="Times New Roman" w:hAnsi="Times New Roman" w:cs="Times New Roman"/>
        </w:rPr>
        <w:t>Recently, there has been a push for stricter definitions of personalities in animal behaviour studies</w:t>
      </w:r>
      <w:r>
        <w:rPr>
          <w:rFonts w:ascii="Times New Roman" w:hAnsi="Times New Roman" w:cs="Times New Roman"/>
        </w:rPr>
        <w:t xml:space="preserve"> </w:t>
      </w:r>
      <w:r w:rsidRPr="00AD5FAB">
        <w:rPr>
          <w:rFonts w:ascii="Times New Roman" w:hAnsi="Times New Roman" w:cs="Times New Roman"/>
        </w:rPr>
        <w:fldChar w:fldCharType="begin" w:fldLock="1"/>
      </w:r>
      <w:r>
        <w:rPr>
          <w:rFonts w:ascii="Times New Roman" w:hAnsi="Times New Roman" w:cs="Times New Roman"/>
        </w:rPr>
        <w:instrText>ADDIN CSL_CITATION {"citationItems":[{"id":"ITEM-1","itemData":{"DOI":"10.1111/eth.13082","ISSN":"14390310","author":[{"dropping-particle":"","family":"Dingemanse","given":"Niels J.","non-dropping-particle":"","parse-names":false,"suffix":""},{"dropping-particle":"","family":"Wright","given":"Jonathan","non-dropping-particle":"","parse-names":false,"suffix":""}],"container-title":"Ethology","id":"ITEM-1","issue":"9","issued":{"date-parts":[["2020"]]},"page":"865-869","title":"Criteria for acceptable studies of animal personality and behavioural syndromes","type":"article-journal","volume":"126"},"uris":["http://www.mendeley.com/documents/?uuid=2201a2f4-2e63-48c5-93b5-5da9c7ce02ce"]}],"mendeley":{"formattedCitation":"(Dingemanse &amp; Wright, 2020)","plainTextFormattedCitation":"(Dingemanse &amp; Wright, 2020)","previouslyFormattedCitation":"(Dingemanse &amp; Wright, 2020)"},"properties":{"noteIndex":0},"schema":"https://github.com/citation-style-language/schema/raw/master/csl-citation.json"}</w:instrText>
      </w:r>
      <w:r w:rsidRPr="00AD5FAB">
        <w:rPr>
          <w:rFonts w:ascii="Times New Roman" w:hAnsi="Times New Roman" w:cs="Times New Roman"/>
        </w:rPr>
        <w:fldChar w:fldCharType="separate"/>
      </w:r>
      <w:r w:rsidRPr="00985B47">
        <w:rPr>
          <w:rFonts w:ascii="Times New Roman" w:hAnsi="Times New Roman" w:cs="Times New Roman"/>
          <w:noProof/>
        </w:rPr>
        <w:t>(Dingemanse &amp; Wright, 2020)</w:t>
      </w:r>
      <w:r w:rsidRPr="00AD5FAB">
        <w:rPr>
          <w:rFonts w:ascii="Times New Roman" w:hAnsi="Times New Roman" w:cs="Times New Roman"/>
        </w:rPr>
        <w:fldChar w:fldCharType="end"/>
      </w:r>
      <w:r w:rsidRPr="00AD5FAB">
        <w:rPr>
          <w:rFonts w:ascii="Times New Roman" w:hAnsi="Times New Roman" w:cs="Times New Roman"/>
        </w:rPr>
        <w:t>. By definition, personality traits are repeatable</w:t>
      </w:r>
      <w:r>
        <w:rPr>
          <w:rFonts w:ascii="Times New Roman" w:hAnsi="Times New Roman" w:cs="Times New Roman"/>
        </w:rPr>
        <w:t xml:space="preserve"> </w:t>
      </w:r>
      <w:r w:rsidRPr="00AD5FAB">
        <w:rPr>
          <w:rFonts w:ascii="Times New Roman" w:hAnsi="Times New Roman" w:cs="Times New Roman"/>
        </w:rPr>
        <w:fldChar w:fldCharType="begin" w:fldLock="1"/>
      </w:r>
      <w:r w:rsidR="00FE4C7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overview","type":"article-journal","volume":"19"},"uris":["http://www.mendeley.com/documents/?uuid=d985c37b-9c60-486d-8eaf-204e8ef39d01"]}],"mendeley":{"formattedCitation":"(Sih, Bell, &amp; Johnson, 2004)","plainTextFormattedCitation":"(Sih, Bell, &amp; Johnson, 2004)","previouslyFormattedCitation":"(Sih &lt;i&gt;et al.&lt;/i&gt;, 2004)"},"properties":{"noteIndex":0},"schema":"https://github.com/citation-style-language/schema/raw/master/csl-citation.json"}</w:instrText>
      </w:r>
      <w:r w:rsidRPr="00AD5FAB">
        <w:rPr>
          <w:rFonts w:ascii="Times New Roman" w:hAnsi="Times New Roman" w:cs="Times New Roman"/>
        </w:rPr>
        <w:fldChar w:fldCharType="separate"/>
      </w:r>
      <w:r w:rsidR="00FE4C77" w:rsidRPr="00FE4C77">
        <w:rPr>
          <w:rFonts w:ascii="Times New Roman" w:hAnsi="Times New Roman" w:cs="Times New Roman"/>
          <w:noProof/>
        </w:rPr>
        <w:t>(Sih, Bell, &amp; Johnson, 2004)</w:t>
      </w:r>
      <w:r w:rsidRPr="00AD5FAB">
        <w:rPr>
          <w:rFonts w:ascii="Times New Roman" w:hAnsi="Times New Roman" w:cs="Times New Roman"/>
        </w:rPr>
        <w:fldChar w:fldCharType="end"/>
      </w:r>
      <w:r w:rsidRPr="00AD5FAB">
        <w:rPr>
          <w:rFonts w:ascii="Times New Roman" w:hAnsi="Times New Roman" w:cs="Times New Roman"/>
        </w:rPr>
        <w:t xml:space="preserve">, but very few of the available studies reported repeatability, </w:t>
      </w:r>
      <w:ins w:id="307" w:author="Lauren Harrison" w:date="2021-05-21T14:52:00Z">
        <w:r w:rsidR="009278FF">
          <w:rPr>
            <w:rFonts w:ascii="Times New Roman" w:hAnsi="Times New Roman" w:cs="Times New Roman"/>
          </w:rPr>
          <w:t>n</w:t>
        </w:r>
      </w:ins>
      <w:r w:rsidRPr="00AD5FAB">
        <w:rPr>
          <w:rFonts w:ascii="Times New Roman" w:hAnsi="Times New Roman" w:cs="Times New Roman"/>
        </w:rPr>
        <w:t>or cited previous work that has documented repeatability of the behavioural measure used to quantify personality. As such, many earlier studies of personality-like animal behaviours do not necessarily meet these criteria. To ensure sufficient sample sizes, we therefore included behaviours that are commonly described as indices of animal personality, and also where the authors interpreted behaviours as ‘personalities’</w:t>
      </w:r>
      <w:r>
        <w:rPr>
          <w:rFonts w:ascii="Times New Roman" w:hAnsi="Times New Roman" w:cs="Times New Roman"/>
        </w:rPr>
        <w:t xml:space="preserve"> </w:t>
      </w:r>
      <w:r w:rsidRPr="00AD5FAB">
        <w:rPr>
          <w:rFonts w:ascii="Times New Roman" w:hAnsi="Times New Roman" w:cs="Times New Roman"/>
        </w:rPr>
        <w:fldChar w:fldCharType="begin" w:fldLock="1"/>
      </w:r>
      <w:r>
        <w:rPr>
          <w:rFonts w:ascii="Times New Roman" w:hAnsi="Times New Roman" w:cs="Times New Roman"/>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-2","itemData":{"author":[{"dropping-particle":"","family":"Sih","given":"A","non-dropping-particle":"","parse-names":false,"suffix":""},{"dropping-particle":"","family":"Bell","given":"A M","non-dropping-particle":"","parse-names":false,"suffix":""},{"dropping-particle":"","family":"Johnson","given":"J C","non-dropping-particle":"","parse-names":false,"suffix":""}],"container-title":"TREE","id":"ITEM-2","issue":"7","issued":{"date-parts":[["2004"]]},"page":"372-378","title":"Behavioral syndromes: an ecological and evolutionary overview","type":"article-journal","volume":"19"},"uris":["http://www.mendeley.com/documents/?uuid=d985c37b-9c60-486d-8eaf-204e8ef39d01"]}],"mendeley":{"formattedCitation":"(Sih &lt;i&gt;et al.&lt;/i&gt;, 2004; Réale &lt;i&gt;et al.&lt;/i&gt;, 2007)","plainTextFormattedCitation":"(Sih et al., 2004; Réale et al., 2007)","previouslyFormattedCitation":"(Sih &lt;i&gt;et al.&lt;/i&gt;,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Pr="00985B47">
        <w:rPr>
          <w:rFonts w:ascii="Times New Roman" w:hAnsi="Times New Roman" w:cs="Times New Roman"/>
          <w:noProof/>
        </w:rPr>
        <w:t xml:space="preserve">(Sih </w:t>
      </w:r>
      <w:r w:rsidRPr="00985B47">
        <w:rPr>
          <w:rFonts w:ascii="Times New Roman" w:hAnsi="Times New Roman" w:cs="Times New Roman"/>
          <w:i/>
          <w:noProof/>
        </w:rPr>
        <w:t>et al.</w:t>
      </w:r>
      <w:r w:rsidRPr="00985B47">
        <w:rPr>
          <w:rFonts w:ascii="Times New Roman" w:hAnsi="Times New Roman" w:cs="Times New Roman"/>
          <w:noProof/>
        </w:rPr>
        <w:t xml:space="preserve">, 2004; Réale </w:t>
      </w:r>
      <w:r w:rsidRPr="00985B47">
        <w:rPr>
          <w:rFonts w:ascii="Times New Roman" w:hAnsi="Times New Roman" w:cs="Times New Roman"/>
          <w:i/>
          <w:noProof/>
        </w:rPr>
        <w:t>et al.</w:t>
      </w:r>
      <w:r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xml:space="preserve">. </w:t>
      </w:r>
      <w:r>
        <w:rPr>
          <w:rFonts w:ascii="Times New Roman" w:hAnsi="Times New Roman" w:cs="Times New Roman"/>
        </w:rPr>
        <w:t xml:space="preserve">While including studies that did not explicitly measure the repeatability of personality and personality-like behaviours could introduce potential problems with our interpretation, we decided to include these studies as they allowed us to make much broader comparisons about the ‘greater male variability’ hypothesis in shared behaviours in general. </w:t>
      </w:r>
    </w:p>
    <w:p w14:paraId="1CBEE678" w14:textId="77777777" w:rsidR="00CE0EF9" w:rsidRPr="00CE0EF9" w:rsidRDefault="00CE0EF9" w:rsidP="00CE0EF9">
      <w:pPr>
        <w:spacing w:line="480" w:lineRule="auto"/>
        <w:rPr>
          <w:rFonts w:ascii="Times New Roman" w:hAnsi="Times New Roman" w:cs="Times New Roman"/>
        </w:rPr>
      </w:pPr>
    </w:p>
    <w:p w14:paraId="3083D5E5" w14:textId="0FDBEAE8"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308" w:name="_Toc61094836"/>
      <w:r w:rsidRPr="00167EC3">
        <w:rPr>
          <w:rFonts w:ascii="Times New Roman" w:hAnsi="Times New Roman" w:cs="Times New Roman"/>
          <w:i/>
          <w:iCs/>
          <w:color w:val="auto"/>
          <w:sz w:val="24"/>
          <w:szCs w:val="24"/>
        </w:rPr>
        <w:lastRenderedPageBreak/>
        <w:t>Literature search and data collection</w:t>
      </w:r>
      <w:bookmarkEnd w:id="308"/>
      <w:r w:rsidRPr="00167EC3">
        <w:rPr>
          <w:rFonts w:ascii="Times New Roman" w:hAnsi="Times New Roman" w:cs="Times New Roman"/>
          <w:i/>
          <w:iCs/>
          <w:color w:val="auto"/>
          <w:sz w:val="24"/>
          <w:szCs w:val="24"/>
        </w:rPr>
        <w:t xml:space="preserve"> </w:t>
      </w:r>
    </w:p>
    <w:p w14:paraId="4CB181B1" w14:textId="15883544"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This meta-analysis was pre-registered with the Open Science Foundation (OSF; study details available at: </w:t>
      </w:r>
      <w:hyperlink r:id="rId13" w:history="1">
        <w:r w:rsidRPr="00AD5FAB">
          <w:rPr>
            <w:rStyle w:val="Hyperlink"/>
            <w:rFonts w:ascii="Times New Roman" w:hAnsi="Times New Roman" w:cs="Times New Roman"/>
            <w:color w:val="000000" w:themeColor="text1"/>
          </w:rPr>
          <w:t>https://osf.io/bwjyt/</w:t>
        </w:r>
      </w:hyperlink>
      <w:r w:rsidRPr="00AD5FAB">
        <w:rPr>
          <w:rFonts w:ascii="Times New Roman" w:hAnsi="Times New Roman" w:cs="Times New Roman"/>
        </w:rPr>
        <w:t>). We conducted a systematic search of the literature for empirical studies of animals that quantify personality traits, which were categorised into five types: ‘boldness’, ‘aggression’, ‘activity’, ‘sociality’ and ‘exploration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FE4C7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Reviews","id":"ITEM-2","issue":"2","issued":{"date-parts":[["2007"]]},"note":"Personality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evolution","type":"article-journal","volume":"82"},"uris":["http://www.mendeley.com/documents/?uuid=e37bd63b-d542-41ef-8233-37410d9d7937"]}],"mendeley":{"formattedCitation":"(Sih &lt;i&gt;et al.&lt;/i&gt;, 2004; Réale &lt;i&gt;et al.&lt;/i&gt;, 2007)","plainTextFormattedCitation":"(Sih et al., 2004; Réale et al., 2007)","previouslyFormattedCitation":"(Sih, Bell, &amp; Johnson,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00FE4C77" w:rsidRPr="00FE4C77">
        <w:rPr>
          <w:rFonts w:ascii="Times New Roman" w:hAnsi="Times New Roman" w:cs="Times New Roman"/>
          <w:noProof/>
        </w:rPr>
        <w:t xml:space="preserve">(Sih </w:t>
      </w:r>
      <w:r w:rsidR="00FE4C77" w:rsidRPr="00FE4C77">
        <w:rPr>
          <w:rFonts w:ascii="Times New Roman" w:hAnsi="Times New Roman" w:cs="Times New Roman"/>
          <w:i/>
          <w:noProof/>
        </w:rPr>
        <w:t>et al.</w:t>
      </w:r>
      <w:r w:rsidR="00FE4C77" w:rsidRPr="00FE4C77">
        <w:rPr>
          <w:rFonts w:ascii="Times New Roman" w:hAnsi="Times New Roman" w:cs="Times New Roman"/>
          <w:noProof/>
        </w:rPr>
        <w:t xml:space="preserve">, 2004; Réale </w:t>
      </w:r>
      <w:r w:rsidR="00FE4C77" w:rsidRPr="00FE4C77">
        <w:rPr>
          <w:rFonts w:ascii="Times New Roman" w:hAnsi="Times New Roman" w:cs="Times New Roman"/>
          <w:i/>
          <w:noProof/>
        </w:rPr>
        <w:t>et al.</w:t>
      </w:r>
      <w:r w:rsidR="00FE4C77" w:rsidRPr="00FE4C7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We ran primary and secondary keyword searches using the search strings shown in Table S</w:t>
      </w:r>
      <w:r w:rsidR="000928BA">
        <w:rPr>
          <w:rFonts w:ascii="Times New Roman" w:hAnsi="Times New Roman" w:cs="Times New Roman"/>
        </w:rPr>
        <w:t>1 in the Supporting Information</w:t>
      </w:r>
      <w:r w:rsidRPr="00AD5FAB">
        <w:rPr>
          <w:rFonts w:ascii="Times New Roman" w:hAnsi="Times New Roman" w:cs="Times New Roman"/>
        </w:rPr>
        <w:t>. In the primary searches we looked for behavioural measures commonly used by those studying animal personality to quantify each of the five personality types, such as ‘hiding time’ as an index of boldness or ‘distance moved’ as an index of exploration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Reviews","id":"ITEM-1","issue":"2","issued":{"date-parts":[["2007"]]},"note":"Personality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-2","itemData":{"author":[{"dropping-particle":"","family":"Sih","given":"A","non-dropping-particle":"","parse-names":false,"suffix":""},{"dropping-particle":"","family":"Bell","given":"A M","non-dropping-particle":"","parse-names":false,"suffix":""},{"dropping-particle":"","family":"Johnson","given":"J C","non-dropping-particle":"","parse-names":false,"suffix":""}],"container-title":"TREE","id":"ITEM-2","issue":"7","issued":{"date-parts":[["2004"]]},"page":"372-378","title":"Behavioral syndromes: an ecological and evolutionary overview","type":"article-journal","volume":"19"},"uris":["http://www.mendeley.com/documents/?uuid=d985c37b-9c60-486d-8eaf-204e8ef39d01"]}],"mendeley":{"formattedCitation":"(Sih &lt;i&gt;et al.&lt;/i&gt;, 2004; Réale &lt;i&gt;et al.&lt;/i&gt;, 2007)","plainTextFormattedCitation":"(Sih et al., 2004; Réale et al., 2007)","previouslyFormattedCitation":"(Sih &lt;i&gt;et al.&lt;/i&gt;, 2004; Réale &lt;i&gt;et al.&lt;/i&gt;,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(Sih </w:t>
      </w:r>
      <w:r w:rsidR="00985B47" w:rsidRPr="00985B47">
        <w:rPr>
          <w:rFonts w:ascii="Times New Roman" w:hAnsi="Times New Roman" w:cs="Times New Roman"/>
          <w:i/>
          <w:noProof/>
        </w:rPr>
        <w:t>et al.</w:t>
      </w:r>
      <w:r w:rsidR="00985B47" w:rsidRPr="00985B47">
        <w:rPr>
          <w:rFonts w:ascii="Times New Roman" w:hAnsi="Times New Roman" w:cs="Times New Roman"/>
          <w:noProof/>
        </w:rPr>
        <w:t xml:space="preserve">, 2004; Réale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Our secondary searches were designed to locate studies of ‘personality-like’ behaviours that were alternate measures of activity, aggression, boldness, exploration or sociality. We then conducted additional forward citation searches to include all articles that had cited any of five influential reviews of animal personality</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{"citationItems":[{"id":"ITEM-1","itemData":{"author":[{"dropping-particle":"","family":"Sih","given":"A","non-dropping-particle":"","parse-names":false,"suffix":""},{"dropping-particle":"","family":"Bell","given":"A M","non-dropping-particle":"","parse-names":false,"suffix":""},{"dropping-particle":"","family":"Johnson","given":"J C","non-dropping-particle":"","parse-names":false,"suffix":""}],"container-title":"TREE","id":"ITEM-1","issue":"7","issued":{"date-parts":[["2004"]]},"page":"372-378","title":"Behavioral syndromes: an ecological and evolutionary overview","type":"article-journal","volume":"19"},"uris":["http://www.mendeley.com/documents/?uuid=d985c37b-9c60-486d-8eaf-204e8ef39d01"]},{"id":"ITEM-2","itemData":{"DOI":"10.1111/j.1461-0248.2004.00618.x","ISBN":"0169-5347","ISSN":"1461023X","PMID":"1546","abstract":"The existence of 'animal personality', i.e. consistent individual differences in behaviour across time and contexts, is an evolutionary puzzle that has recently generated considerable research interest. Although social factors are generally considered to be important, it is as yet unclear how they might select for personality. Drawing from ecological niche theory, we explore how social conflict and alternative social options can be key factors in the evolution and development of consistent individual differences in behaviour. We discuss how animal personality research might benefit from insights into the study of alternative tactics and illustrate how selection can favour behavioural diversification and consistency due to fitness benefits resulting from conflict reduction among social partners. © 2010 Elsevier Ltd.","author":[{"dropping-particle":"","family":"Dall","given":"Sasha R X","non-dropping-particle":"","parse-names":false,"suffix":""},{"dropping-particle":"","family":"Houston","given":"Alasdair I.","non-dropping-particle":"","parse-names":false,"suffix":""},{"dropping-particle":"","family":"McNamara","given":"John M.","non-dropping-particle":"","parse-names":false,"suffix":""}],"container-title":"Ecology Letters","id":"ITEM-2","issue":"8","issued":{"date-parts":[["2004"]]},"page":"734-739","title":"The behavioural ecology of personality: Consistent individual differences from an adaptive perspective","type":"article-journal","volume":"7"},"uris":["http://www.mendeley.com/documents/?uuid=1281c839-5688-4592-ae9e-721bc0417bf2"]},{"id":"ITEM-3","itemData":{"DOI":"10.1111/j.1469-185X.2007.00010.x","ISBN":"1464-7931","ISSN":"14647931","PMID":"17437562","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biology.","author":[{"dropping-particle":"","family":"Réale","given":"Denis","non-dropping-particle":"","parse-names":false,"suffix":""},{"dropping-particle":"","family":"Reader","given":"Simon M.","non-dropping-particle":"","parse-names":false,"suffix":""},{"dropping-particle":"","family":"Sol","given":"Daniel","non-dropping-particle":"","parse-names":false,"suffix":""},{"dropping-particle":"","family":"McDougall","given":"Peter T.","non-dropping-particle":"","parse-names":false,"suffix":""},{"dropping-particle":"","family":"Dingemanse","given":"Niels J.","non-dropping-particle":"","parse-names":false,"suffix":""}],"container-title":"Biological Reviews","id":"ITEM-3","issue":"2","issued":{"date-parts":[["2007"]]},"note":"Personality traits:\n\n1. shyness-boldness: reaction to any risky situation (not new ones)\n\n2. exploration-avoidance: individual's reaction to a new situation (neophobia). Can be habitat, food, novel objects\n\n3. activity: general activity levels\n\n4. aggressiveness: agonistic reactions to conspecifics\n\n5. sociability: reaction to the presence or absence of conspecifics (not including aggressive behaviour)\n\nTests to use:\n\n&amp;gt; mirror test - aggression, sociability\n&amp;gt; handling? - boldness\n&amp;gt; tonic-immobility - boldness\n&amp;gt; open-field? - boldness, activity, exploration\n&amp;gt; novel-object - boldness, exploration\n\nOR:\n\n&amp;gt; startle test - risk-taking\n&amp;gt; novel object - boldness\n&amp;gt; open field - exploration\n&amp;gt; novel conspecific - aggression or sociability","page":"291-318","title":"Integrating animal temperament within ecology and evolution","type":"article-journal","volume":"82"},"uris":["http://www.mendeley.com/documents/?uuid=e37bd63b-d542-41ef-8233-37410d9d7937"]},{"id":"ITEM-4","itemData":{"DOI":"10.1111/j.1469-185X.2009.00101.x","ISBN":"1469-185X","ISSN":"14647931","PMID":"19922534","abstract":"Consistent individual behavioural tendencies, termed \"personalities\", have been identified in a wide range of animals. Functional explanations for personality have been proposed, but as yet, very little consideration has been given to a possible role for sexual selection in maintaining differences in personality and its stability within individuals. We provide an overview of the available literature on the role of personality traits in intrasexual competition and mate choice in both human and non-human animals and integrate this into a framework for considering how sexual selection can generate and maintain personality. For this, we consider the evolution and maintenance of both main aspects of animal personality: inter-individual variation and intra-individual consistency.","author":[{"dropping-particle":"","family":"Schuett","given":"Wiebke","non-dropping-particle":"","parse-names":false,"suffix":""},{"dropping-particle":"","family":"Tregenza","given":"Tom","non-dropping-particle":"","parse-names":false,"suffix":""},{"dropping-particle":"","family":"Dall","given":"Sasha R.X.","non-dropping-particle":"","parse-names":false,"suffix":""}],"container-title":"Biological Reviews","id":"ITEM-4","issue":"2","issued":{"date-parts":[["2010"]]},"page":"217-246","title":"Sexual selection and animal personality","type":"article-journal","volume":"85"},"uris":["http://www.mendeley.com/documents/?uuid=add096ae-05fb-4bf8-bc3e-6d85cf38e970"]},{"id":"ITEM-5","itemData":{"DOI":"10.1098/rstb.2010.0221","ISBN":"0962-8436","ISSN":"14712970","PMID":"21078647","abstract":"In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Sciences","id":"ITEM-5","issue":"1560","issued":{"date-parts":[["2010"]]},"note":"Key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review","type":"article-journal","volume":"365"},"uris":["http://www.mendeley.com/documents/?uuid=440ffd2d-6b5e-4ae3-9d83-e159e53d95b0"]}],"mendeley":{"formattedCitation":"(Dall, Houston, &amp; McNamara, 2004; Sih &lt;i&gt;et al.&lt;/i&gt;, 2004; Réale &lt;i&gt;et al.&lt;/i&gt;, 2007; Dingemanse &amp; Wolf, 2010; Schuett, Tregenza, &amp; Dall, 2010)","plainTextFormattedCitation":"(Dall, Houston, &amp; McNamara, 2004; Sih et al., 2004; Réale et al., 2007; Dingemanse &amp; Wolf, 2010; Schuett, Tregenza, &amp; Dall, 2010)","previouslyFormattedCitation":"(Dall, Houston, &amp; McNamara, 2004; Sih &lt;i&gt;et al.&lt;/i&gt;, 2004; Réale &lt;i&gt;et al.&lt;/i&gt;, 2007; Dingemanse &amp; Wolf, 2010; Schuett, Tregenza, &amp; Dall, 2010)"},"properties":{"noteIndex":0},"schema":"https://github.com/citation-style-language/schema/raw/master/csl-citation.json"}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(Dall, Houston, &amp; McNamara, 2004; Sih </w:t>
      </w:r>
      <w:r w:rsidR="00985B47" w:rsidRPr="00985B47">
        <w:rPr>
          <w:rFonts w:ascii="Times New Roman" w:hAnsi="Times New Roman" w:cs="Times New Roman"/>
          <w:i/>
          <w:noProof/>
        </w:rPr>
        <w:t>et al.</w:t>
      </w:r>
      <w:r w:rsidR="00985B47" w:rsidRPr="00985B47">
        <w:rPr>
          <w:rFonts w:ascii="Times New Roman" w:hAnsi="Times New Roman" w:cs="Times New Roman"/>
          <w:noProof/>
        </w:rPr>
        <w:t xml:space="preserve">, 2004; Réale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 Dingemanse &amp; Wolf, 2010; Schuett, Tregenza, &amp; Dall, 2010)</w:t>
      </w:r>
      <w:r w:rsidRPr="00AD5FAB">
        <w:rPr>
          <w:rFonts w:ascii="Times New Roman" w:hAnsi="Times New Roman" w:cs="Times New Roman"/>
        </w:rPr>
        <w:fldChar w:fldCharType="end"/>
      </w:r>
      <w:r w:rsidRPr="00AD5FAB">
        <w:rPr>
          <w:rFonts w:ascii="Times New Roman" w:hAnsi="Times New Roman" w:cs="Times New Roman"/>
        </w:rPr>
        <w:t xml:space="preserve">. In all cases we searched for studies that collected data on both males and females so that the sexes could be compared for data collected by the same researchers from the same population using equivalent methods. In total, we collected 9,698 records from the </w:t>
      </w:r>
      <w:r w:rsidRPr="00AD5FAB">
        <w:rPr>
          <w:rFonts w:ascii="Times New Roman" w:hAnsi="Times New Roman" w:cs="Times New Roman"/>
          <w:i/>
        </w:rPr>
        <w:t>ISI Web of Science</w:t>
      </w:r>
      <w:r w:rsidRPr="00AD5FAB">
        <w:rPr>
          <w:rFonts w:ascii="Times New Roman" w:hAnsi="Times New Roman" w:cs="Times New Roman"/>
        </w:rPr>
        <w:t xml:space="preserve"> and </w:t>
      </w:r>
      <w:r w:rsidRPr="00AD5FAB">
        <w:rPr>
          <w:rFonts w:ascii="Times New Roman" w:hAnsi="Times New Roman" w:cs="Times New Roman"/>
          <w:i/>
        </w:rPr>
        <w:t>SCOPUS</w:t>
      </w:r>
      <w:r w:rsidRPr="00AD5FAB">
        <w:rPr>
          <w:rFonts w:ascii="Times New Roman" w:hAnsi="Times New Roman" w:cs="Times New Roman"/>
        </w:rPr>
        <w:t xml:space="preserve"> databases on 11 December 2018. The PRISMA diagram summarising our search protocol and the number of articles located using each search method is shown in Figure </w:t>
      </w:r>
      <w:r w:rsidR="00EB5863">
        <w:rPr>
          <w:rFonts w:ascii="Times New Roman" w:hAnsi="Times New Roman" w:cs="Times New Roman"/>
        </w:rPr>
        <w:t>1</w:t>
      </w:r>
      <w:r w:rsidRPr="00AD5FAB">
        <w:rPr>
          <w:rFonts w:ascii="Times New Roman" w:hAnsi="Times New Roman" w:cs="Times New Roman"/>
        </w:rPr>
        <w:t xml:space="preserve">. </w:t>
      </w:r>
    </w:p>
    <w:p w14:paraId="50C9326D" w14:textId="77777777" w:rsidR="00220F6C" w:rsidRPr="00AD5FAB" w:rsidRDefault="00220F6C" w:rsidP="00220F6C">
      <w:pPr>
        <w:spacing w:line="480" w:lineRule="auto"/>
        <w:ind w:firstLine="720"/>
        <w:contextualSpacing/>
        <w:rPr>
          <w:rFonts w:ascii="Times New Roman" w:hAnsi="Times New Roman" w:cs="Times New Roman"/>
        </w:rPr>
      </w:pPr>
    </w:p>
    <w:p w14:paraId="51A0523E" w14:textId="26F31FE3" w:rsidR="00220F6C" w:rsidRPr="00AD5FAB" w:rsidRDefault="00220F6C" w:rsidP="00220F6C">
      <w:pPr>
        <w:spacing w:line="480" w:lineRule="auto"/>
        <w:ind w:firstLine="720"/>
        <w:contextualSpacing/>
        <w:rPr>
          <w:rFonts w:ascii="Times New Roman" w:hAnsi="Times New Roman" w:cs="Times New Roman"/>
          <w:color w:val="FF0000"/>
        </w:rPr>
      </w:pPr>
      <w:r w:rsidRPr="00AD5FAB">
        <w:rPr>
          <w:rFonts w:ascii="Times New Roman" w:hAnsi="Times New Roman" w:cs="Times New Roman"/>
        </w:rPr>
        <w:t>After removing duplicates, 3,739 articles were available for title and abstract screening by LMH. Of these, 942 were excluded at the title/abstract screening stage because they were: a) duplicates (</w:t>
      </w:r>
      <w:r w:rsidRPr="00AD5FAB">
        <w:rPr>
          <w:rFonts w:ascii="Times New Roman" w:hAnsi="Times New Roman" w:cs="Times New Roman"/>
          <w:i/>
        </w:rPr>
        <w:t>n</w:t>
      </w:r>
      <w:r w:rsidRPr="00AD5FAB">
        <w:rPr>
          <w:rFonts w:ascii="Times New Roman" w:hAnsi="Times New Roman" w:cs="Times New Roman"/>
        </w:rPr>
        <w:t xml:space="preserve"> = 130), b) non-animal studies (</w:t>
      </w:r>
      <w:r w:rsidRPr="00AD5FAB">
        <w:rPr>
          <w:rFonts w:ascii="Times New Roman" w:hAnsi="Times New Roman" w:cs="Times New Roman"/>
          <w:i/>
        </w:rPr>
        <w:t>n</w:t>
      </w:r>
      <w:r w:rsidRPr="00AD5FAB">
        <w:rPr>
          <w:rFonts w:ascii="Times New Roman" w:hAnsi="Times New Roman" w:cs="Times New Roman"/>
        </w:rPr>
        <w:t xml:space="preserve"> = 256), c) reviews or non-empirical studies (</w:t>
      </w:r>
      <w:r w:rsidRPr="00AD5FAB">
        <w:rPr>
          <w:rFonts w:ascii="Times New Roman" w:hAnsi="Times New Roman" w:cs="Times New Roman"/>
          <w:i/>
        </w:rPr>
        <w:t>n</w:t>
      </w:r>
      <w:r w:rsidRPr="00AD5FAB">
        <w:rPr>
          <w:rFonts w:ascii="Times New Roman" w:hAnsi="Times New Roman" w:cs="Times New Roman"/>
        </w:rPr>
        <w:t xml:space="preserve"> = 516), d) not in English (</w:t>
      </w:r>
      <w:r w:rsidRPr="00AD5FAB">
        <w:rPr>
          <w:rFonts w:ascii="Times New Roman" w:hAnsi="Times New Roman" w:cs="Times New Roman"/>
          <w:i/>
        </w:rPr>
        <w:t>n</w:t>
      </w:r>
      <w:r w:rsidRPr="00AD5FAB">
        <w:rPr>
          <w:rFonts w:ascii="Times New Roman" w:hAnsi="Times New Roman" w:cs="Times New Roman"/>
        </w:rPr>
        <w:t xml:space="preserve"> = 8), or e) inaccessible (</w:t>
      </w:r>
      <w:r w:rsidRPr="00AD5FAB">
        <w:rPr>
          <w:rFonts w:ascii="Times New Roman" w:hAnsi="Times New Roman" w:cs="Times New Roman"/>
          <w:i/>
        </w:rPr>
        <w:t>n</w:t>
      </w:r>
      <w:r w:rsidRPr="00AD5FAB">
        <w:rPr>
          <w:rFonts w:ascii="Times New Roman" w:hAnsi="Times New Roman" w:cs="Times New Roman"/>
        </w:rPr>
        <w:t xml:space="preserve"> = 32). We then </w:t>
      </w:r>
      <w:r w:rsidRPr="00AD5FAB">
        <w:rPr>
          <w:rFonts w:ascii="Times New Roman" w:hAnsi="Times New Roman" w:cs="Times New Roman"/>
        </w:rPr>
        <w:lastRenderedPageBreak/>
        <w:t>carried out a full-text screening of the remaining 2,797 articles. We included articles in the final dataset only if they provided raw means, variances (</w:t>
      </w:r>
      <w:proofErr w:type="gramStart"/>
      <w:r w:rsidRPr="00AD5FAB">
        <w:rPr>
          <w:rFonts w:ascii="Times New Roman" w:hAnsi="Times New Roman" w:cs="Times New Roman"/>
        </w:rPr>
        <w:t>i.e.</w:t>
      </w:r>
      <w:proofErr w:type="gramEnd"/>
      <w:r w:rsidRPr="00AD5FAB">
        <w:rPr>
          <w:rFonts w:ascii="Times New Roman" w:hAnsi="Times New Roman" w:cs="Times New Roman"/>
        </w:rPr>
        <w:t xml:space="preserve"> standard error or standard deviation) and sample sizes for behavioural measures of personality for both sexes. Raw summary statistics are required to calculate variance-based effect sizes, which also provide greater opportunities to control for sources of non-independence</w:t>
      </w:r>
      <w:r w:rsidR="00E02FED">
        <w:rPr>
          <w:rFonts w:ascii="Times New Roman" w:hAnsi="Times New Roman" w:cs="Times New Roman"/>
        </w:rPr>
        <w:t xml:space="preserve"> </w:t>
      </w:r>
      <w:r w:rsidRPr="00AD5FAB">
        <w:rPr>
          <w:rFonts w:ascii="Times New Roman" w:eastAsiaTheme="minorEastAsia" w:hAnsi="Times New Roman" w:cs="Times New Roman"/>
          <w:noProof/>
        </w:rPr>
        <w:fldChar w:fldCharType="begin" w:fldLock="1"/>
      </w:r>
      <w:r w:rsidR="00985B47">
        <w:rPr>
          <w:rFonts w:ascii="Times New Roman" w:eastAsiaTheme="minorEastAsia" w:hAnsi="Times New Roman" w:cs="Times New Roman"/>
          <w:noProof/>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beyond","type":"article-journal","volume":"6"},"uris":["http://www.mendeley.com/documents/?uuid=684d65b2-7f00-4936-a486-1031f7621779"]},{"id":"ITEM-2","itemData":{"DOI":"10.1111/mec.14031","ISSN":"1365294X","abstract":"Meta-analysis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Ecology","id":"ITEM-2","issued":{"date-parts":[["2017"]]},"page":"2410-2425","title":"Nonindependence and sensitivity analyses in ecological and evolutionary meta-analyses","type":"article-journal"},"uris":["http://www.mendeley.com/documents/?uuid=c85604ff-260e-4fa6-b429-6c5ec6f7f994"]}],"mendeley":{"formattedCitation":"(Nakagawa &lt;i&gt;et al.&lt;/i&gt;, 2015; Noble &lt;i&gt;et al.&lt;/i&gt;, 2017)","plainTextFormattedCitation":"(Nakagawa et al., 2015; Noble et al., 2017)","previouslyFormattedCitation":"(Nakagawa &lt;i&gt;et al.&lt;/i&gt;, 2015; Noble &lt;i&gt;et al.&lt;/i&gt;, 2017)"},"properties":{"noteIndex":0},"schema":"https://github.com/citation-style-language/schema/raw/master/csl-citation.json"}</w:instrText>
      </w:r>
      <w:r w:rsidRPr="00AD5FAB">
        <w:rPr>
          <w:rFonts w:ascii="Times New Roman" w:eastAsiaTheme="minorEastAsia" w:hAnsi="Times New Roman" w:cs="Times New Roman"/>
          <w:noProof/>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xml:space="preserve">, 2015; Noble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2017)</w:t>
      </w:r>
      <w:r w:rsidRPr="00AD5FAB">
        <w:rPr>
          <w:rFonts w:ascii="Times New Roman" w:eastAsiaTheme="minorEastAsia" w:hAnsi="Times New Roman" w:cs="Times New Roman"/>
          <w:noProof/>
        </w:rPr>
        <w:fldChar w:fldCharType="end"/>
      </w:r>
      <w:r w:rsidRPr="00AD5FAB">
        <w:rPr>
          <w:rFonts w:ascii="Times New Roman" w:hAnsi="Times New Roman" w:cs="Times New Roman"/>
        </w:rPr>
        <w:t xml:space="preserve">. Consequently, studies that only report principle components or factor loadings were excluded </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2018)","manualFormatting":"(e.g. Tarka et al.,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w:t>
      </w:r>
      <w:ins w:id="309" w:author="Lauren Harrison" w:date="2021-05-21T18:48:00Z">
        <w:r w:rsidR="00E2305C">
          <w:rPr>
            <w:rFonts w:ascii="Times New Roman" w:hAnsi="Times New Roman" w:cs="Times New Roman"/>
            <w:noProof/>
          </w:rPr>
          <w:t xml:space="preserve">following the methods of </w:t>
        </w:r>
      </w:ins>
      <w:del w:id="310" w:author="Lauren Harrison" w:date="2021-05-21T18:48:00Z">
        <w:r w:rsidR="00E02FED" w:rsidDel="00E2305C">
          <w:rPr>
            <w:rFonts w:ascii="Times New Roman" w:hAnsi="Times New Roman" w:cs="Times New Roman"/>
            <w:noProof/>
          </w:rPr>
          <w:delText xml:space="preserve">e.g. </w:delText>
        </w:r>
      </w:del>
      <w:r w:rsidR="00985B47" w:rsidRPr="00985B47">
        <w:rPr>
          <w:rFonts w:ascii="Times New Roman" w:hAnsi="Times New Roman" w:cs="Times New Roman"/>
          <w:noProof/>
        </w:rPr>
        <w:t xml:space="preserve">Tarka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2018)</w:t>
      </w:r>
      <w:r w:rsidRPr="00AD5FAB">
        <w:rPr>
          <w:rFonts w:ascii="Times New Roman" w:hAnsi="Times New Roman" w:cs="Times New Roman"/>
        </w:rPr>
        <w:fldChar w:fldCharType="end"/>
      </w:r>
      <w:r w:rsidRPr="00AD5FAB">
        <w:rPr>
          <w:rFonts w:ascii="Times New Roman" w:hAnsi="Times New Roman" w:cs="Times New Roman"/>
        </w:rPr>
        <w:t xml:space="preserve">. We excluded articles during full-text screening using the following criteria: 1) it was not a personality study (i.e. reported a behaviour that could not be assigned to any of the ‘Big Five’ categories, e.g. ‘social node position’), 2) the study was on domesticated or agricultural animals, 3) the study did not report separate data for males and females (i.e. the study was on hermaphrodites, clones or gynandromorphs; or data from both sexes were combined; or only one sex was measured; or data was only reported for one sex), or 4) data were unsuitable/missing (i.e. raw data was missing, missing sample sizes, sampling error type was not reported, or mean of one sex was zero leading to effect size calculation issues) (Figure </w:t>
      </w:r>
      <w:r w:rsidR="00EB5863">
        <w:rPr>
          <w:rFonts w:ascii="Times New Roman" w:hAnsi="Times New Roman" w:cs="Times New Roman"/>
        </w:rPr>
        <w:t>1</w:t>
      </w:r>
      <w:r w:rsidRPr="00AD5FAB">
        <w:rPr>
          <w:rFonts w:ascii="Times New Roman" w:hAnsi="Times New Roman" w:cs="Times New Roman"/>
        </w:rPr>
        <w:t xml:space="preserve"> and </w:t>
      </w:r>
      <w:r w:rsidR="00795538">
        <w:rPr>
          <w:rFonts w:ascii="Times New Roman" w:hAnsi="Times New Roman" w:cs="Times New Roman"/>
        </w:rPr>
        <w:t>Supporting Information</w:t>
      </w:r>
      <w:r w:rsidRPr="00AD5FAB">
        <w:rPr>
          <w:rFonts w:ascii="Times New Roman" w:hAnsi="Times New Roman" w:cs="Times New Roman"/>
        </w:rPr>
        <w:t xml:space="preserve">). </w:t>
      </w:r>
    </w:p>
    <w:p w14:paraId="0E7FFBC7" w14:textId="77777777" w:rsidR="00220F6C" w:rsidRPr="00AD5FAB" w:rsidRDefault="00220F6C" w:rsidP="00220F6C">
      <w:pPr>
        <w:spacing w:line="480" w:lineRule="auto"/>
        <w:ind w:firstLine="720"/>
        <w:contextualSpacing/>
        <w:rPr>
          <w:rFonts w:ascii="Times New Roman" w:hAnsi="Times New Roman" w:cs="Times New Roman"/>
        </w:rPr>
      </w:pPr>
    </w:p>
    <w:p w14:paraId="5EEAC04E" w14:textId="61AE1030"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In total, we identified 210 eligible articles with suitable data to calculate effect sizes (Figure </w:t>
      </w:r>
      <w:r w:rsidR="00EB5863">
        <w:rPr>
          <w:rFonts w:ascii="Times New Roman" w:hAnsi="Times New Roman" w:cs="Times New Roman"/>
        </w:rPr>
        <w:t>1</w:t>
      </w:r>
      <w:r w:rsidRPr="00AD5FAB">
        <w:rPr>
          <w:rFonts w:ascii="Times New Roman" w:hAnsi="Times New Roman" w:cs="Times New Roman"/>
        </w:rPr>
        <w:t xml:space="preserve">). We extracted means, measures of variance (standard deviation or standard error) and sample sizes from the text, tables, figures or supplementary data files for both sexes for all relevant behavioural measures of personality traits that were reported by the authors. We used the R package </w:t>
      </w:r>
      <w:r w:rsidRPr="00AD5FAB">
        <w:rPr>
          <w:rFonts w:ascii="Times New Roman" w:hAnsi="Times New Roman" w:cs="Times New Roman"/>
          <w:i/>
          <w:iCs/>
        </w:rPr>
        <w:t>metaDigitise</w:t>
      </w:r>
      <w:r w:rsidRPr="00AD5FAB">
        <w:rPr>
          <w:rFonts w:ascii="Times New Roman" w:hAnsi="Times New Roman" w:cs="Times New Roman"/>
        </w:rPr>
        <w:t xml:space="preserve"> version 1.0.0</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{"citationItems":[{"id":"ITEM-1","itemData":{"DOI":"10.1111/2041-210X.13118","ISSN":"2041210X","abstract":"Research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future.","author":[{"dropping-particle":"","family":"Pick","given":"Joel L.","non-dropping-particle":"","parse-names":false,"suffix":""},{"dropping-particle":"","family":"Nakagawa","given":"Shinichi","non-dropping-particle":"","parse-names":false,"suffix":""},{"dropping-particle":"","family":"Noble","given":"Daniel W.A.","non-dropping-particle":"","parse-names":false,"suffix":""}],"container-title":"Methods in Ecology and Evolution","id":"ITEM-1","issue":"3","issued":{"date-parts":[["2019"]]},"page":"426-431","title":"Reproducible, flexible and high-throughput data extraction from primary literature: The metaDigitise r package","type":"article-journal","volume":"10"},"uris":["http://www.mendeley.com/documents/?uuid=b8723f81-9fcf-4233-b0ec-de2f3a04b7b6"]}],"mendeley":{"formattedCitation":"(Pick, Nakagawa, &amp; Noble, 2019)","plainTextFormattedCitation":"(Pick, Nakagawa, &amp; Noble, 2019)","previouslyFormattedCitation":"(Pick, Nakagawa, &amp; Noble, 2019)"},"properties":{"noteIndex":0},"schema":"https://github.com/citation-style-language/schema/raw/master/csl-citation.json"}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(Pick, Nakagawa, &amp; Noble, 2019)</w:t>
      </w:r>
      <w:r w:rsidRPr="00AD5FAB">
        <w:rPr>
          <w:rFonts w:ascii="Times New Roman" w:hAnsi="Times New Roman" w:cs="Times New Roman"/>
        </w:rPr>
        <w:fldChar w:fldCharType="end"/>
      </w:r>
      <w:r w:rsidRPr="00AD5FAB">
        <w:rPr>
          <w:rFonts w:ascii="Times New Roman" w:hAnsi="Times New Roman" w:cs="Times New Roman"/>
        </w:rPr>
        <w:t xml:space="preserve"> to extract summary statistics from figures. The location of the data in the original article is provided in our raw data files (see </w:t>
      </w:r>
      <w:r w:rsidR="00795538">
        <w:rPr>
          <w:rFonts w:ascii="Times New Roman" w:hAnsi="Times New Roman" w:cs="Times New Roman"/>
        </w:rPr>
        <w:t>Supporting Information</w:t>
      </w:r>
      <w:r w:rsidRPr="00AD5FAB">
        <w:rPr>
          <w:rFonts w:ascii="Times New Roman" w:hAnsi="Times New Roman" w:cs="Times New Roman"/>
        </w:rPr>
        <w:t xml:space="preserve">). </w:t>
      </w:r>
    </w:p>
    <w:p w14:paraId="6EE06752" w14:textId="77777777" w:rsidR="00220F6C" w:rsidRPr="00AD5FAB" w:rsidRDefault="00220F6C" w:rsidP="00220F6C">
      <w:pPr>
        <w:spacing w:line="480" w:lineRule="auto"/>
        <w:contextualSpacing/>
        <w:rPr>
          <w:rFonts w:ascii="Times New Roman" w:hAnsi="Times New Roman" w:cs="Times New Roman"/>
        </w:rPr>
      </w:pPr>
    </w:p>
    <w:p w14:paraId="31E89FB7" w14:textId="502D7191"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lastRenderedPageBreak/>
        <w:t>From our final 210 eligible studies, a further n=7 invertebrate studies were removed from analysis because our model sensitivity checks found that effect sizes calculated from scores were significantly different from the rest of the invertebrate dataset (but not for any other taxonomic group, see Table S</w:t>
      </w:r>
      <w:r w:rsidR="000C0972">
        <w:rPr>
          <w:rFonts w:ascii="Times New Roman" w:hAnsi="Times New Roman" w:cs="Times New Roman"/>
        </w:rPr>
        <w:t>2</w:t>
      </w:r>
      <w:r w:rsidRPr="00AD5FAB">
        <w:rPr>
          <w:rFonts w:ascii="Times New Roman" w:hAnsi="Times New Roman" w:cs="Times New Roman"/>
        </w:rPr>
        <w:t>). As such, we decided to remove these effect sizes, which reduced our final dataset to n=2,167 effect sizes, n=203 studies and n=</w:t>
      </w:r>
      <w:r w:rsidRPr="00AD5FAB">
        <w:rPr>
          <w:rFonts w:ascii="Times New Roman" w:hAnsi="Times New Roman" w:cs="Times New Roman"/>
          <w:color w:val="000000" w:themeColor="text1"/>
        </w:rPr>
        <w:t>226</w:t>
      </w:r>
      <w:r w:rsidRPr="00AD5FAB">
        <w:rPr>
          <w:rFonts w:ascii="Times New Roman" w:hAnsi="Times New Roman" w:cs="Times New Roman"/>
        </w:rPr>
        <w:t xml:space="preserve"> species.  </w:t>
      </w:r>
    </w:p>
    <w:p w14:paraId="4443EAC0" w14:textId="77777777" w:rsidR="00220F6C" w:rsidRPr="00AD5FAB" w:rsidRDefault="00220F6C" w:rsidP="00220F6C">
      <w:pPr>
        <w:spacing w:line="480" w:lineRule="auto"/>
        <w:contextualSpacing/>
        <w:rPr>
          <w:rFonts w:ascii="Times New Roman" w:hAnsi="Times New Roman" w:cs="Times New Roman"/>
        </w:rPr>
      </w:pPr>
    </w:p>
    <w:p w14:paraId="7816A4DD" w14:textId="131F25C3" w:rsidR="00220F6C" w:rsidRPr="00167EC3" w:rsidRDefault="00220F6C" w:rsidP="00167EC3">
      <w:pPr>
        <w:pStyle w:val="Heading2"/>
        <w:numPr>
          <w:ilvl w:val="0"/>
          <w:numId w:val="31"/>
        </w:numPr>
        <w:spacing w:line="480" w:lineRule="auto"/>
        <w:rPr>
          <w:rFonts w:ascii="Times New Roman" w:eastAsiaTheme="minorEastAsia" w:hAnsi="Times New Roman" w:cs="Times New Roman"/>
          <w:i/>
          <w:iCs/>
          <w:noProof/>
          <w:color w:val="auto"/>
          <w:sz w:val="24"/>
          <w:szCs w:val="24"/>
        </w:rPr>
      </w:pPr>
      <w:bookmarkStart w:id="311" w:name="_Toc61094837"/>
      <w:r w:rsidRPr="00167EC3">
        <w:rPr>
          <w:rFonts w:ascii="Times New Roman" w:eastAsiaTheme="minorEastAsia" w:hAnsi="Times New Roman" w:cs="Times New Roman"/>
          <w:i/>
          <w:iCs/>
          <w:noProof/>
          <w:color w:val="auto"/>
          <w:sz w:val="24"/>
          <w:szCs w:val="24"/>
        </w:rPr>
        <w:t>Data transformations</w:t>
      </w:r>
      <w:bookmarkEnd w:id="311"/>
    </w:p>
    <w:p w14:paraId="17BFA78D" w14:textId="77777777" w:rsidR="00220F6C" w:rsidRPr="00AD5FAB" w:rsidRDefault="00220F6C" w:rsidP="00220F6C">
      <w:pPr>
        <w:spacing w:line="480" w:lineRule="auto"/>
        <w:ind w:firstLine="720"/>
        <w:contextualSpacing/>
        <w:rPr>
          <w:rFonts w:ascii="Times New Roman" w:eastAsiaTheme="minorEastAsia" w:hAnsi="Times New Roman" w:cs="Times New Roman"/>
          <w:noProof/>
        </w:rPr>
      </w:pPr>
      <w:r w:rsidRPr="00AD5FAB">
        <w:rPr>
          <w:rFonts w:ascii="Times New Roman" w:eastAsiaTheme="minorEastAsia" w:hAnsi="Times New Roman" w:cs="Times New Roman"/>
          <w:noProof/>
        </w:rPr>
        <w:t xml:space="preserve">Our dataset contained some means, and associated variances, that had to be transformed to meet distribution assumptions about normality before we could calculate </w:t>
      </w:r>
      <w:r w:rsidRPr="00AD5FAB">
        <w:rPr>
          <w:rFonts w:ascii="Times New Roman" w:eastAsiaTheme="minorEastAsia" w:hAnsi="Times New Roman" w:cs="Times New Roman"/>
          <w:i/>
          <w:noProof/>
        </w:rPr>
        <w:t>g</w:t>
      </w:r>
      <w:r w:rsidRPr="00AD5FAB">
        <w:rPr>
          <w:rFonts w:ascii="Times New Roman" w:eastAsiaTheme="minorEastAsia" w:hAnsi="Times New Roman" w:cs="Times New Roman"/>
          <w:noProof/>
        </w:rPr>
        <w:t xml:space="preserve"> or lnCVR. First, any latency data (e.g. time to resume behaviour) that was right-skewed was log-transformed using the following calculations to obtain means and standard deviations, respectively:</w:t>
      </w:r>
    </w:p>
    <w:p w14:paraId="2E8B8A0A" w14:textId="77777777" w:rsidR="00220F6C" w:rsidRPr="00AD5FAB" w:rsidRDefault="00220F6C" w:rsidP="00220F6C">
      <w:pPr>
        <w:contextualSpacing/>
        <w:rPr>
          <w:rFonts w:ascii="Times New Roman" w:eastAsiaTheme="minorEastAsia" w:hAnsi="Times New Roman" w:cs="Times New Roman"/>
          <w:noProof/>
          <w:sz w:val="20"/>
          <w:szCs w:val="20"/>
        </w:rPr>
      </w:pPr>
    </w:p>
    <w:p w14:paraId="3A3B75DA" w14:textId="77777777" w:rsidR="00220F6C" w:rsidRPr="00AD5FAB" w:rsidRDefault="00220F6C" w:rsidP="00220F6C">
      <w:pPr>
        <w:spacing w:line="480" w:lineRule="auto"/>
        <w:contextualSpacing/>
        <w:jc w:val="center"/>
        <w:rPr>
          <w:rFonts w:ascii="Times New Roman" w:eastAsiaTheme="minorEastAsia" w:hAnsi="Times New Roman" w:cs="Times New Roman"/>
          <w:noProof/>
          <w:sz w:val="20"/>
          <w:szCs w:val="20"/>
        </w:rPr>
      </w:pPr>
      <m:oMath>
        <m:r>
          <w:rPr>
            <w:rFonts w:ascii="Cambria Math" w:eastAsiaTheme="minorEastAsia" w:hAnsi="Cambria Math" w:cs="Times New Roman"/>
            <w:noProof/>
            <w:sz w:val="20"/>
            <w:szCs w:val="20"/>
          </w:rPr>
          <m:t>ln</m:t>
        </m:r>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r>
          <w:rPr>
            <w:rFonts w:ascii="Cambria Math" w:eastAsiaTheme="minorEastAsia" w:hAnsi="Cambria Math" w:cs="Times New Roman"/>
            <w:noProof/>
            <w:sz w:val="20"/>
            <w:szCs w:val="20"/>
          </w:rPr>
          <m:t>=</m:t>
        </m:r>
        <m:func>
          <m:funcPr>
            <m:ctrlPr>
              <w:rPr>
                <w:rFonts w:ascii="Cambria Math" w:eastAsiaTheme="minorEastAsia" w:hAnsi="Cambria Math" w:cs="Times New Roman"/>
                <w:i/>
                <w:noProof/>
                <w:sz w:val="20"/>
                <w:szCs w:val="20"/>
              </w:rPr>
            </m:ctrlPr>
          </m:funcPr>
          <m:fName>
            <m:r>
              <m:rPr>
                <m:sty m:val="p"/>
              </m:rPr>
              <w:rPr>
                <w:rFonts w:ascii="Cambria Math" w:eastAsiaTheme="minorEastAsia" w:hAnsi="Cambria Math" w:cs="Times New Roman"/>
                <w:noProof/>
                <w:sz w:val="20"/>
                <w:szCs w:val="20"/>
              </w:rPr>
              <m:t>log</m:t>
            </m:r>
          </m:fName>
          <m:e>
            <m:d>
              <m:dPr>
                <m:ctrlPr>
                  <w:rPr>
                    <w:rFonts w:ascii="Cambria Math" w:eastAsiaTheme="minorEastAsia" w:hAnsi="Cambria Math" w:cs="Times New Roman"/>
                    <w:i/>
                    <w:noProof/>
                    <w:sz w:val="20"/>
                    <w:szCs w:val="20"/>
                  </w:rPr>
                </m:ctrlPr>
              </m:d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d>
          </m:e>
        </m:func>
        <m:r>
          <w:rPr>
            <w:rFonts w:ascii="Cambria Math" w:eastAsiaTheme="minorEastAsia" w:hAnsi="Cambria Math" w:cs="Times New Roman"/>
            <w:noProof/>
            <w:sz w:val="20"/>
            <w:szCs w:val="20"/>
          </w:rPr>
          <m:t>-log</m:t>
        </m:r>
        <m:rad>
          <m:radPr>
            <m:degHide m:val="1"/>
            <m:ctrlPr>
              <w:rPr>
                <w:rFonts w:ascii="Cambria Math" w:eastAsiaTheme="minorEastAsia" w:hAnsi="Cambria Math" w:cs="Times New Roman"/>
                <w:i/>
                <w:noProof/>
                <w:sz w:val="20"/>
                <w:szCs w:val="20"/>
              </w:rPr>
            </m:ctrlPr>
          </m:radPr>
          <m:deg/>
          <m:e>
            <m:d>
              <m:dPr>
                <m:ctrlPr>
                  <w:rPr>
                    <w:rFonts w:ascii="Cambria Math" w:eastAsiaTheme="minorEastAsia" w:hAnsi="Cambria Math" w:cs="Times New Roman"/>
                    <w:i/>
                    <w:noProof/>
                    <w:sz w:val="20"/>
                    <w:szCs w:val="20"/>
                  </w:rPr>
                </m:ctrlPr>
              </m:dPr>
              <m:e>
                <m:r>
                  <w:rPr>
                    <w:rFonts w:ascii="Cambria Math" w:eastAsiaTheme="minorEastAsia" w:hAnsi="Cambria Math" w:cs="Times New Roman"/>
                    <w:noProof/>
                    <w:sz w:val="20"/>
                    <w:szCs w:val="20"/>
                  </w:rPr>
                  <m:t>1+</m:t>
                </m:r>
                <m:d>
                  <m:dPr>
                    <m:ctrlPr>
                      <w:rPr>
                        <w:rFonts w:ascii="Cambria Math" w:eastAsiaTheme="minorEastAsia" w:hAnsi="Cambria Math" w:cs="Times New Roman"/>
                        <w:i/>
                        <w:noProof/>
                        <w:sz w:val="20"/>
                        <w:szCs w:val="20"/>
                      </w:rPr>
                    </m:ctrlPr>
                  </m:dPr>
                  <m:e>
                    <m:f>
                      <m:fPr>
                        <m:ctrlPr>
                          <w:rPr>
                            <w:rFonts w:ascii="Cambria Math" w:eastAsiaTheme="minorEastAsia" w:hAnsi="Cambria Math" w:cs="Times New Roman"/>
                            <w:i/>
                            <w:noProof/>
                            <w:sz w:val="20"/>
                            <w:szCs w:val="20"/>
                          </w:rPr>
                        </m:ctrlPr>
                      </m:fPr>
                      <m:num>
                        <m:sSup>
                          <m:sSupPr>
                            <m:ctrlPr>
                              <w:rPr>
                                <w:rFonts w:ascii="Cambria Math" w:eastAsiaTheme="minorEastAsia" w:hAnsi="Cambria Math" w:cs="Times New Roman"/>
                                <w:i/>
                                <w:noProof/>
                                <w:sz w:val="20"/>
                                <w:szCs w:val="20"/>
                              </w:rPr>
                            </m:ctrlPr>
                          </m:sSupPr>
                          <m:e>
                            <m:r>
                              <w:rPr>
                                <w:rFonts w:ascii="Cambria Math" w:eastAsiaTheme="minorEastAsia" w:hAnsi="Cambria Math" w:cs="Times New Roman"/>
                                <w:noProof/>
                                <w:sz w:val="20"/>
                                <w:szCs w:val="20"/>
                              </w:rPr>
                              <m:t>SD</m:t>
                            </m:r>
                          </m:e>
                          <m:sup>
                            <m:r>
                              <w:rPr>
                                <w:rFonts w:ascii="Cambria Math" w:eastAsiaTheme="minorEastAsia" w:hAnsi="Cambria Math" w:cs="Times New Roman"/>
                                <w:noProof/>
                                <w:sz w:val="20"/>
                                <w:szCs w:val="20"/>
                              </w:rPr>
                              <m:t>2</m:t>
                            </m:r>
                          </m:sup>
                        </m:sSup>
                      </m:num>
                      <m:den>
                        <m:sSup>
                          <m:sSupPr>
                            <m:ctrlPr>
                              <w:rPr>
                                <w:rFonts w:ascii="Cambria Math" w:eastAsiaTheme="minorEastAsia" w:hAnsi="Cambria Math" w:cs="Times New Roman"/>
                                <w:i/>
                                <w:noProof/>
                                <w:sz w:val="20"/>
                                <w:szCs w:val="20"/>
                              </w:rPr>
                            </m:ctrlPr>
                          </m:sSup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sup>
                            <m:r>
                              <w:rPr>
                                <w:rFonts w:ascii="Cambria Math" w:eastAsiaTheme="minorEastAsia" w:hAnsi="Cambria Math" w:cs="Times New Roman"/>
                                <w:noProof/>
                                <w:sz w:val="20"/>
                                <w:szCs w:val="20"/>
                              </w:rPr>
                              <m:t>2</m:t>
                            </m:r>
                          </m:sup>
                        </m:sSup>
                      </m:den>
                    </m:f>
                  </m:e>
                </m:d>
              </m:e>
            </m:d>
          </m:e>
        </m:rad>
      </m:oMath>
      <w:r w:rsidRPr="00AD5FAB">
        <w:rPr>
          <w:rFonts w:ascii="Times New Roman" w:eastAsiaTheme="minorEastAsia" w:hAnsi="Times New Roman" w:cs="Times New Roman"/>
          <w:noProof/>
          <w:sz w:val="20"/>
          <w:szCs w:val="20"/>
        </w:rPr>
        <w:t>,</w:t>
      </w:r>
    </w:p>
    <w:p w14:paraId="16250C55" w14:textId="77777777" w:rsidR="00220F6C" w:rsidRPr="00AD5FAB" w:rsidRDefault="00220F6C" w:rsidP="00220F6C">
      <w:pPr>
        <w:spacing w:line="480" w:lineRule="auto"/>
        <w:contextualSpacing/>
        <w:jc w:val="right"/>
        <w:rPr>
          <w:rFonts w:ascii="Times New Roman" w:eastAsiaTheme="minorEastAsia" w:hAnsi="Times New Roman" w:cs="Times New Roman"/>
          <w:i/>
          <w:noProof/>
          <w:sz w:val="20"/>
          <w:szCs w:val="20"/>
        </w:rPr>
      </w:pP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t xml:space="preserve">     </w:t>
      </w:r>
      <w:r>
        <w:rPr>
          <w:rFonts w:ascii="Times New Roman" w:eastAsiaTheme="minorEastAsia" w:hAnsi="Times New Roman" w:cs="Times New Roman"/>
          <w:noProof/>
          <w:sz w:val="20"/>
          <w:szCs w:val="20"/>
        </w:rPr>
        <w:t>(</w:t>
      </w:r>
      <w:r w:rsidRPr="00AD5FAB">
        <w:rPr>
          <w:rFonts w:ascii="Times New Roman" w:eastAsiaTheme="minorEastAsia" w:hAnsi="Times New Roman" w:cs="Times New Roman"/>
          <w:i/>
          <w:noProof/>
          <w:sz w:val="20"/>
          <w:szCs w:val="20"/>
        </w:rPr>
        <w:t>Eq. 1</w:t>
      </w:r>
      <w:r>
        <w:rPr>
          <w:rFonts w:ascii="Times New Roman" w:eastAsiaTheme="minorEastAsia" w:hAnsi="Times New Roman" w:cs="Times New Roman"/>
          <w:i/>
          <w:noProof/>
          <w:sz w:val="20"/>
          <w:szCs w:val="20"/>
        </w:rPr>
        <w:t>)</w:t>
      </w:r>
    </w:p>
    <w:p w14:paraId="2656CE14" w14:textId="77777777" w:rsidR="00220F6C" w:rsidRPr="00AD5FAB" w:rsidRDefault="00220F6C" w:rsidP="00220F6C">
      <w:pPr>
        <w:spacing w:line="480" w:lineRule="auto"/>
        <w:contextualSpacing/>
        <w:jc w:val="center"/>
        <w:rPr>
          <w:rFonts w:ascii="Times New Roman" w:eastAsiaTheme="minorEastAsia" w:hAnsi="Times New Roman" w:cs="Times New Roman"/>
          <w:noProof/>
          <w:sz w:val="20"/>
          <w:szCs w:val="20"/>
        </w:rPr>
      </w:pPr>
      <m:oMath>
        <m:r>
          <w:rPr>
            <w:rFonts w:ascii="Cambria Math" w:eastAsiaTheme="minorEastAsia" w:hAnsi="Cambria Math" w:cs="Times New Roman"/>
            <w:noProof/>
            <w:sz w:val="20"/>
            <w:szCs w:val="20"/>
          </w:rPr>
          <m:t xml:space="preserve">lnSD= </m:t>
        </m:r>
        <m:rad>
          <m:radPr>
            <m:degHide m:val="1"/>
            <m:ctrlPr>
              <w:rPr>
                <w:rFonts w:ascii="Cambria Math" w:eastAsiaTheme="minorEastAsia" w:hAnsi="Cambria Math" w:cs="Times New Roman"/>
                <w:i/>
                <w:noProof/>
                <w:sz w:val="20"/>
                <w:szCs w:val="20"/>
              </w:rPr>
            </m:ctrlPr>
          </m:radPr>
          <m:deg/>
          <m:e>
            <m:r>
              <m:rPr>
                <m:sty m:val="p"/>
              </m:rPr>
              <w:rPr>
                <w:rFonts w:ascii="Cambria Math" w:eastAsiaTheme="minorEastAsia" w:hAnsi="Cambria Math" w:cs="Times New Roman"/>
                <w:noProof/>
                <w:sz w:val="20"/>
                <w:szCs w:val="20"/>
              </w:rPr>
              <m:t>log⁡</m:t>
            </m:r>
            <m:r>
              <w:rPr>
                <w:rFonts w:ascii="Cambria Math" w:eastAsiaTheme="minorEastAsia" w:hAnsi="Cambria Math" w:cs="Times New Roman"/>
                <w:noProof/>
                <w:sz w:val="20"/>
                <w:szCs w:val="20"/>
              </w:rPr>
              <m:t>(1+</m:t>
            </m:r>
            <m:d>
              <m:dPr>
                <m:ctrlPr>
                  <w:rPr>
                    <w:rFonts w:ascii="Cambria Math" w:eastAsiaTheme="minorEastAsia" w:hAnsi="Cambria Math" w:cs="Times New Roman"/>
                    <w:i/>
                    <w:noProof/>
                    <w:sz w:val="20"/>
                    <w:szCs w:val="20"/>
                  </w:rPr>
                </m:ctrlPr>
              </m:dPr>
              <m:e>
                <m:f>
                  <m:fPr>
                    <m:ctrlPr>
                      <w:rPr>
                        <w:rFonts w:ascii="Cambria Math" w:eastAsiaTheme="minorEastAsia" w:hAnsi="Cambria Math" w:cs="Times New Roman"/>
                        <w:i/>
                        <w:noProof/>
                        <w:sz w:val="20"/>
                        <w:szCs w:val="20"/>
                      </w:rPr>
                    </m:ctrlPr>
                  </m:fPr>
                  <m:num>
                    <m:sSup>
                      <m:sSupPr>
                        <m:ctrlPr>
                          <w:rPr>
                            <w:rFonts w:ascii="Cambria Math" w:eastAsiaTheme="minorEastAsia" w:hAnsi="Cambria Math" w:cs="Times New Roman"/>
                            <w:i/>
                            <w:noProof/>
                            <w:sz w:val="20"/>
                            <w:szCs w:val="20"/>
                          </w:rPr>
                        </m:ctrlPr>
                      </m:sSupPr>
                      <m:e>
                        <m:r>
                          <w:rPr>
                            <w:rFonts w:ascii="Cambria Math" w:eastAsiaTheme="minorEastAsia" w:hAnsi="Cambria Math" w:cs="Times New Roman"/>
                            <w:noProof/>
                            <w:sz w:val="20"/>
                            <w:szCs w:val="20"/>
                          </w:rPr>
                          <m:t>SD</m:t>
                        </m:r>
                      </m:e>
                      <m:sup>
                        <m:r>
                          <w:rPr>
                            <w:rFonts w:ascii="Cambria Math" w:eastAsiaTheme="minorEastAsia" w:hAnsi="Cambria Math" w:cs="Times New Roman"/>
                            <w:noProof/>
                            <w:sz w:val="20"/>
                            <w:szCs w:val="20"/>
                          </w:rPr>
                          <m:t>2</m:t>
                        </m:r>
                      </m:sup>
                    </m:sSup>
                  </m:num>
                  <m:den>
                    <m:sSup>
                      <m:sSupPr>
                        <m:ctrlPr>
                          <w:rPr>
                            <w:rFonts w:ascii="Cambria Math" w:eastAsiaTheme="minorEastAsia" w:hAnsi="Cambria Math" w:cs="Times New Roman"/>
                            <w:i/>
                            <w:noProof/>
                            <w:sz w:val="20"/>
                            <w:szCs w:val="20"/>
                          </w:rPr>
                        </m:ctrlPr>
                      </m:sSupPr>
                      <m:e>
                        <m:acc>
                          <m:accPr>
                            <m:chr m:val="̅"/>
                            <m:ctrlPr>
                              <w:rPr>
                                <w:rFonts w:ascii="Cambria Math" w:eastAsiaTheme="minorEastAsia" w:hAnsi="Cambria Math" w:cs="Times New Roman"/>
                                <w:i/>
                                <w:noProof/>
                                <w:sz w:val="20"/>
                                <w:szCs w:val="20"/>
                              </w:rPr>
                            </m:ctrlPr>
                          </m:accPr>
                          <m:e>
                            <m:r>
                              <w:rPr>
                                <w:rFonts w:ascii="Cambria Math" w:eastAsiaTheme="minorEastAsia" w:hAnsi="Cambria Math" w:cs="Times New Roman"/>
                                <w:noProof/>
                                <w:sz w:val="20"/>
                                <w:szCs w:val="20"/>
                              </w:rPr>
                              <m:t>Χ</m:t>
                            </m:r>
                          </m:e>
                        </m:acc>
                      </m:e>
                      <m:sup>
                        <m:r>
                          <w:rPr>
                            <w:rFonts w:ascii="Cambria Math" w:eastAsiaTheme="minorEastAsia" w:hAnsi="Cambria Math" w:cs="Times New Roman"/>
                            <w:noProof/>
                            <w:sz w:val="20"/>
                            <w:szCs w:val="20"/>
                          </w:rPr>
                          <m:t>2</m:t>
                        </m:r>
                      </m:sup>
                    </m:sSup>
                  </m:den>
                </m:f>
              </m:e>
            </m:d>
            <m:r>
              <w:rPr>
                <w:rFonts w:ascii="Cambria Math" w:eastAsiaTheme="minorEastAsia" w:hAnsi="Cambria Math" w:cs="Times New Roman"/>
                <w:noProof/>
                <w:sz w:val="20"/>
                <w:szCs w:val="20"/>
              </w:rPr>
              <m:t>)</m:t>
            </m:r>
          </m:e>
        </m:rad>
      </m:oMath>
      <w:r w:rsidRPr="00AD5FAB">
        <w:rPr>
          <w:rFonts w:ascii="Times New Roman" w:eastAsiaTheme="minorEastAsia" w:hAnsi="Times New Roman" w:cs="Times New Roman"/>
          <w:noProof/>
          <w:sz w:val="20"/>
          <w:szCs w:val="20"/>
        </w:rPr>
        <w:t xml:space="preserve"> </w:t>
      </w:r>
    </w:p>
    <w:p w14:paraId="2C12B2CF" w14:textId="282D6ADC" w:rsidR="00220F6C" w:rsidRPr="00991BEB" w:rsidRDefault="00220F6C" w:rsidP="00991BEB">
      <w:pPr>
        <w:spacing w:line="480" w:lineRule="auto"/>
        <w:contextualSpacing/>
        <w:jc w:val="right"/>
        <w:rPr>
          <w:rFonts w:ascii="Times New Roman" w:eastAsiaTheme="minorEastAsia" w:hAnsi="Times New Roman" w:cs="Times New Roman"/>
          <w:noProof/>
          <w:sz w:val="20"/>
          <w:szCs w:val="20"/>
        </w:rPr>
      </w:pP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r>
      <w:r w:rsidRPr="00AD5FAB">
        <w:rPr>
          <w:rFonts w:ascii="Times New Roman" w:eastAsiaTheme="minorEastAsia" w:hAnsi="Times New Roman" w:cs="Times New Roman"/>
          <w:noProof/>
          <w:sz w:val="20"/>
          <w:szCs w:val="20"/>
        </w:rPr>
        <w:tab/>
        <w:t xml:space="preserve"> </w:t>
      </w:r>
      <w:r>
        <w:rPr>
          <w:rFonts w:ascii="Times New Roman" w:eastAsiaTheme="minorEastAsia" w:hAnsi="Times New Roman" w:cs="Times New Roman"/>
          <w:noProof/>
          <w:sz w:val="20"/>
          <w:szCs w:val="20"/>
        </w:rPr>
        <w:t>(</w:t>
      </w:r>
      <w:r w:rsidRPr="00AD5FAB">
        <w:rPr>
          <w:rFonts w:ascii="Times New Roman" w:eastAsiaTheme="minorEastAsia" w:hAnsi="Times New Roman" w:cs="Times New Roman"/>
          <w:i/>
          <w:noProof/>
          <w:sz w:val="20"/>
          <w:szCs w:val="20"/>
        </w:rPr>
        <w:t>Eq. 2</w:t>
      </w:r>
      <w:r>
        <w:rPr>
          <w:rFonts w:ascii="Times New Roman" w:eastAsiaTheme="minorEastAsia" w:hAnsi="Times New Roman" w:cs="Times New Roman"/>
          <w:i/>
          <w:noProof/>
          <w:sz w:val="20"/>
          <w:szCs w:val="20"/>
        </w:rPr>
        <w:t>)</w:t>
      </w:r>
    </w:p>
    <w:p w14:paraId="6462860A" w14:textId="27DE3DC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Second, some behavioural measures were presented as proportions, which constrains their distribution, so we converted them to the logit scale: mean= log (p/[1-p]); SD=</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(SD</m:t>
            </m:r>
          </m:e>
          <m:sup>
            <m:r>
              <w:rPr>
                <w:rFonts w:ascii="Cambria Math" w:hAnsi="Cambria Math" w:cs="Times New Roman"/>
              </w:rPr>
              <m:t>2</m:t>
            </m:r>
          </m:sup>
        </m:sSup>
        <m:r>
          <w:rPr>
            <w:rFonts w:ascii="Cambria Math" w:hAnsi="Cambria Math" w:cs="Times New Roman"/>
          </w:rPr>
          <m:t>)*(1/p)+(1/(1-</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m:t>
        </m:r>
      </m:oMath>
      <w:r w:rsidRPr="00AD5FAB">
        <w:rPr>
          <w:rFonts w:ascii="Times New Roman" w:hAnsi="Times New Roman" w:cs="Times New Roman"/>
        </w:rPr>
        <w:t xml:space="preserve"> to meet normality assumptions before calculating the relevant effect size. Information on which effect sizes are based on transformed values are provided in our raw data and code supplied in the </w:t>
      </w:r>
      <w:r w:rsidR="00795538">
        <w:rPr>
          <w:rFonts w:ascii="Times New Roman" w:hAnsi="Times New Roman" w:cs="Times New Roman"/>
        </w:rPr>
        <w:t>Supporting Information</w:t>
      </w:r>
      <w:r w:rsidRPr="00AD5FAB">
        <w:rPr>
          <w:rFonts w:ascii="Times New Roman" w:hAnsi="Times New Roman" w:cs="Times New Roman"/>
        </w:rPr>
        <w:t>.</w:t>
      </w:r>
    </w:p>
    <w:p w14:paraId="32BD1B7B" w14:textId="77777777" w:rsidR="00220F6C" w:rsidRPr="00AD5FAB" w:rsidRDefault="00220F6C" w:rsidP="00220F6C">
      <w:pPr>
        <w:spacing w:line="480" w:lineRule="auto"/>
        <w:contextualSpacing/>
        <w:rPr>
          <w:rFonts w:ascii="Times New Roman" w:hAnsi="Times New Roman" w:cs="Times New Roman"/>
        </w:rPr>
      </w:pPr>
    </w:p>
    <w:p w14:paraId="2E7B30B0" w14:textId="07DF9DFB"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312" w:name="_Toc61094838"/>
      <w:r w:rsidRPr="00167EC3">
        <w:rPr>
          <w:rFonts w:ascii="Times New Roman" w:hAnsi="Times New Roman" w:cs="Times New Roman"/>
          <w:i/>
          <w:iCs/>
          <w:color w:val="auto"/>
          <w:sz w:val="24"/>
          <w:szCs w:val="24"/>
        </w:rPr>
        <w:lastRenderedPageBreak/>
        <w:t>Effect sizes and sampling variances</w:t>
      </w:r>
      <w:bookmarkEnd w:id="312"/>
    </w:p>
    <w:p w14:paraId="47078F1A" w14:textId="05F0EEC6"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To quantify sex differences in means and variances for personality traits we used unbiased standardised effect sizes. First, to quantify the difference between the sexes in the mean value of personality traits we calculated Hedges’ </w:t>
      </w:r>
      <w:r w:rsidRPr="00AD5FAB">
        <w:rPr>
          <w:rFonts w:ascii="Times New Roman" w:hAnsi="Times New Roman" w:cs="Times New Roman"/>
          <w:i/>
        </w:rPr>
        <w:t>g</w:t>
      </w:r>
      <w:r w:rsidRPr="00AD5FAB">
        <w:rPr>
          <w:rFonts w:ascii="Times New Roman" w:hAnsi="Times New Roman" w:cs="Times New Roman"/>
        </w:rPr>
        <w:t xml:space="preserve"> (sample size adjusted standardised mean difference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{"citationItems":[{"id":"ITEM-1","itemData":{"DOI":"10.2307/2531069","ISSN":"0006341X","abstract":"Our understanding of induced resistance against herbivores has grown immeasurably during the last several decades. Based upon the emerging literature, we argue that induced resistance represents a continuum of phenotypes that is determined by the plant’s ability to integrate multiple suites of signals of plant and herbivore origin. We present a model that illustrates the range of signals arising from early detection through herbivore feeding, and then through subsequent plant generations.","author":[{"dropping-particle":"V.","family":"Hedges","given":"L.","non-dropping-particle":"","parse-names":false,"suffix":""},{"dropping-particle":"","family":"Olkin","given":"I.","non-dropping-particle":"","parse-names":false,"suffix":""}],"container-title":"Biometrics","id":"ITEM-1","issue":"2","issued":{"date-parts":[["1985"]]},"number-of-pages":"454","publisher":"Academic Press","publisher-place":"New York","title":"Statistical Methods for Meta-Analysis","type":"book","volume":"42"},"uris":["http://www.mendeley.com/documents/?uuid=08e1b905-3351-45a2-ab57-e83ea29dfed3"]}],"mendeley":{"formattedCitation":"(Hedges &amp; Olkin, 1985)","manualFormatting":"Hedges &amp; Olkin, 1985)","plainTextFormattedCitation":"(Hedges &amp; Olkin, 1985)","previouslyFormattedCitation":"(Hedges &amp; Olkin, 1985)"},"properties":{"noteIndex":0},"schema":"https://github.com/citation-style-language/schema/raw/master/csl-citation.json"}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Hedges &amp; Olkin, 1985)</w:t>
      </w:r>
      <w:r w:rsidRPr="00AD5FAB">
        <w:rPr>
          <w:rFonts w:ascii="Times New Roman" w:hAnsi="Times New Roman" w:cs="Times New Roman"/>
        </w:rPr>
        <w:fldChar w:fldCharType="end"/>
      </w:r>
      <w:r w:rsidRPr="00AD5FAB">
        <w:rPr>
          <w:rFonts w:ascii="Times New Roman" w:hAnsi="Times New Roman" w:cs="Times New Roman"/>
        </w:rPr>
        <w:t xml:space="preserve"> as follows: </w:t>
      </w:r>
    </w:p>
    <w:p w14:paraId="0809B702" w14:textId="77777777" w:rsidR="00220F6C" w:rsidRPr="00AD5FAB" w:rsidRDefault="00220F6C" w:rsidP="00220F6C">
      <w:pPr>
        <w:spacing w:line="480" w:lineRule="auto"/>
        <w:contextualSpacing/>
        <w:jc w:val="center"/>
        <w:rPr>
          <w:rFonts w:ascii="Times New Roman" w:eastAsiaTheme="minorEastAsia" w:hAnsi="Times New Roman" w:cs="Times New Roman"/>
          <w:sz w:val="20"/>
          <w:szCs w:val="20"/>
        </w:rPr>
      </w:pPr>
      <m:oMath>
        <m:r>
          <w:rPr>
            <w:rFonts w:ascii="Cambria Math" w:hAnsi="Cambria Math" w:cs="Times New Roman"/>
            <w:sz w:val="20"/>
            <w:szCs w:val="20"/>
          </w:rPr>
          <m:t xml:space="preserve">g=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X</m:t>
                    </m:r>
                  </m:e>
                </m:acc>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SD</m:t>
                </m:r>
              </m:e>
              <m:sub>
                <m:r>
                  <w:rPr>
                    <w:rFonts w:ascii="Cambria Math" w:hAnsi="Cambria Math" w:cs="Times New Roman"/>
                    <w:sz w:val="20"/>
                    <w:szCs w:val="20"/>
                  </w:rPr>
                  <m:t>p</m:t>
                </m:r>
              </m:sub>
            </m:sSub>
          </m:den>
        </m:f>
        <m:r>
          <w:rPr>
            <w:rFonts w:ascii="Cambria Math" w:hAnsi="Cambria Math" w:cs="Times New Roman"/>
            <w:sz w:val="20"/>
            <w:szCs w:val="20"/>
          </w:rPr>
          <m:t>J</m:t>
        </m:r>
      </m:oMath>
      <w:r w:rsidRPr="00AD5FAB">
        <w:rPr>
          <w:rFonts w:ascii="Times New Roman" w:eastAsiaTheme="minorEastAsia" w:hAnsi="Times New Roman" w:cs="Times New Roman"/>
          <w:sz w:val="20"/>
          <w:szCs w:val="20"/>
        </w:rPr>
        <w:t xml:space="preserve"> ,</w:t>
      </w:r>
    </w:p>
    <w:p w14:paraId="77BE840A" w14:textId="77777777" w:rsidR="00220F6C" w:rsidRPr="00AD5FAB" w:rsidRDefault="00220F6C" w:rsidP="00220F6C">
      <w:pPr>
        <w:spacing w:line="480" w:lineRule="auto"/>
        <w:contextualSpacing/>
        <w:jc w:val="right"/>
        <w:rPr>
          <w:rFonts w:ascii="Times New Roman" w:eastAsiaTheme="minorEastAsia" w:hAnsi="Times New Roman" w:cs="Times New Roman"/>
          <w:i/>
          <w:sz w:val="20"/>
          <w:szCs w:val="20"/>
        </w:rPr>
      </w:pP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w:t>
      </w:r>
      <w:r w:rsidRPr="00AD5FAB">
        <w:rPr>
          <w:rFonts w:ascii="Times New Roman" w:eastAsiaTheme="minorEastAsia" w:hAnsi="Times New Roman" w:cs="Times New Roman"/>
          <w:i/>
          <w:sz w:val="20"/>
          <w:szCs w:val="20"/>
        </w:rPr>
        <w:t>Eq. 3</w:t>
      </w:r>
      <w:r>
        <w:rPr>
          <w:rFonts w:ascii="Times New Roman" w:eastAsiaTheme="minorEastAsia" w:hAnsi="Times New Roman" w:cs="Times New Roman"/>
          <w:i/>
          <w:sz w:val="20"/>
          <w:szCs w:val="20"/>
        </w:rPr>
        <w:t>)</w:t>
      </w:r>
    </w:p>
    <w:p w14:paraId="62DC7C4D" w14:textId="77777777" w:rsidR="00220F6C" w:rsidRPr="00AD5FAB" w:rsidRDefault="007A72A5" w:rsidP="00220F6C">
      <w:pPr>
        <w:spacing w:line="480" w:lineRule="auto"/>
        <w:contextualSpacing/>
        <w:jc w:val="center"/>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 xml:space="preserve"> SD</m:t>
            </m:r>
          </m:e>
          <m:sub>
            <m:r>
              <w:rPr>
                <w:rFonts w:ascii="Cambria Math" w:eastAsiaTheme="minorEastAsia" w:hAnsi="Cambria Math" w:cs="Times New Roman"/>
                <w:sz w:val="20"/>
                <w:szCs w:val="20"/>
              </w:rPr>
              <m:t>p</m:t>
            </m:r>
          </m:sub>
        </m:sSub>
        <m:r>
          <w:rPr>
            <w:rFonts w:ascii="Cambria Math" w:eastAsiaTheme="minorEastAsia" w:hAnsi="Cambria Math" w:cs="Times New Roman"/>
            <w:sz w:val="20"/>
            <w:szCs w:val="20"/>
          </w:rPr>
          <m:t xml:space="preserve">= </m:t>
        </m:r>
        <m:rad>
          <m:radPr>
            <m:degHide m:val="1"/>
            <m:ctrlPr>
              <w:rPr>
                <w:rFonts w:ascii="Cambria Math" w:eastAsiaTheme="minorEastAsia" w:hAnsi="Cambria Math" w:cs="Times New Roman"/>
                <w:i/>
                <w:sz w:val="20"/>
                <w:szCs w:val="20"/>
              </w:rPr>
            </m:ctrlPr>
          </m:radPr>
          <m:deg/>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-1)</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SD</m:t>
                    </m:r>
                  </m:e>
                  <m:sub>
                    <m:r>
                      <w:rPr>
                        <w:rFonts w:ascii="Cambria Math" w:eastAsiaTheme="minorEastAsia" w:hAnsi="Cambria Math" w:cs="Times New Roman"/>
                        <w:sz w:val="20"/>
                        <w:szCs w:val="20"/>
                      </w:rPr>
                      <m:t>M</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-1)</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SD</m:t>
                    </m:r>
                  </m:e>
                  <m:sub>
                    <m:r>
                      <w:rPr>
                        <w:rFonts w:ascii="Cambria Math" w:eastAsiaTheme="minorEastAsia" w:hAnsi="Cambria Math" w:cs="Times New Roman"/>
                        <w:sz w:val="20"/>
                        <w:szCs w:val="20"/>
                      </w:rPr>
                      <m:t>F</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 xml:space="preserve"> </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-2</m:t>
                </m:r>
              </m:den>
            </m:f>
          </m:e>
        </m:rad>
      </m:oMath>
      <w:r w:rsidR="00220F6C" w:rsidRPr="00AD5FAB">
        <w:rPr>
          <w:rFonts w:ascii="Times New Roman" w:eastAsiaTheme="minorEastAsia" w:hAnsi="Times New Roman" w:cs="Times New Roman"/>
          <w:sz w:val="20"/>
          <w:szCs w:val="20"/>
        </w:rPr>
        <w:t xml:space="preserve"> ,</w:t>
      </w:r>
    </w:p>
    <w:p w14:paraId="7E2F3B8A" w14:textId="554F3B43" w:rsidR="00220F6C" w:rsidRPr="00AD5FAB" w:rsidRDefault="00220F6C" w:rsidP="00220F6C">
      <w:pPr>
        <w:spacing w:line="480" w:lineRule="auto"/>
        <w:contextualSpacing/>
        <w:jc w:val="right"/>
        <w:rPr>
          <w:rFonts w:ascii="Times New Roman" w:hAnsi="Times New Roman" w:cs="Times New Roman"/>
          <w:i/>
          <w:sz w:val="20"/>
          <w:szCs w:val="20"/>
        </w:rPr>
      </w:pP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sidRPr="00AD5FAB">
        <w:rPr>
          <w:rFonts w:ascii="Times New Roman" w:hAnsi="Times New Roman" w:cs="Times New Roman"/>
          <w:sz w:val="20"/>
          <w:szCs w:val="20"/>
        </w:rPr>
        <w:tab/>
      </w:r>
      <w:r>
        <w:rPr>
          <w:rFonts w:ascii="Times New Roman" w:hAnsi="Times New Roman" w:cs="Times New Roman"/>
          <w:sz w:val="20"/>
          <w:szCs w:val="20"/>
        </w:rPr>
        <w:t>(</w:t>
      </w:r>
      <w:r w:rsidRPr="00AD5FAB">
        <w:rPr>
          <w:rFonts w:ascii="Times New Roman" w:hAnsi="Times New Roman" w:cs="Times New Roman"/>
          <w:i/>
          <w:sz w:val="20"/>
          <w:szCs w:val="20"/>
        </w:rPr>
        <w:t>Eq. 4</w:t>
      </w:r>
      <w:r>
        <w:rPr>
          <w:rFonts w:ascii="Times New Roman" w:hAnsi="Times New Roman" w:cs="Times New Roman"/>
          <w:i/>
          <w:sz w:val="20"/>
          <w:szCs w:val="20"/>
        </w:rPr>
        <w:t>)</w:t>
      </w:r>
    </w:p>
    <w:p w14:paraId="750C15B1" w14:textId="77777777" w:rsidR="00220F6C" w:rsidRPr="00AD5FAB" w:rsidRDefault="00220F6C" w:rsidP="00220F6C">
      <w:pPr>
        <w:spacing w:line="480" w:lineRule="auto"/>
        <w:contextualSpacing/>
        <w:jc w:val="center"/>
        <w:rPr>
          <w:rFonts w:ascii="Times New Roman" w:eastAsiaTheme="minorEastAsia" w:hAnsi="Times New Roman" w:cs="Times New Roman"/>
          <w:i/>
          <w:sz w:val="20"/>
          <w:szCs w:val="20"/>
        </w:rPr>
      </w:pPr>
      <m:oMathPara>
        <m:oMath>
          <m:r>
            <w:rPr>
              <w:rFonts w:ascii="Cambria Math" w:hAnsi="Cambria Math" w:cs="Times New Roman"/>
              <w:sz w:val="20"/>
              <w:szCs w:val="20"/>
            </w:rPr>
            <m:t xml:space="preserve">J=1- </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4</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-2</m:t>
                  </m:r>
                </m:e>
              </m:d>
              <m:r>
                <w:rPr>
                  <w:rFonts w:ascii="Cambria Math" w:hAnsi="Cambria Math" w:cs="Times New Roman"/>
                  <w:sz w:val="20"/>
                  <w:szCs w:val="20"/>
                </w:rPr>
                <m:t>-1</m:t>
              </m:r>
            </m:den>
          </m:f>
        </m:oMath>
      </m:oMathPara>
    </w:p>
    <w:p w14:paraId="6BA90B2E" w14:textId="77777777" w:rsidR="00220F6C" w:rsidRPr="00AD5FAB" w:rsidRDefault="00220F6C" w:rsidP="00220F6C">
      <w:pPr>
        <w:spacing w:line="480" w:lineRule="auto"/>
        <w:contextualSpacing/>
        <w:jc w:val="right"/>
        <w:rPr>
          <w:rFonts w:ascii="Times New Roman" w:hAnsi="Times New Roman" w:cs="Times New Roman"/>
          <w:i/>
          <w:sz w:val="20"/>
          <w:szCs w:val="20"/>
        </w:rPr>
      </w:pPr>
      <w:r>
        <w:rPr>
          <w:rFonts w:ascii="Times New Roman" w:hAnsi="Times New Roman" w:cs="Times New Roman"/>
          <w:i/>
          <w:sz w:val="20"/>
          <w:szCs w:val="20"/>
        </w:rPr>
        <w:t>(</w:t>
      </w:r>
      <w:r w:rsidRPr="00AD5FAB">
        <w:rPr>
          <w:rFonts w:ascii="Times New Roman" w:hAnsi="Times New Roman" w:cs="Times New Roman"/>
          <w:i/>
          <w:sz w:val="20"/>
          <w:szCs w:val="20"/>
        </w:rPr>
        <w:t>Eq. 5</w:t>
      </w:r>
      <w:r>
        <w:rPr>
          <w:rFonts w:ascii="Times New Roman" w:hAnsi="Times New Roman" w:cs="Times New Roman"/>
          <w:i/>
          <w:sz w:val="20"/>
          <w:szCs w:val="20"/>
        </w:rPr>
        <w:t>)</w:t>
      </w:r>
    </w:p>
    <w:p w14:paraId="4F1EC27F" w14:textId="77777777" w:rsidR="00220F6C" w:rsidRPr="00AD5FAB" w:rsidRDefault="00220F6C" w:rsidP="00220F6C">
      <w:pPr>
        <w:spacing w:line="480" w:lineRule="auto"/>
        <w:contextualSpacing/>
        <w:rPr>
          <w:rFonts w:ascii="Times New Roman" w:eastAsiaTheme="minorEastAsia" w:hAnsi="Times New Roman" w:cs="Times New Roman"/>
        </w:rPr>
      </w:pPr>
      <w:r w:rsidRPr="00AD5FAB">
        <w:rPr>
          <w:rFonts w:ascii="Times New Roman" w:hAnsi="Times New Roman" w:cs="Times New Roman"/>
        </w:rPr>
        <w:t>Where</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X</m:t>
            </m:r>
          </m:e>
        </m:acc>
      </m:oMath>
      <w:r w:rsidRPr="00AD5FAB">
        <w:rPr>
          <w:rFonts w:ascii="Times New Roman" w:eastAsiaTheme="minorEastAsia" w:hAnsi="Times New Roman" w:cs="Times New Roman"/>
        </w:rPr>
        <w:t xml:space="preserve"> is the mean of the behavioural measure, </w:t>
      </w:r>
      <m:oMath>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p</m:t>
            </m:r>
          </m:sub>
        </m:sSub>
      </m:oMath>
      <w:r w:rsidRPr="00AD5FAB">
        <w:rPr>
          <w:rFonts w:ascii="Times New Roman" w:eastAsiaTheme="minorEastAsia" w:hAnsi="Times New Roman" w:cs="Times New Roman"/>
        </w:rPr>
        <w:t xml:space="preserve"> is the pooled standard deviation and N and SD are the sample size and standard deviation for males (M) and females (F), respectively. The associated sampling error variance of Hedges’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is:</w:t>
      </w:r>
    </w:p>
    <w:p w14:paraId="6A18536F" w14:textId="77777777" w:rsidR="00220F6C" w:rsidRPr="00AD5FAB" w:rsidRDefault="00220F6C" w:rsidP="00220F6C">
      <w:pPr>
        <w:contextualSpacing/>
        <w:rPr>
          <w:rFonts w:ascii="Times New Roman" w:eastAsiaTheme="minorEastAsia" w:hAnsi="Times New Roman" w:cs="Times New Roman"/>
        </w:rPr>
      </w:pPr>
    </w:p>
    <w:p w14:paraId="4245A63C" w14:textId="77777777" w:rsidR="00220F6C" w:rsidRPr="00AD5FAB" w:rsidRDefault="007A72A5" w:rsidP="00220F6C">
      <w:pPr>
        <w:contextualSpacing/>
        <w:jc w:val="center"/>
        <w:rPr>
          <w:rFonts w:ascii="Times New Roman" w:hAnsi="Times New Roman" w:cs="Times New Roman"/>
          <w:i/>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g</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d</m:t>
                      </m:r>
                    </m:e>
                    <m:sup>
                      <m:r>
                        <w:rPr>
                          <w:rFonts w:ascii="Cambria Math" w:eastAsiaTheme="minorEastAsia" w:hAnsi="Cambria Math" w:cs="Times New Roman"/>
                          <w:sz w:val="20"/>
                          <w:szCs w:val="20"/>
                        </w:rPr>
                        <m:t>2</m:t>
                      </m:r>
                    </m:sup>
                  </m:sSup>
                </m:num>
                <m:den>
                  <m:r>
                    <w:rPr>
                      <w:rFonts w:ascii="Cambria Math" w:eastAsiaTheme="minorEastAsia" w:hAnsi="Cambria Math" w:cs="Times New Roman"/>
                      <w:sz w:val="20"/>
                      <w:szCs w:val="20"/>
                    </w:rPr>
                    <m:t>2(</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den>
              </m:f>
            </m:e>
          </m:d>
          <m:sSup>
            <m:sSupPr>
              <m:ctrlPr>
                <w:rPr>
                  <w:rFonts w:ascii="Cambria Math" w:hAnsi="Cambria Math" w:cs="Times New Roman"/>
                  <w:i/>
                  <w:sz w:val="20"/>
                  <w:szCs w:val="20"/>
                </w:rPr>
              </m:ctrlPr>
            </m:sSupPr>
            <m:e>
              <m:r>
                <w:rPr>
                  <w:rFonts w:ascii="Cambria Math" w:hAnsi="Cambria Math" w:cs="Times New Roman"/>
                  <w:sz w:val="20"/>
                  <w:szCs w:val="20"/>
                </w:rPr>
                <m:t>J</m:t>
              </m:r>
            </m:e>
            <m:sup>
              <m:r>
                <w:rPr>
                  <w:rFonts w:ascii="Cambria Math" w:hAnsi="Cambria Math" w:cs="Times New Roman"/>
                  <w:sz w:val="20"/>
                  <w:szCs w:val="20"/>
                </w:rPr>
                <m:t>2</m:t>
              </m:r>
            </m:sup>
          </m:sSup>
        </m:oMath>
      </m:oMathPara>
    </w:p>
    <w:p w14:paraId="03D913BD" w14:textId="14AFFF01" w:rsidR="00220F6C" w:rsidRDefault="00220F6C" w:rsidP="00220F6C">
      <w:pPr>
        <w:contextualSpacing/>
        <w:jc w:val="right"/>
        <w:rPr>
          <w:rFonts w:ascii="Times New Roman" w:hAnsi="Times New Roman" w:cs="Times New Roman"/>
          <w:i/>
          <w:sz w:val="20"/>
          <w:szCs w:val="20"/>
        </w:rPr>
      </w:pPr>
      <w:r>
        <w:rPr>
          <w:rFonts w:ascii="Times New Roman" w:hAnsi="Times New Roman" w:cs="Times New Roman"/>
          <w:i/>
          <w:sz w:val="20"/>
          <w:szCs w:val="20"/>
        </w:rPr>
        <w:t>(</w:t>
      </w:r>
      <w:r w:rsidRPr="00AD5FAB">
        <w:rPr>
          <w:rFonts w:ascii="Times New Roman" w:hAnsi="Times New Roman" w:cs="Times New Roman"/>
          <w:i/>
          <w:sz w:val="20"/>
          <w:szCs w:val="20"/>
        </w:rPr>
        <w:t>Eq. 6</w:t>
      </w:r>
      <w:r>
        <w:rPr>
          <w:rFonts w:ascii="Times New Roman" w:hAnsi="Times New Roman" w:cs="Times New Roman"/>
          <w:i/>
          <w:sz w:val="20"/>
          <w:szCs w:val="20"/>
        </w:rPr>
        <w:t>)</w:t>
      </w:r>
    </w:p>
    <w:p w14:paraId="3ED6884E" w14:textId="77777777" w:rsidR="00773FDB" w:rsidRPr="00AD5FAB" w:rsidRDefault="00773FDB" w:rsidP="00220F6C">
      <w:pPr>
        <w:contextualSpacing/>
        <w:jc w:val="right"/>
        <w:rPr>
          <w:rFonts w:ascii="Times New Roman" w:hAnsi="Times New Roman" w:cs="Times New Roman"/>
          <w:i/>
          <w:sz w:val="20"/>
          <w:szCs w:val="20"/>
        </w:rPr>
      </w:pPr>
    </w:p>
    <w:p w14:paraId="39D6E831" w14:textId="54877CB6" w:rsidR="00220F6C" w:rsidRPr="00AD5FAB" w:rsidRDefault="00220F6C" w:rsidP="00220F6C">
      <w:pPr>
        <w:spacing w:line="480" w:lineRule="auto"/>
        <w:ind w:firstLine="720"/>
        <w:contextualSpacing/>
        <w:rPr>
          <w:rFonts w:ascii="Times New Roman" w:eastAsiaTheme="minorEastAsia" w:hAnsi="Times New Roman" w:cs="Times New Roman"/>
          <w:highlight w:val="yellow"/>
        </w:rPr>
      </w:pPr>
      <w:r w:rsidRPr="00AD5FAB">
        <w:rPr>
          <w:rFonts w:ascii="Times New Roman" w:eastAsiaTheme="minorEastAsia" w:hAnsi="Times New Roman" w:cs="Times New Roman"/>
        </w:rPr>
        <w:t xml:space="preserve">We used Hedges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instead of log response ratios as some behavioural measures were based on ranks or scores. As such, response ratios could not be calculated because score and rank data are not bound to zero</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Houle","given":"David","non-dropping-particle":"","parse-names":false,"suffix":""},{"dropping-particle":"","family":"Pélabon","given":"Christophe","non-dropping-particle":"","parse-names":false,"suffix":""},{"dropping-particle":"","family":"Wagner","given":"G","non-dropping-particle":"","parse-names":false,"suffix":""},{"dropping-particle":"","family":"Hansen","given":"Thomas F.","non-dropping-particle":"","parse-names":false,"suffix":""}],"container-title":"The Quarterly Review of Biology","id":"ITEM-1","issue":"1","issued":{"date-parts":[["2011"]]},"page":"3-34","title":"Measurement and meaning in biology","type":"article-journal","volume":"86"},"uris":["http://www.mendeley.com/documents/?uuid=f3b2690d-4667-407d-ac95-b8bdb71a22b3"]},{"id":"ITEM-2","itemData":{"DOI":"10.1111/2041-210X.12309","ISBN":"2041-210X","ISSN":"2041210X","abstract":"*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Evolution","id":"ITEM-2","issue":"2","issued":{"date-parts":[["2015"]]},"page":"143-152","title":"Meta-analysis of variation: Ecological and evolutionary applications and beyond","type":"article-journal","volume":"6"},"uris":["http://www.mendeley.com/documents/?uuid=684d65b2-7f00-4936-a486-1031f7621779"]}],"mendeley":{"formattedCitation":"(Houle &lt;i&gt;et al.&lt;/i&gt;, 2011; Nakagawa &lt;i&gt;et al.&lt;/i&gt;, 2015)","plainTextFormattedCitation":"(Houle et al., 2011; Nakagawa et al., 2015)","previouslyFormattedCitation":"(Houle &lt;i&gt;et al.&lt;/i&gt;, 2011; Nakagawa &lt;i&gt;et al.&lt;/i&gt;, 2015)"},"properties":{"noteIndex":0},"schema":"https://github.com/citation-style-language/schema/raw/master/csl-citation.json"}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(Houle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xml:space="preserve">, 2011; 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rPr>
        <w:t xml:space="preserve">. The relevant direction of the effect size varies depending on the focal behavioural measure of personality. For example, boldness is often measured as either ‘latency to flee’ or ‘time to resume a behaviour’ following a simulated predator approach. Here a bolder individual is therefore indicated by a larger or a smaller value respectively. We examined all measurement protocols and, where necessary, reversed the sign of the male-female difference to ensure that the direction of the effect size had a consistent interpretation for each personality trait. </w:t>
      </w:r>
      <w:r w:rsidRPr="00AD5FAB">
        <w:rPr>
          <w:rFonts w:ascii="Times New Roman" w:eastAsiaTheme="minorEastAsia" w:hAnsi="Times New Roman" w:cs="Times New Roman"/>
        </w:rPr>
        <w:lastRenderedPageBreak/>
        <w:t xml:space="preserve">Specifically, a positive value of </w:t>
      </w:r>
      <w:r w:rsidRPr="00AD5FAB">
        <w:rPr>
          <w:rFonts w:ascii="Times New Roman" w:eastAsiaTheme="minorEastAsia" w:hAnsi="Times New Roman" w:cs="Times New Roman"/>
          <w:i/>
        </w:rPr>
        <w:t>g</w:t>
      </w:r>
      <w:r w:rsidRPr="00AD5FAB">
        <w:rPr>
          <w:rFonts w:ascii="Times New Roman" w:eastAsiaTheme="minorEastAsia" w:hAnsi="Times New Roman" w:cs="Times New Roman"/>
        </w:rPr>
        <w:t xml:space="preserve"> indicates that males are more social, aggressive, exploratory, active or bold.</w:t>
      </w:r>
    </w:p>
    <w:p w14:paraId="049671ED" w14:textId="77777777" w:rsidR="00220F6C" w:rsidRPr="00AD5FAB" w:rsidRDefault="00220F6C" w:rsidP="00220F6C">
      <w:pPr>
        <w:spacing w:line="480" w:lineRule="auto"/>
        <w:contextualSpacing/>
        <w:rPr>
          <w:rFonts w:ascii="Times New Roman" w:eastAsiaTheme="minorEastAsia" w:hAnsi="Times New Roman" w:cs="Times New Roman"/>
        </w:rPr>
      </w:pPr>
      <w:r w:rsidRPr="00AD5FAB">
        <w:rPr>
          <w:rFonts w:ascii="Times New Roman" w:eastAsiaTheme="minorEastAsia" w:hAnsi="Times New Roman" w:cs="Times New Roman"/>
        </w:rPr>
        <w:t xml:space="preserve"> </w:t>
      </w:r>
    </w:p>
    <w:p w14:paraId="1A9D4793" w14:textId="6A82B627" w:rsidR="00220F6C" w:rsidRPr="00AD5FAB" w:rsidRDefault="00220F6C" w:rsidP="00220F6C">
      <w:pPr>
        <w:spacing w:line="480" w:lineRule="auto"/>
        <w:ind w:firstLine="720"/>
        <w:contextualSpacing/>
        <w:rPr>
          <w:rFonts w:ascii="Times New Roman" w:eastAsiaTheme="minorEastAsia" w:hAnsi="Times New Roman" w:cs="Times New Roman"/>
        </w:rPr>
      </w:pPr>
      <w:r w:rsidRPr="00AD5FAB">
        <w:rPr>
          <w:rFonts w:ascii="Times New Roman" w:hAnsi="Times New Roman" w:cs="Times New Roman"/>
        </w:rPr>
        <w:t xml:space="preserve">Second, to quantify a sex difference in the variance in personality traits we </w:t>
      </w:r>
      <w:r w:rsidRPr="00AD5FAB">
        <w:rPr>
          <w:rFonts w:ascii="Times New Roman" w:eastAsiaTheme="minorEastAsia" w:hAnsi="Times New Roman" w:cs="Times New Roman"/>
        </w:rPr>
        <w:t>used the log coefficient of variation (lnCVR)</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beyond","type":"article-journal","volume":"6"},"uris":["http://www.mendeley.com/documents/?uuid=684d65b2-7f00-4936-a486-1031f7621779"]}],"mendeley":{"formattedCitation":"(Nakagawa &lt;i&gt;et al.&lt;/i&gt;, 2015)","plainTextFormattedCitation":"(Nakagawa et al., 2015)","previouslyFormattedCitation":"(Nakagawa &lt;i&gt;et al.&lt;/i&gt;, 2015)"},"properties":{"noteIndex":0},"schema":"https://github.com/citation-style-language/schema/raw/master/csl-citation.json"}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noProof/>
        </w:rPr>
        <w:t xml:space="preserve">. </w:t>
      </w:r>
      <w:r w:rsidRPr="00AD5FAB">
        <w:rPr>
          <w:rFonts w:ascii="Times New Roman" w:eastAsiaTheme="minorEastAsia" w:hAnsi="Times New Roman" w:cs="Times New Roman"/>
        </w:rPr>
        <w:t xml:space="preserve">In our data set there was a strong, positive relationship between the mean and variance in personality measurements (males: </w:t>
      </w:r>
      <w:r w:rsidRPr="00AD5FAB">
        <w:rPr>
          <w:rFonts w:ascii="Times New Roman" w:eastAsiaTheme="minorEastAsia" w:hAnsi="Times New Roman" w:cs="Times New Roman"/>
          <w:i/>
          <w:iCs/>
        </w:rPr>
        <w:t xml:space="preserve">r </w:t>
      </w:r>
      <w:r w:rsidRPr="00AD5FAB">
        <w:rPr>
          <w:rFonts w:ascii="Times New Roman" w:eastAsiaTheme="minorEastAsia" w:hAnsi="Times New Roman" w:cs="Times New Roman"/>
        </w:rPr>
        <w:t xml:space="preserve">=0.90; females: </w:t>
      </w:r>
      <w:r w:rsidRPr="00AD5FAB">
        <w:rPr>
          <w:rFonts w:ascii="Times New Roman" w:eastAsiaTheme="minorEastAsia" w:hAnsi="Times New Roman" w:cs="Times New Roman"/>
          <w:i/>
          <w:iCs/>
        </w:rPr>
        <w:t>r</w:t>
      </w:r>
      <w:r w:rsidRPr="00AD5FAB">
        <w:rPr>
          <w:rFonts w:ascii="Times New Roman" w:eastAsiaTheme="minorEastAsia" w:hAnsi="Times New Roman" w:cs="Times New Roman"/>
        </w:rPr>
        <w:t xml:space="preserve"> =0.91). As such, using lnCVR controlled for mean-variance relationships and allowed us to quantify sex differences in variances independent of the mean</w:t>
      </w:r>
      <w:r w:rsidR="00E02FED">
        <w:rPr>
          <w:rFonts w:ascii="Times New Roman" w:eastAsiaTheme="minorEastAsia" w:hAnsi="Times New Roman" w:cs="Times New Roman"/>
        </w:rPr>
        <w:t xml:space="preserve"> </w:t>
      </w:r>
      <w:r w:rsidRPr="00AD5FAB">
        <w:rPr>
          <w:rFonts w:ascii="Times New Roman" w:eastAsiaTheme="minorEastAsia" w:hAnsi="Times New Roman" w:cs="Times New Roman"/>
        </w:rPr>
        <w:fldChar w:fldCharType="begin" w:fldLock="1"/>
      </w:r>
      <w:r w:rsidR="00985B47">
        <w:rPr>
          <w:rFonts w:ascii="Times New Roman" w:eastAsiaTheme="minorEastAsia" w:hAnsi="Times New Roman" w:cs="Times New Roman"/>
        </w:rPr>
        <w:instrText>ADDIN CSL_CITATION {"citationItems":[{"id":"ITEM-1","itemData":{"DOI":"10.1111/2041-210X.12309","ISBN":"2041-210X","ISSN":"2041210X","abstract":"* Meta-analysis has become a standard way of summarizing empirical studies in many fields, including ecology and evolution. In ecology and evolution, meta-analyses comparing two groups (usually experimental and control groups) have almost exclusively focused on comparing the means, using standardized metrics such as Cohen's / Hedges’ d or the response ratio. * However, an experimental treatment may not only affect the mean but also the variance. Investigating differences in the variance between two groups may be informative, especially when a treatment influences the variance in addition to or instead of the mean. * In this paper, we propose the effect size statistic lnCVR (the natural logarithm of the ratio between the coefficients of variation, CV, from two groups), which enables us to meta-analytically compare differences between the variability of two groups. We illustrate the use of lnCVR with examples from ecology and evolution. * Further, as an alternative approach to the use of lnCVR, we propose the combined use of ln s (the log standard deviation) and lnx¯ (the log mean) in a hierarchical (linear mixed) model. The use of ln s with lnx¯ overcomes potential limitations of lnCVR and it provides a more flexible, albeit more complex, way to examine variation beyond two-group comparisons. Relevantly, we also refer to the potential use of ln s and lnCV (the log CV) in the context of comparative analysis. * Our approaches to compare variability could be applied to already published meta-analytic data sets that compare two-group means to uncover potentially overlooked effects on the variance. Additionally, our approaches should be applied to future meta-analyses, especially when one suspects a treatment has an effect not only on the mean, but also on the variance. Notably, the application of the proposed methods extends beyond the fields of ecology and evolution.","author":[{"dropping-particle":"","family":"Nakagawa","given":"Shinichi","non-dropping-particle":"","parse-names":false,"suffix":""},{"dropping-particle":"","family":"Poulin","given":"Robert","non-dropping-particle":"","parse-names":false,"suffix":""},{"dropping-particle":"","family":"Mengersen","given":"Kerrie","non-dropping-particle":"","parse-names":false,"suffix":""},{"dropping-particle":"","family":"Reinhold","given":"Klaus","non-dropping-particle":"","parse-names":false,"suffix":""},{"dropping-particle":"","family":"Engqvist","given":"Leif","non-dropping-particle":"","parse-names":false,"suffix":""},{"dropping-particle":"","family":"Lagisz","given":"Malgorzata","non-dropping-particle":"","parse-names":false,"suffix":""},{"dropping-particle":"","family":"Senior","given":"Alistair M.","non-dropping-particle":"","parse-names":false,"suffix":""}],"container-title":"Methods in Ecology and Evolution","id":"ITEM-1","issue":"2","issued":{"date-parts":[["2015"]]},"page":"143-152","title":"Meta-analysis of variation: Ecological and evolutionary applications and beyond","type":"article-journal","volume":"6"},"uris":["http://www.mendeley.com/documents/?uuid=9e0e5fdc-019f-4dc0-8143-f82d1d8d970f"]},{"id":"ITEM-2","itemData":{"DOI":"10.1002/jrsm.1423","ISSN":"17592887","PMID":"32431099","abstract":"Meta-analyses are often used to estimate the relative average values of a quantitative outcome in two groups (eg, control and experimental groups). However, they may also examine the relative variability (variance) of those groups. For such comparisons, two relatively new effect size statistics, the log-transformed “variability ratio” (the ratio of two standard deviations; lnVR) and the log-transformed “coefficients of variation ratio” (the ratio of two coefficients of variation; lnCVR) are useful. In practice, lnCVR may be of most use because a treatment may affect the mean and the variance simultaneously. We propose new estimators for lnCVR and lnVR, including for when the two groups are dependent (eg, cross-over and pre-test-post-test designs). Through simulation, we evaluated the bias of these estimators and make recommendations accordingly. We use the methods to demonstrate that: (a) lifestyle interventions have a heterogenizing effect on gestational weight gain in obese women and (b) low-glycemic index (GI) diets have a homogenizing effect on glycemic control in diabetics. We also find that the degree to which dependence among samples is accounted for can impact parameters such as τ2 (ie, the between-study variance) and I2 (ie, the proportion of the total variability due to between-study variance), and even the overall effect, and associated qualitative interpretations. Meta-analytic comparison of the variability between two groups enables us to ask completely new questions and to gain fresh insights from existing datasets. We encourage researchers to take advantage of these convenient new effect size measures for the meta-analysis of variation.","author":[{"dropping-particle":"","family":"Senior","given":"Alistair M.","non-dropping-particle":"","parse-names":false,"suffix":""},{"dropping-particle":"","family":"Viechtbauer","given":"Wolfgang","non-dropping-particle":"","parse-names":false,"suffix":""},{"dropping-particle":"","family":"Nakagawa","given":"Shinichi","non-dropping-particle":"","parse-names":false,"suffix":""}],"container-title":"Research Synthesis Methods","id":"ITEM-2","issue":"4","issued":{"date-parts":[["2020"]]},"page":"553-567","title":"Revisiting and expanding the meta-analysis of variation: The log coefficient of variation ratio","type":"article-journal","volume":"11"},"uris":["http://www.mendeley.com/documents/?uuid=71da5bcc-dfdf-4210-bb19-ae38901e70a4"]}],"mendeley":{"formattedCitation":"(Nakagawa &lt;i&gt;et al.&lt;/i&gt;, 2015; Senior, Viechtbauer, &amp; Nakagawa, 2020)","plainTextFormattedCitation":"(Nakagawa et al., 2015; Senior, Viechtbauer, &amp; Nakagawa, 2020)","previouslyFormattedCitation":"(Nakagawa &lt;i&gt;et al.&lt;/i&gt;, 2015; Senior, Viechtbauer, &amp; Nakagawa, 2020)"},"properties":{"noteIndex":0},"schema":"https://github.com/citation-style-language/schema/raw/master/csl-citation.json"}</w:instrText>
      </w:r>
      <w:r w:rsidRPr="00AD5FAB">
        <w:rPr>
          <w:rFonts w:ascii="Times New Roman" w:eastAsiaTheme="minorEastAsia" w:hAnsi="Times New Roman" w:cs="Times New Roman"/>
        </w:rPr>
        <w:fldChar w:fldCharType="separate"/>
      </w:r>
      <w:r w:rsidR="00985B47" w:rsidRPr="00985B47">
        <w:rPr>
          <w:rFonts w:ascii="Times New Roman" w:eastAsiaTheme="minorEastAsia" w:hAnsi="Times New Roman" w:cs="Times New Roman"/>
          <w:noProof/>
        </w:rPr>
        <w:t xml:space="preserve">(Nakagawa </w:t>
      </w:r>
      <w:r w:rsidR="00985B47" w:rsidRPr="00985B47">
        <w:rPr>
          <w:rFonts w:ascii="Times New Roman" w:eastAsiaTheme="minorEastAsia" w:hAnsi="Times New Roman" w:cs="Times New Roman"/>
          <w:i/>
          <w:noProof/>
        </w:rPr>
        <w:t>et al.</w:t>
      </w:r>
      <w:r w:rsidR="00985B47" w:rsidRPr="00985B47">
        <w:rPr>
          <w:rFonts w:ascii="Times New Roman" w:eastAsiaTheme="minorEastAsia" w:hAnsi="Times New Roman" w:cs="Times New Roman"/>
          <w:noProof/>
        </w:rPr>
        <w:t>, 2015; Senior, Viechtbauer, &amp; Nakagawa, 2020)</w:t>
      </w:r>
      <w:r w:rsidRPr="00AD5FAB">
        <w:rPr>
          <w:rFonts w:ascii="Times New Roman" w:eastAsiaTheme="minorEastAsia" w:hAnsi="Times New Roman" w:cs="Times New Roman"/>
        </w:rPr>
        <w:fldChar w:fldCharType="end"/>
      </w:r>
      <w:r w:rsidRPr="00AD5FAB">
        <w:rPr>
          <w:rFonts w:ascii="Times New Roman" w:eastAsiaTheme="minorEastAsia" w:hAnsi="Times New Roman" w:cs="Times New Roman"/>
        </w:rPr>
        <w:t xml:space="preserve">. We </w:t>
      </w:r>
      <w:r w:rsidRPr="00AD5FAB">
        <w:rPr>
          <w:rFonts w:ascii="Times New Roman" w:eastAsiaTheme="minorEastAsia" w:hAnsi="Times New Roman" w:cs="Times New Roman"/>
          <w:noProof/>
        </w:rPr>
        <w:t>calculated lnCVR and its associated samping variance (</w:t>
      </w:r>
      <m:oMath>
        <m:sSubSup>
          <m:sSubSupPr>
            <m:ctrlPr>
              <w:rPr>
                <w:rFonts w:ascii="Cambria Math" w:hAnsi="Cambria Math" w:cs="Times New Roman"/>
                <w:sz w:val="20"/>
                <w:szCs w:val="20"/>
              </w:rPr>
            </m:ctrlPr>
          </m:sSubSupPr>
          <m:e>
            <m:r>
              <w:rPr>
                <w:rFonts w:ascii="Cambria Math" w:hAnsi="Cambria Math" w:cs="Times New Roman"/>
                <w:sz w:val="20"/>
                <w:szCs w:val="20"/>
              </w:rPr>
              <m:t>s</m:t>
            </m:r>
          </m:e>
          <m:sub>
            <m:r>
              <w:rPr>
                <w:rFonts w:ascii="Cambria Math" w:hAnsi="Cambria Math" w:cs="Times New Roman"/>
                <w:sz w:val="20"/>
                <w:szCs w:val="20"/>
              </w:rPr>
              <m:t>lnCVR</m:t>
            </m:r>
          </m:sub>
          <m:sup>
            <m:r>
              <w:rPr>
                <w:rFonts w:ascii="Cambria Math" w:hAnsi="Cambria Math" w:cs="Times New Roman"/>
                <w:sz w:val="20"/>
                <w:szCs w:val="20"/>
              </w:rPr>
              <m:t>2</m:t>
            </m:r>
          </m:sup>
        </m:sSubSup>
      </m:oMath>
      <w:r w:rsidRPr="00AD5FAB">
        <w:rPr>
          <w:rFonts w:ascii="Times New Roman" w:eastAsiaTheme="minorEastAsia" w:hAnsi="Times New Roman" w:cs="Times New Roman"/>
          <w:noProof/>
        </w:rPr>
        <w:t>) as:</w:t>
      </w:r>
    </w:p>
    <w:p w14:paraId="1ECF87E7" w14:textId="77777777" w:rsidR="00220F6C" w:rsidRPr="00AD5FAB" w:rsidRDefault="00220F6C" w:rsidP="00220F6C">
      <w:pPr>
        <w:contextualSpacing/>
        <w:rPr>
          <w:rFonts w:ascii="Times New Roman" w:eastAsiaTheme="minorEastAsia" w:hAnsi="Times New Roman" w:cs="Times New Roman"/>
          <w:noProof/>
        </w:rPr>
      </w:pPr>
    </w:p>
    <w:p w14:paraId="1A9D76EC" w14:textId="77777777" w:rsidR="00220F6C" w:rsidRPr="00AD5FAB" w:rsidRDefault="00220F6C" w:rsidP="00220F6C">
      <w:pPr>
        <w:tabs>
          <w:tab w:val="center" w:pos="4510"/>
          <w:tab w:val="right" w:pos="9020"/>
        </w:tabs>
        <w:spacing w:line="480" w:lineRule="auto"/>
        <w:contextualSpacing/>
        <w:jc w:val="center"/>
        <w:rPr>
          <w:rFonts w:ascii="Times New Roman" w:eastAsiaTheme="minorEastAsia" w:hAnsi="Times New Roman" w:cs="Times New Roman"/>
          <w:sz w:val="20"/>
          <w:szCs w:val="20"/>
        </w:rPr>
      </w:pPr>
      <m:oMath>
        <m:r>
          <m:rPr>
            <m:sty m:val="p"/>
          </m:rPr>
          <w:rPr>
            <w:rFonts w:ascii="Cambria Math" w:hAnsi="Cambria Math" w:cs="Times New Roman"/>
            <w:sz w:val="20"/>
            <w:szCs w:val="20"/>
          </w:rPr>
          <m:t>lnCVR</m:t>
        </m:r>
        <m:r>
          <w:rPr>
            <w:rFonts w:ascii="Cambria Math" w:hAnsi="Cambria Math" w:cs="Times New Roman"/>
            <w:sz w:val="20"/>
            <w:szCs w:val="20"/>
          </w:rPr>
          <m:t>=</m:t>
        </m:r>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ctrlPr>
                  <w:rPr>
                    <w:rFonts w:ascii="Cambria Math" w:hAnsi="Cambria Math" w:cs="Times New Roman"/>
                    <w:i/>
                    <w:sz w:val="20"/>
                    <w:szCs w:val="20"/>
                  </w:rPr>
                </m:ctrlPr>
              </m:dPr>
              <m:e>
                <m:f>
                  <m:fPr>
                    <m:ctrlPr>
                      <w:rPr>
                        <w:rFonts w:ascii="Cambria Math" w:hAnsi="Cambria Math" w:cs="Times New Roman"/>
                        <w:sz w:val="20"/>
                        <w:szCs w:val="20"/>
                      </w:rPr>
                    </m:ctrlPr>
                  </m:fPr>
                  <m:num>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w:rPr>
                            <w:rFonts w:ascii="Cambria Math" w:hAnsi="Cambria Math" w:cs="Times New Roman"/>
                            <w:sz w:val="20"/>
                            <w:szCs w:val="20"/>
                          </w:rPr>
                          <m:t>M</m:t>
                        </m:r>
                      </m:sub>
                    </m:sSub>
                  </m:num>
                  <m:den>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w:rPr>
                            <w:rFonts w:ascii="Cambria Math" w:hAnsi="Cambria Math" w:cs="Times New Roman"/>
                            <w:sz w:val="20"/>
                            <w:szCs w:val="20"/>
                          </w:rPr>
                          <m:t>F</m:t>
                        </m:r>
                      </m:sub>
                    </m:sSub>
                  </m:den>
                </m:f>
              </m:e>
            </m:d>
          </m:e>
        </m:fun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den>
        </m:f>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e>
            </m:d>
          </m:den>
        </m:f>
        <m:r>
          <w:rPr>
            <w:rFonts w:ascii="Cambria Math" w:hAnsi="Cambria Math" w:cs="Times New Roman"/>
            <w:sz w:val="20"/>
            <w:szCs w:val="20"/>
          </w:rPr>
          <m:t xml:space="preserve">  </m:t>
        </m:r>
      </m:oMath>
      <w:r w:rsidRPr="00AD5FAB">
        <w:rPr>
          <w:rFonts w:ascii="Times New Roman" w:eastAsiaTheme="minorEastAsia" w:hAnsi="Times New Roman" w:cs="Times New Roman"/>
          <w:sz w:val="20"/>
          <w:szCs w:val="20"/>
        </w:rPr>
        <w:t>,</w:t>
      </w:r>
    </w:p>
    <w:p w14:paraId="4E521678" w14:textId="343AA315" w:rsidR="00220F6C" w:rsidRPr="006D1C9C" w:rsidRDefault="00220F6C" w:rsidP="006D1C9C">
      <w:pPr>
        <w:tabs>
          <w:tab w:val="center" w:pos="4510"/>
          <w:tab w:val="right" w:pos="9020"/>
        </w:tabs>
        <w:spacing w:line="480" w:lineRule="auto"/>
        <w:contextualSpacing/>
        <w:jc w:val="center"/>
        <w:rPr>
          <w:rFonts w:ascii="Times New Roman" w:eastAsiaTheme="minorEastAsia" w:hAnsi="Times New Roman" w:cs="Times New Roman"/>
          <w:i/>
          <w:sz w:val="20"/>
          <w:szCs w:val="20"/>
        </w:rPr>
      </w:pPr>
      <w:r w:rsidRPr="00AD5FAB">
        <w:rPr>
          <w:rFonts w:ascii="Times New Roman" w:eastAsiaTheme="minorEastAsia" w:hAnsi="Times New Roman" w:cs="Times New Roman"/>
          <w:sz w:val="20"/>
          <w:szCs w:val="20"/>
        </w:rPr>
        <w:tab/>
      </w:r>
      <w:r w:rsidRPr="00AD5FAB">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w:t>
      </w:r>
      <w:r w:rsidRPr="00AD5FAB">
        <w:rPr>
          <w:rFonts w:ascii="Times New Roman" w:eastAsiaTheme="minorEastAsia" w:hAnsi="Times New Roman" w:cs="Times New Roman"/>
          <w:i/>
          <w:sz w:val="20"/>
          <w:szCs w:val="20"/>
        </w:rPr>
        <w:t>Eq. 7</w:t>
      </w:r>
      <w:r>
        <w:rPr>
          <w:rFonts w:ascii="Times New Roman" w:eastAsiaTheme="minorEastAsia" w:hAnsi="Times New Roman" w:cs="Times New Roman"/>
          <w:i/>
          <w:sz w:val="20"/>
          <w:szCs w:val="20"/>
        </w:rPr>
        <w:t>)</w:t>
      </w:r>
    </w:p>
    <w:p w14:paraId="3E34D95A" w14:textId="77777777" w:rsidR="00220F6C" w:rsidRPr="00AD5FAB" w:rsidRDefault="007A72A5" w:rsidP="00220F6C">
      <w:pPr>
        <w:spacing w:line="480" w:lineRule="auto"/>
        <w:contextualSpacing/>
        <w:jc w:val="center"/>
        <w:rPr>
          <w:rFonts w:ascii="Times New Roman" w:eastAsiaTheme="minorEastAsia" w:hAnsi="Times New Roman" w:cs="Times New Roman"/>
          <w:sz w:val="20"/>
          <w:szCs w:val="20"/>
        </w:rPr>
      </w:pPr>
      <m:oMath>
        <m:sSubSup>
          <m:sSubSupPr>
            <m:ctrlPr>
              <w:rPr>
                <w:rFonts w:ascii="Cambria Math" w:hAnsi="Cambria Math" w:cs="Times New Roman"/>
                <w:sz w:val="20"/>
                <w:szCs w:val="20"/>
              </w:rPr>
            </m:ctrlPr>
          </m:sSubSupPr>
          <m:e>
            <m:r>
              <w:rPr>
                <w:rFonts w:ascii="Cambria Math" w:hAnsi="Cambria Math" w:cs="Times New Roman"/>
                <w:sz w:val="20"/>
                <w:szCs w:val="20"/>
              </w:rPr>
              <m:t>s</m:t>
            </m:r>
          </m:e>
          <m:sub>
            <m:r>
              <w:rPr>
                <w:rFonts w:ascii="Cambria Math" w:hAnsi="Cambria Math" w:cs="Times New Roman"/>
                <w:sz w:val="20"/>
                <w:szCs w:val="20"/>
              </w:rPr>
              <m:t>lnCVR</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M</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den>
        </m:f>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e>
            </m:d>
          </m:den>
        </m:f>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M</m:t>
                </m:r>
              </m:sub>
              <m:sup>
                <m:r>
                  <w:rPr>
                    <w:rFonts w:ascii="Cambria Math" w:hAnsi="Cambria Math" w:cs="Times New Roman"/>
                    <w:sz w:val="20"/>
                    <w:szCs w:val="20"/>
                  </w:rPr>
                  <m:t>2</m:t>
                </m:r>
              </m:sup>
            </m:sSubSup>
          </m:sub>
        </m:sSub>
        <m:rad>
          <m:radPr>
            <m:degHide m:val="1"/>
            <m:ctrlPr>
              <w:rPr>
                <w:rFonts w:ascii="Cambria Math" w:hAnsi="Cambria Math" w:cs="Times New Roman"/>
                <w:sz w:val="20"/>
                <w:szCs w:val="20"/>
              </w:rPr>
            </m:ctrlPr>
          </m:radPr>
          <m:deg/>
          <m:e>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M</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den>
            </m:f>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M</m:t>
                        </m:r>
                      </m:sub>
                    </m:sSub>
                    <m:r>
                      <w:rPr>
                        <w:rFonts w:ascii="Cambria Math" w:hAnsi="Cambria Math" w:cs="Times New Roman"/>
                        <w:sz w:val="20"/>
                        <w:szCs w:val="20"/>
                      </w:rPr>
                      <m:t>-1</m:t>
                    </m:r>
                  </m:e>
                </m:d>
              </m:den>
            </m:f>
          </m:e>
        </m:ra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F</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den>
        </m:f>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den>
        </m:f>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F</m:t>
                </m:r>
              </m:sub>
              <m:sup>
                <m:r>
                  <w:rPr>
                    <w:rFonts w:ascii="Cambria Math" w:hAnsi="Cambria Math" w:cs="Times New Roman"/>
                    <w:sz w:val="20"/>
                    <w:szCs w:val="20"/>
                  </w:rPr>
                  <m:t>2</m:t>
                </m:r>
              </m:sup>
            </m:sSubSup>
          </m:sub>
        </m:sSub>
        <m:rad>
          <m:radPr>
            <m:degHide m:val="1"/>
            <m:ctrlPr>
              <w:rPr>
                <w:rFonts w:ascii="Cambria Math" w:hAnsi="Cambria Math" w:cs="Times New Roman"/>
                <w:sz w:val="20"/>
                <w:szCs w:val="20"/>
              </w:rPr>
            </m:ctrlPr>
          </m:radPr>
          <m:deg/>
          <m:e>
            <m:f>
              <m:fPr>
                <m:ctrlPr>
                  <w:rPr>
                    <w:rFonts w:ascii="Cambria Math" w:hAnsi="Cambria Math" w:cs="Times New Roman"/>
                    <w:sz w:val="20"/>
                    <w:szCs w:val="20"/>
                  </w:rPr>
                </m:ctrlPr>
              </m:fPr>
              <m:num>
                <m:r>
                  <w:rPr>
                    <w:rFonts w:ascii="Cambria Math" w:hAnsi="Cambria Math" w:cs="Times New Roman"/>
                    <w:sz w:val="20"/>
                    <w:szCs w:val="20"/>
                  </w:rPr>
                  <m:t>S</m:t>
                </m:r>
                <m:sSubSup>
                  <m:sSubSupPr>
                    <m:ctrlPr>
                      <w:rPr>
                        <w:rFonts w:ascii="Cambria Math" w:hAnsi="Cambria Math" w:cs="Times New Roman"/>
                        <w:sz w:val="20"/>
                        <w:szCs w:val="20"/>
                      </w:rPr>
                    </m:ctrlPr>
                  </m:sSubSupPr>
                  <m:e>
                    <m:r>
                      <w:rPr>
                        <w:rFonts w:ascii="Cambria Math" w:hAnsi="Cambria Math" w:cs="Times New Roman"/>
                        <w:sz w:val="20"/>
                        <w:szCs w:val="20"/>
                      </w:rPr>
                      <m:t>D</m:t>
                    </m:r>
                  </m:e>
                  <m:sub>
                    <m:r>
                      <w:rPr>
                        <w:rFonts w:ascii="Cambria Math" w:hAnsi="Cambria Math" w:cs="Times New Roman"/>
                        <w:sz w:val="20"/>
                        <w:szCs w:val="20"/>
                      </w:rPr>
                      <m:t>F</m:t>
                    </m:r>
                  </m:sub>
                  <m:sup>
                    <m:r>
                      <w:rPr>
                        <w:rFonts w:ascii="Cambria Math" w:hAnsi="Cambria Math" w:cs="Times New Roman"/>
                        <w:sz w:val="20"/>
                        <w:szCs w:val="20"/>
                      </w:rPr>
                      <m:t>2</m:t>
                    </m:r>
                  </m:sup>
                </m:sSubSup>
              </m:num>
              <m:den>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den>
            </m:f>
            <m:f>
              <m:fPr>
                <m:ctrlPr>
                  <w:rPr>
                    <w:rFonts w:ascii="Cambria Math" w:hAnsi="Cambria Math" w:cs="Times New Roman"/>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F</m:t>
                    </m:r>
                  </m:sub>
                </m:sSub>
                <m:r>
                  <w:rPr>
                    <w:rFonts w:ascii="Cambria Math" w:hAnsi="Cambria Math" w:cs="Times New Roman"/>
                    <w:sz w:val="20"/>
                    <w:szCs w:val="20"/>
                  </w:rPr>
                  <m:t>-1)</m:t>
                </m:r>
              </m:den>
            </m:f>
          </m:e>
        </m:rad>
      </m:oMath>
      <w:r w:rsidR="00220F6C" w:rsidRPr="00AD5FAB">
        <w:rPr>
          <w:rFonts w:ascii="Times New Roman" w:eastAsiaTheme="minorEastAsia" w:hAnsi="Times New Roman" w:cs="Times New Roman"/>
          <w:sz w:val="20"/>
          <w:szCs w:val="20"/>
        </w:rPr>
        <w:t xml:space="preserve">   </w:t>
      </w:r>
    </w:p>
    <w:p w14:paraId="1FF32F64" w14:textId="41963F09" w:rsidR="00220F6C" w:rsidRPr="006D1C9C" w:rsidRDefault="00220F6C" w:rsidP="006D1C9C">
      <w:pPr>
        <w:spacing w:line="480" w:lineRule="auto"/>
        <w:ind w:left="7920"/>
        <w:contextualSpacing/>
        <w:rPr>
          <w:rFonts w:ascii="Times New Roman" w:eastAsiaTheme="minorEastAsia" w:hAnsi="Times New Roman" w:cs="Times New Roman"/>
          <w:sz w:val="21"/>
          <w:szCs w:val="21"/>
        </w:rPr>
      </w:pPr>
      <w:r w:rsidRPr="00AD5FAB">
        <w:rPr>
          <w:rFonts w:ascii="Times New Roman" w:eastAsiaTheme="minorEastAsia" w:hAnsi="Times New Roman" w:cs="Times New Roman"/>
          <w:i/>
          <w:sz w:val="20"/>
          <w:szCs w:val="20"/>
        </w:rPr>
        <w:t xml:space="preserve">           </w:t>
      </w:r>
      <w:r>
        <w:rPr>
          <w:rFonts w:ascii="Times New Roman" w:eastAsiaTheme="minorEastAsia" w:hAnsi="Times New Roman" w:cs="Times New Roman"/>
          <w:i/>
          <w:sz w:val="20"/>
          <w:szCs w:val="20"/>
        </w:rPr>
        <w:t>(</w:t>
      </w:r>
      <w:r w:rsidRPr="00AD5FAB">
        <w:rPr>
          <w:rFonts w:ascii="Times New Roman" w:eastAsiaTheme="minorEastAsia" w:hAnsi="Times New Roman" w:cs="Times New Roman"/>
          <w:i/>
          <w:sz w:val="20"/>
          <w:szCs w:val="20"/>
        </w:rPr>
        <w:t>Eq. 8</w:t>
      </w:r>
      <w:r>
        <w:rPr>
          <w:rFonts w:ascii="Times New Roman" w:eastAsiaTheme="minorEastAsia" w:hAnsi="Times New Roman" w:cs="Times New Roman"/>
          <w:i/>
          <w:sz w:val="20"/>
          <w:szCs w:val="20"/>
        </w:rPr>
        <w:t>)</w:t>
      </w:r>
      <w:r w:rsidRPr="00AD5FAB">
        <w:rPr>
          <w:rFonts w:ascii="Times New Roman" w:eastAsiaTheme="minorEastAsia" w:hAnsi="Times New Roman" w:cs="Times New Roman"/>
          <w:sz w:val="20"/>
          <w:szCs w:val="20"/>
        </w:rPr>
        <w:t xml:space="preserve"> </w:t>
      </w:r>
    </w:p>
    <w:p w14:paraId="4F6DD4C9" w14:textId="77777777" w:rsidR="00220F6C" w:rsidRPr="00AD5FAB" w:rsidRDefault="00220F6C" w:rsidP="00220F6C">
      <w:pPr>
        <w:spacing w:line="480" w:lineRule="auto"/>
        <w:contextualSpacing/>
        <w:rPr>
          <w:rFonts w:ascii="Times New Roman" w:eastAsiaTheme="minorEastAsia" w:hAnsi="Times New Roman" w:cs="Times New Roman"/>
          <w:highlight w:val="yellow"/>
        </w:rPr>
      </w:pPr>
      <w:r w:rsidRPr="00AD5FAB">
        <w:rPr>
          <w:rFonts w:ascii="Times New Roman" w:hAnsi="Times New Roman" w:cs="Times New Roman"/>
        </w:rPr>
        <w:t>where CV</w:t>
      </w:r>
      <w:r w:rsidRPr="00AD5FAB">
        <w:rPr>
          <w:rFonts w:ascii="Times New Roman" w:hAnsi="Times New Roman" w:cs="Times New Roman"/>
          <w:i/>
          <w:vertAlign w:val="subscript"/>
        </w:rPr>
        <w:t>M</w:t>
      </w:r>
      <w:r w:rsidRPr="00AD5FAB">
        <w:rPr>
          <w:rFonts w:ascii="Times New Roman" w:hAnsi="Times New Roman" w:cs="Times New Roman"/>
        </w:rPr>
        <w:t xml:space="preserve"> and CV</w:t>
      </w:r>
      <w:r w:rsidRPr="00AD5FAB">
        <w:rPr>
          <w:rFonts w:ascii="Times New Roman" w:hAnsi="Times New Roman" w:cs="Times New Roman"/>
          <w:i/>
          <w:vertAlign w:val="subscript"/>
        </w:rPr>
        <w:t>F</w:t>
      </w:r>
      <w:r w:rsidRPr="00AD5FAB">
        <w:rPr>
          <w:rFonts w:ascii="Times New Roman" w:hAnsi="Times New Roman" w:cs="Times New Roman"/>
        </w:rPr>
        <w:t xml:space="preserve"> </w:t>
      </w:r>
      <w:r w:rsidRPr="00AD5FAB">
        <w:rPr>
          <w:rFonts w:ascii="Times New Roman" w:eastAsiaTheme="minorEastAsia" w:hAnsi="Times New Roman" w:cs="Times New Roman"/>
        </w:rPr>
        <w:t xml:space="preserve">are </w:t>
      </w:r>
      <w:r w:rsidRPr="00AD5FAB">
        <w:rPr>
          <w:rFonts w:ascii="Times New Roman" w:eastAsiaTheme="minorEastAsia" w:hAnsi="Times New Roman" w:cs="Times New Roman"/>
          <w:i/>
        </w:rPr>
        <w:t>SD</w:t>
      </w:r>
      <w:r w:rsidRPr="00AD5FAB">
        <w:rPr>
          <w:rFonts w:ascii="Times New Roman" w:eastAsiaTheme="minorEastAsia" w:hAnsi="Times New Roman" w:cs="Times New Roman"/>
          <w:i/>
          <w:vertAlign w:val="subscript"/>
        </w:rPr>
        <w:t>M</w:t>
      </w:r>
      <w:r w:rsidRPr="00AD5FAB">
        <w:rPr>
          <w:rFonts w:ascii="Times New Roman" w:eastAsiaTheme="minorEastAsia" w:hAnsi="Times New Roman" w:cs="Times New Roman"/>
          <w:i/>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AD5FAB">
        <w:rPr>
          <w:rFonts w:ascii="Times New Roman" w:eastAsiaTheme="minorEastAsia" w:hAnsi="Times New Roman" w:cs="Times New Roman"/>
          <w:i/>
          <w:vertAlign w:val="subscript"/>
        </w:rPr>
        <w:t xml:space="preserve">M </w:t>
      </w:r>
      <w:r w:rsidRPr="00AD5FAB">
        <w:rPr>
          <w:rFonts w:ascii="Times New Roman" w:eastAsiaTheme="minorEastAsia" w:hAnsi="Times New Roman" w:cs="Times New Roman"/>
        </w:rPr>
        <w:t xml:space="preserve">and </w:t>
      </w:r>
      <w:r w:rsidRPr="00AD5FAB">
        <w:rPr>
          <w:rFonts w:ascii="Times New Roman" w:eastAsiaTheme="minorEastAsia" w:hAnsi="Times New Roman" w:cs="Times New Roman"/>
          <w:i/>
        </w:rPr>
        <w:t>SD</w:t>
      </w:r>
      <w:r w:rsidRPr="00AD5FAB">
        <w:rPr>
          <w:rFonts w:ascii="Times New Roman" w:eastAsiaTheme="minorEastAsia" w:hAnsi="Times New Roman" w:cs="Times New Roman"/>
          <w:i/>
          <w:vertAlign w:val="subscript"/>
        </w:rPr>
        <w:t>F</w:t>
      </w:r>
      <w:r w:rsidRPr="00AD5FAB">
        <w:rPr>
          <w:rFonts w:ascii="Times New Roman" w:eastAsiaTheme="minorEastAsia" w:hAnsi="Times New Roman" w:cs="Times New Roman"/>
          <w:i/>
        </w:rPr>
        <w:t xml:space="preserve">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proofErr w:type="gramStart"/>
      <w:r w:rsidRPr="00AD5FAB">
        <w:rPr>
          <w:rFonts w:ascii="Times New Roman" w:eastAsiaTheme="minorEastAsia" w:hAnsi="Times New Roman" w:cs="Times New Roman"/>
          <w:i/>
          <w:vertAlign w:val="subscript"/>
        </w:rPr>
        <w:t xml:space="preserve">F </w:t>
      </w:r>
      <w:r w:rsidRPr="00AD5FAB">
        <w:rPr>
          <w:rFonts w:ascii="Times New Roman" w:eastAsiaTheme="minorEastAsia" w:hAnsi="Times New Roman" w:cs="Times New Roman"/>
        </w:rPr>
        <w:t>,</w:t>
      </w:r>
      <w:proofErr w:type="gramEnd"/>
      <w:r w:rsidRPr="00AD5FAB">
        <w:rPr>
          <w:rFonts w:ascii="Times New Roman" w:eastAsiaTheme="minorEastAsia" w:hAnsi="Times New Roman" w:cs="Times New Roman"/>
        </w:rPr>
        <w:t xml:space="preserve"> respectively; and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M</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M</m:t>
                </m:r>
              </m:sub>
              <m:sup>
                <m:r>
                  <w:rPr>
                    <w:rFonts w:ascii="Cambria Math" w:hAnsi="Cambria Math" w:cs="Times New Roman"/>
                    <w:sz w:val="20"/>
                    <w:szCs w:val="20"/>
                  </w:rPr>
                  <m:t>2</m:t>
                </m:r>
              </m:sup>
            </m:sSubSup>
          </m:sub>
        </m:sSub>
      </m:oMath>
      <w:r w:rsidRPr="00AD5FAB">
        <w:rPr>
          <w:rFonts w:ascii="Times New Roman" w:eastAsiaTheme="minorEastAsia" w:hAnsi="Times New Roman" w:cs="Times New Roman"/>
        </w:rPr>
        <w:t>. and</w:t>
      </w:r>
      <w:r w:rsidRPr="00AD5FAB">
        <w:rPr>
          <w:rFonts w:ascii="Times New Roman" w:eastAsiaTheme="minorEastAsia" w:hAnsi="Times New Roman" w:cs="Times New Roman"/>
          <w:sz w:val="20"/>
          <w:szCs w:val="20"/>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rPr>
              <m:t>ln</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X</m:t>
                    </m:r>
                  </m:e>
                </m:ba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sz w:val="20"/>
                    <w:szCs w:val="20"/>
                  </w:rPr>
                </m:ctrlPr>
              </m:sSubSupPr>
              <m:e>
                <m:bar>
                  <m:barPr>
                    <m:pos m:val="top"/>
                    <m:ctrlPr>
                      <w:rPr>
                        <w:rFonts w:ascii="Cambria Math" w:hAnsi="Cambria Math" w:cs="Times New Roman"/>
                        <w:sz w:val="20"/>
                        <w:szCs w:val="20"/>
                      </w:rPr>
                    </m:ctrlPr>
                  </m:barPr>
                  <m:e>
                    <m:r>
                      <w:rPr>
                        <w:rFonts w:ascii="Cambria Math" w:hAnsi="Cambria Math" w:cs="Times New Roman"/>
                        <w:sz w:val="20"/>
                        <w:szCs w:val="20"/>
                      </w:rPr>
                      <m:t>SD</m:t>
                    </m:r>
                  </m:e>
                </m:bar>
              </m:e>
              <m:sub>
                <m:r>
                  <w:rPr>
                    <w:rFonts w:ascii="Cambria Math" w:hAnsi="Cambria Math" w:cs="Times New Roman"/>
                    <w:sz w:val="20"/>
                    <w:szCs w:val="20"/>
                  </w:rPr>
                  <m:t>F</m:t>
                </m:r>
              </m:sub>
              <m:sup>
                <m:r>
                  <w:rPr>
                    <w:rFonts w:ascii="Cambria Math" w:hAnsi="Cambria Math" w:cs="Times New Roman"/>
                    <w:sz w:val="20"/>
                    <w:szCs w:val="20"/>
                  </w:rPr>
                  <m:t>2</m:t>
                </m:r>
              </m:sup>
            </m:sSubSup>
          </m:sub>
        </m:sSub>
      </m:oMath>
      <w:r w:rsidRPr="00AD5FAB">
        <w:rPr>
          <w:rFonts w:ascii="Times New Roman" w:eastAsiaTheme="minorEastAsia" w:hAnsi="Times New Roman" w:cs="Times New Roman"/>
        </w:rPr>
        <w:t xml:space="preserve"> are the correlation between the logged means and standard deviations of males and females respectively. A positive value of lnCVR indicates that males are variable than females.</w:t>
      </w:r>
    </w:p>
    <w:p w14:paraId="43890B78" w14:textId="77777777" w:rsidR="00220F6C" w:rsidRPr="00AD5FAB" w:rsidRDefault="00220F6C" w:rsidP="00220F6C">
      <w:pPr>
        <w:spacing w:line="480" w:lineRule="auto"/>
        <w:contextualSpacing/>
        <w:rPr>
          <w:rFonts w:ascii="Times New Roman" w:hAnsi="Times New Roman" w:cs="Times New Roman"/>
          <w:i/>
          <w:iCs/>
        </w:rPr>
      </w:pPr>
    </w:p>
    <w:p w14:paraId="72D82A49" w14:textId="7F9DC2E9"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313" w:name="_Toc61094839"/>
      <w:r w:rsidRPr="00167EC3">
        <w:rPr>
          <w:rFonts w:ascii="Times New Roman" w:hAnsi="Times New Roman" w:cs="Times New Roman"/>
          <w:i/>
          <w:iCs/>
          <w:color w:val="auto"/>
          <w:sz w:val="24"/>
          <w:szCs w:val="24"/>
        </w:rPr>
        <w:t>Moderator variables</w:t>
      </w:r>
      <w:bookmarkEnd w:id="313"/>
    </w:p>
    <w:p w14:paraId="16EB4F57" w14:textId="30D3A0AC" w:rsidR="00220F6C" w:rsidRPr="00AD5FAB" w:rsidRDefault="00220F6C" w:rsidP="00773FDB">
      <w:pPr>
        <w:spacing w:line="480" w:lineRule="auto"/>
        <w:ind w:firstLine="720"/>
        <w:rPr>
          <w:rFonts w:ascii="Times New Roman" w:hAnsi="Times New Roman" w:cs="Times New Roman"/>
        </w:rPr>
      </w:pPr>
      <w:r w:rsidRPr="00AD5FAB">
        <w:rPr>
          <w:rFonts w:ascii="Times New Roman" w:hAnsi="Times New Roman" w:cs="Times New Roman"/>
        </w:rPr>
        <w:t xml:space="preserve">We extracted information on factors that differed among studies where we had an </w:t>
      </w:r>
      <w:r w:rsidRPr="00AD5FAB">
        <w:rPr>
          <w:rFonts w:ascii="Times New Roman" w:hAnsi="Times New Roman" w:cs="Times New Roman"/>
          <w:i/>
          <w:iCs/>
        </w:rPr>
        <w:t>a priori</w:t>
      </w:r>
      <w:r w:rsidRPr="00AD5FAB">
        <w:rPr>
          <w:rFonts w:ascii="Times New Roman" w:hAnsi="Times New Roman" w:cs="Times New Roman"/>
        </w:rPr>
        <w:t xml:space="preserve"> expectation that they might moderate the magnitude and/or direction of the effect size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(Tarka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2018)</w:t>
      </w:r>
      <w:r w:rsidRPr="00AD5FAB">
        <w:rPr>
          <w:rFonts w:ascii="Times New Roman" w:hAnsi="Times New Roman" w:cs="Times New Roman"/>
        </w:rPr>
        <w:fldChar w:fldCharType="end"/>
      </w:r>
      <w:r w:rsidRPr="00AD5FAB">
        <w:rPr>
          <w:rFonts w:ascii="Times New Roman" w:hAnsi="Times New Roman" w:cs="Times New Roman"/>
        </w:rPr>
        <w:t xml:space="preserve">. Specifically, we recorded the taxa (‘invertebrates’, ‘fish’, ‘amphibians’, ‘reptiles’, ‘birds’, ‘mammals’), the age of individuals (‘juvenile’ or ‘adult’), whether the study population was from the lab (captive breed) or the wild, whether the behaviours were </w:t>
      </w:r>
      <w:r w:rsidRPr="00AD5FAB">
        <w:rPr>
          <w:rFonts w:ascii="Times New Roman" w:hAnsi="Times New Roman" w:cs="Times New Roman"/>
        </w:rPr>
        <w:lastRenderedPageBreak/>
        <w:t>measured in the lab or field, and whether the data was collected in an experiment or during natural behaviour of the subject (‘experimental’ or ‘observational’). Most importantly, we generated two moderator variables to quantify the strength of sexual selection. First, we quantified the degree of sexual size dimorphism (SSD), which is often strongly correlated with indicators of the strength of sexual selection</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{"citationItems":[{"id":"ITEM-1","itemData":{"author":[{"dropping-particle":"","family":"Fairbairn","given":"Daphne J","non-dropping-particle":"","parse-names":false,"suffix":""},{"dropping-particle":"","family":"Blanckenhorn","given":"Wolf U","non-dropping-particle":"","parse-names":false,"suffix":""},{"dropping-particle":"","family":"Szekely","given":"Tamas","non-dropping-particle":"","parse-names":false,"suffix":""}],"editor":[{"dropping-particle":"","family":"Fairbairn","given":"Daphne J","non-dropping-particle":"","parse-names":false,"suffix":""},{"dropping-particle":"","family":"Blanckenhorn","given":"Wolf U","non-dropping-particle":"","parse-names":false,"suffix":""},{"dropping-particle":"","family":"Szekely","given":"Tamas","non-dropping-particle":"","parse-names":false,"suffix":""}],"id":"ITEM-1","issued":{"date-parts":[["2007"]]},"publisher":"Oxford University Press","publisher-place":"Oxford, UK","title":"Sex, size and gender roles","type":"book"},"uris":["http://www.mendeley.com/documents/?uuid=53204ae7-4646-46ee-b676-edb321e156f3"]}],"mendeley":{"formattedCitation":"(Fairbairn &lt;i&gt;et al.&lt;/i&gt;, 2007)","plainTextFormattedCitation":"(Fairbairn et al., 2007)","previouslyFormattedCitation":"(Fairbairn &lt;i&gt;et al.&lt;/i&gt;,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(Fairbairn </w:t>
      </w:r>
      <w:r w:rsidR="00985B47" w:rsidRPr="00985B47">
        <w:rPr>
          <w:rFonts w:ascii="Times New Roman" w:hAnsi="Times New Roman" w:cs="Times New Roman"/>
          <w:i/>
          <w:noProof/>
        </w:rPr>
        <w:t>et al.</w:t>
      </w:r>
      <w:r w:rsidR="00985B47" w:rsidRPr="00985B47">
        <w:rPr>
          <w:rFonts w:ascii="Times New Roman" w:hAnsi="Times New Roman" w:cs="Times New Roman"/>
          <w:noProof/>
        </w:rPr>
        <w:t>, 2007)</w:t>
      </w:r>
      <w:r w:rsidRPr="00AD5FAB">
        <w:rPr>
          <w:rFonts w:ascii="Times New Roman" w:hAnsi="Times New Roman" w:cs="Times New Roman"/>
        </w:rPr>
        <w:fldChar w:fldCharType="end"/>
      </w:r>
      <w:r w:rsidRPr="00AD5FAB">
        <w:rPr>
          <w:rFonts w:ascii="Times New Roman" w:hAnsi="Times New Roman" w:cs="Times New Roman"/>
        </w:rPr>
        <w:t>. We calculated SSD as the ratio of male to female mean body length, mass or the size of another focal, dimorphic trait (e.g. wing length) using the following index of SSD</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{"citationItems":[{"id":"ITEM-1","itemData":{"author":[{"dropping-particle":"","family":"Lovich","given":"Jeff E","non-dropping-particle":"","parse-names":false,"suffix":""},{"dropping-particle":"","family":"Gibbons","given":"J W","non-dropping-particle":"","parse-names":false,"suffix":""}],"container-title":"Growth Dev Aging","id":"ITEM-1","issued":{"date-parts":[["1992"]]},"note":"This is the original article defining how to calculate SSD as: (mass larger sex/mass smaller sex)-1\n\nsign arbitrarily given as negative when males are larger and positive when females larger","page":"269-281","title":"A review of techniques for quantifying sexual size dimorphism","type":"article-journal","volume":"56"},"uris":["http://www.mendeley.com/documents/?uuid=9e210d02-7b13-4a24-8dca-2fb163735df4"]}],"mendeley":{"formattedCitation":"(Lovich &amp; Gibbons, 1992)","plainTextFormattedCitation":"(Lovich &amp; Gibbons, 1992)","previouslyFormattedCitation":"(Lovich &amp; Gibbons, 1992)"},"properties":{"noteIndex":0},"schema":"https://github.com/citation-style-language/schema/raw/master/csl-citation.json"}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(Lovich &amp; Gibbons, 1992)</w:t>
      </w:r>
      <w:r w:rsidRPr="00AD5FAB">
        <w:rPr>
          <w:rFonts w:ascii="Times New Roman" w:hAnsi="Times New Roman" w:cs="Times New Roman"/>
        </w:rPr>
        <w:fldChar w:fldCharType="end"/>
      </w:r>
      <w:r w:rsidRPr="00AD5FAB">
        <w:rPr>
          <w:rFonts w:ascii="Times New Roman" w:hAnsi="Times New Roman" w:cs="Times New Roman"/>
        </w:rPr>
        <w:t>:</w:t>
      </w:r>
    </w:p>
    <w:p w14:paraId="5C4F734D" w14:textId="77777777" w:rsidR="00220F6C" w:rsidRPr="00AD5FAB" w:rsidRDefault="00220F6C" w:rsidP="00220F6C">
      <w:pPr>
        <w:pStyle w:val="ListParagraph"/>
        <w:jc w:val="center"/>
        <w:rPr>
          <w:rFonts w:ascii="Times New Roman" w:hAnsi="Times New Roman" w:cs="Times New Roman"/>
          <w:sz w:val="20"/>
          <w:szCs w:val="20"/>
        </w:rPr>
      </w:pPr>
      <m:oMathPara>
        <m:oMath>
          <m:r>
            <w:rPr>
              <w:rFonts w:ascii="Cambria Math" w:hAnsi="Cambria Math" w:cs="Times New Roman"/>
              <w:sz w:val="20"/>
              <w:szCs w:val="20"/>
            </w:rPr>
            <m:t>SSD index=</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Χ</m:t>
                          </m:r>
                        </m:e>
                      </m:acc>
                    </m:e>
                    <m: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bodysize</m:t>
                          </m:r>
                        </m:sub>
                      </m:sSub>
                    </m:sub>
                  </m:sSub>
                </m:num>
                <m:den>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Χ</m:t>
                          </m:r>
                        </m:e>
                      </m:acc>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bodysize</m:t>
                          </m:r>
                        </m:sub>
                      </m:sSub>
                    </m:sub>
                  </m:sSub>
                </m:den>
              </m:f>
            </m:e>
          </m:d>
          <m:r>
            <w:rPr>
              <w:rFonts w:ascii="Cambria Math" w:hAnsi="Cambria Math" w:cs="Times New Roman"/>
              <w:sz w:val="20"/>
              <w:szCs w:val="20"/>
            </w:rPr>
            <m:t xml:space="preserve">-1 </m:t>
          </m:r>
        </m:oMath>
      </m:oMathPara>
    </w:p>
    <w:p w14:paraId="0471D7AA" w14:textId="422E5821" w:rsidR="00220F6C" w:rsidRDefault="00220F6C" w:rsidP="006D1C9C">
      <w:pPr>
        <w:contextualSpacing/>
        <w:jc w:val="right"/>
        <w:rPr>
          <w:rFonts w:ascii="Times New Roman" w:hAnsi="Times New Roman" w:cs="Times New Roman"/>
          <w:i/>
          <w:sz w:val="20"/>
        </w:rPr>
      </w:pP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t xml:space="preserve">    </w:t>
      </w:r>
      <w:r>
        <w:rPr>
          <w:rFonts w:ascii="Times New Roman" w:hAnsi="Times New Roman" w:cs="Times New Roman"/>
        </w:rPr>
        <w:t>(</w:t>
      </w:r>
      <w:r w:rsidRPr="00AD5FAB">
        <w:rPr>
          <w:rFonts w:ascii="Times New Roman" w:hAnsi="Times New Roman" w:cs="Times New Roman"/>
          <w:i/>
          <w:sz w:val="20"/>
        </w:rPr>
        <w:t>Eq. 9</w:t>
      </w:r>
      <w:r>
        <w:rPr>
          <w:rFonts w:ascii="Times New Roman" w:hAnsi="Times New Roman" w:cs="Times New Roman"/>
          <w:i/>
          <w:sz w:val="20"/>
        </w:rPr>
        <w:t>)</w:t>
      </w:r>
    </w:p>
    <w:p w14:paraId="06F7C973" w14:textId="77777777" w:rsidR="00B80810" w:rsidRPr="006D1C9C" w:rsidRDefault="00B80810" w:rsidP="006D1C9C">
      <w:pPr>
        <w:contextualSpacing/>
        <w:jc w:val="right"/>
        <w:rPr>
          <w:rFonts w:ascii="Times New Roman" w:hAnsi="Times New Roman" w:cs="Times New Roman"/>
          <w:i/>
          <w:sz w:val="20"/>
        </w:rPr>
      </w:pPr>
    </w:p>
    <w:p w14:paraId="1E6B4CBB" w14:textId="15337EC0"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 xml:space="preserve">Using the SSD index rather than the sex difference in raw means allows for: 1) a single continuous moderator that is zero when the sexes are the same size, and positive when males are larger than females; and 2) comparison of SSD across a wide range of absolute size measures. Larger values of the SSD index are interpreted as species in which there is increasingly stronger sexual selection on males. Where body size measures for males and females were not reported in the research article, we searched </w:t>
      </w:r>
      <w:r w:rsidRPr="00AD5FAB">
        <w:rPr>
          <w:rFonts w:ascii="Times New Roman" w:hAnsi="Times New Roman" w:cs="Times New Roman"/>
          <w:i/>
        </w:rPr>
        <w:t>Web of Science</w:t>
      </w:r>
      <w:r w:rsidRPr="00AD5FAB">
        <w:rPr>
          <w:rFonts w:ascii="Times New Roman" w:hAnsi="Times New Roman" w:cs="Times New Roman"/>
        </w:rPr>
        <w:t xml:space="preserve">, </w:t>
      </w:r>
      <w:r w:rsidRPr="00AD5FAB">
        <w:rPr>
          <w:rFonts w:ascii="Times New Roman" w:hAnsi="Times New Roman" w:cs="Times New Roman"/>
          <w:i/>
        </w:rPr>
        <w:t>Scopus</w:t>
      </w:r>
      <w:r w:rsidRPr="00AD5FAB">
        <w:rPr>
          <w:rFonts w:ascii="Times New Roman" w:hAnsi="Times New Roman" w:cs="Times New Roman"/>
        </w:rPr>
        <w:t xml:space="preserve"> and </w:t>
      </w:r>
      <w:r w:rsidRPr="00AD5FAB">
        <w:rPr>
          <w:rFonts w:ascii="Times New Roman" w:hAnsi="Times New Roman" w:cs="Times New Roman"/>
          <w:i/>
        </w:rPr>
        <w:t>Google Scholar</w:t>
      </w:r>
      <w:r w:rsidRPr="00AD5FAB">
        <w:rPr>
          <w:rFonts w:ascii="Times New Roman" w:hAnsi="Times New Roman" w:cs="Times New Roman"/>
        </w:rPr>
        <w:t xml:space="preserve"> using the search terms: “species name” AND male AND female AND body size OR length. For birds, we first searched </w:t>
      </w:r>
      <w:r w:rsidRPr="00AD5FAB">
        <w:rPr>
          <w:rFonts w:ascii="Times New Roman" w:hAnsi="Times New Roman" w:cs="Times New Roman"/>
          <w:i/>
        </w:rPr>
        <w:t>CRC Handbook of Avian Body Masses</w:t>
      </w:r>
      <w:r w:rsidR="00E02FED">
        <w:rPr>
          <w:rFonts w:ascii="Times New Roman" w:hAnsi="Times New Roman" w:cs="Times New Roman"/>
          <w:i/>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{"citationItems":[{"id":"ITEM-1","itemData":{"author":[{"dropping-particle":"","family":"Dunning Jr","given":"John B","non-dropping-particle":"","parse-names":false,"suffix":""}],"edition":"2nd Editio","id":"ITEM-1","issued":{"date-parts":[["2007"]]},"publisher":"CRC Press","publisher-place":"Boca Raton","title":"CRC Handbook of Avian Body Masses","type":"book"},"uris":["http://www.mendeley.com/documents/?uuid=b8226aec-ff9b-448b-840d-2470aae020bb"]}],"mendeley":{"formattedCitation":"(Dunning Jr, 2007)","plainTextFormattedCitation":"(Dunning Jr, 2007)","previouslyFormattedCitation":"(Dunning Jr, 2007)"},"properties":{"noteIndex":0},"schema":"https://github.com/citation-style-language/schema/raw/master/csl-citation.json"}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(Dunning Jr, 2007)</w:t>
      </w:r>
      <w:r w:rsidRPr="00AD5FAB">
        <w:rPr>
          <w:rFonts w:ascii="Times New Roman" w:hAnsi="Times New Roman" w:cs="Times New Roman"/>
        </w:rPr>
        <w:fldChar w:fldCharType="end"/>
      </w:r>
      <w:r w:rsidRPr="00AD5FAB">
        <w:rPr>
          <w:rFonts w:ascii="Times New Roman" w:hAnsi="Times New Roman" w:cs="Times New Roman"/>
        </w:rPr>
        <w:t xml:space="preserve"> and the online reference database </w:t>
      </w:r>
      <w:r w:rsidRPr="00AD5FAB">
        <w:rPr>
          <w:rFonts w:ascii="Times New Roman" w:hAnsi="Times New Roman" w:cs="Times New Roman"/>
          <w:i/>
        </w:rPr>
        <w:t xml:space="preserve">Birds of the World </w:t>
      </w:r>
      <w:r w:rsidRPr="00AD5FAB">
        <w:rPr>
          <w:rFonts w:ascii="Times New Roman" w:hAnsi="Times New Roman" w:cs="Times New Roman"/>
        </w:rPr>
        <w:t xml:space="preserve">(birdsoftheworld.org; accessed via an ANU library subscription in 2019) for body size measures. We then used data from located studies to calculate the SSD index. </w:t>
      </w:r>
    </w:p>
    <w:p w14:paraId="156B6FB6" w14:textId="77777777" w:rsidR="00220F6C" w:rsidRPr="00AD5FAB" w:rsidRDefault="00220F6C" w:rsidP="00220F6C">
      <w:pPr>
        <w:spacing w:line="480" w:lineRule="auto"/>
        <w:rPr>
          <w:rFonts w:ascii="Times New Roman" w:hAnsi="Times New Roman" w:cs="Times New Roman"/>
        </w:rPr>
      </w:pPr>
    </w:p>
    <w:p w14:paraId="55A9616C" w14:textId="108B4D42" w:rsidR="00220F6C" w:rsidRPr="00AD5FAB" w:rsidRDefault="00220F6C" w:rsidP="00220F6C">
      <w:pPr>
        <w:spacing w:line="480" w:lineRule="auto"/>
        <w:ind w:firstLine="720"/>
        <w:rPr>
          <w:rFonts w:ascii="Times New Roman" w:eastAsia="Times New Roman" w:hAnsi="Times New Roman" w:cs="Times New Roman"/>
        </w:rPr>
      </w:pPr>
      <w:r w:rsidRPr="00AD5FAB">
        <w:rPr>
          <w:rFonts w:ascii="Times New Roman" w:hAnsi="Times New Roman" w:cs="Times New Roman"/>
        </w:rPr>
        <w:t xml:space="preserve">Second, we also quantified mating system (“monogamous” or “multiple mating”). Where included studies did not report mating system, we searched </w:t>
      </w:r>
      <w:r w:rsidRPr="00AD5FAB">
        <w:rPr>
          <w:rFonts w:ascii="Times New Roman" w:hAnsi="Times New Roman" w:cs="Times New Roman"/>
          <w:i/>
        </w:rPr>
        <w:t>Web of Science</w:t>
      </w:r>
      <w:r w:rsidRPr="00AD5FAB">
        <w:rPr>
          <w:rFonts w:ascii="Times New Roman" w:hAnsi="Times New Roman" w:cs="Times New Roman"/>
        </w:rPr>
        <w:t xml:space="preserve">, </w:t>
      </w:r>
      <w:r w:rsidRPr="00AD5FAB">
        <w:rPr>
          <w:rFonts w:ascii="Times New Roman" w:hAnsi="Times New Roman" w:cs="Times New Roman"/>
          <w:i/>
        </w:rPr>
        <w:t>Scopus</w:t>
      </w:r>
      <w:r w:rsidRPr="00AD5FAB">
        <w:rPr>
          <w:rFonts w:ascii="Times New Roman" w:hAnsi="Times New Roman" w:cs="Times New Roman"/>
        </w:rPr>
        <w:t xml:space="preserve"> and </w:t>
      </w:r>
      <w:r w:rsidRPr="00AD5FAB">
        <w:rPr>
          <w:rFonts w:ascii="Times New Roman" w:hAnsi="Times New Roman" w:cs="Times New Roman"/>
          <w:i/>
        </w:rPr>
        <w:t>Google Scholar</w:t>
      </w:r>
      <w:r w:rsidRPr="00AD5FAB">
        <w:rPr>
          <w:rFonts w:ascii="Times New Roman" w:hAnsi="Times New Roman" w:cs="Times New Roman"/>
        </w:rPr>
        <w:t xml:space="preserve"> using the search terms: “species name” AND “mating system”. </w:t>
      </w:r>
      <w:ins w:id="314" w:author="Lauren Harrison" w:date="2021-05-23T14:27:00Z">
        <w:r w:rsidR="00660D53">
          <w:rPr>
            <w:rFonts w:ascii="Times New Roman" w:hAnsi="Times New Roman" w:cs="Times New Roman"/>
          </w:rPr>
          <w:t>Initially we quantified mating sys</w:t>
        </w:r>
      </w:ins>
      <w:ins w:id="315" w:author="Lauren Harrison" w:date="2021-05-23T14:28:00Z">
        <w:r w:rsidR="00660D53">
          <w:rPr>
            <w:rFonts w:ascii="Times New Roman" w:hAnsi="Times New Roman" w:cs="Times New Roman"/>
          </w:rPr>
          <w:t xml:space="preserve">tem as either “monogamous”, “polygynous”, “polyandrous”, or </w:t>
        </w:r>
        <w:r w:rsidR="00660D53">
          <w:rPr>
            <w:rFonts w:ascii="Times New Roman" w:hAnsi="Times New Roman" w:cs="Times New Roman"/>
          </w:rPr>
          <w:lastRenderedPageBreak/>
          <w:t>“promiscuous”. However, the</w:t>
        </w:r>
      </w:ins>
      <w:ins w:id="316" w:author="Lauren Harrison" w:date="2021-05-23T14:29:00Z">
        <w:r w:rsidR="00660D53">
          <w:rPr>
            <w:rFonts w:ascii="Times New Roman" w:hAnsi="Times New Roman" w:cs="Times New Roman"/>
          </w:rPr>
          <w:t>re were not enough species within each mating system category to run contrasts for any taxonomic group therefore we simplified mating system</w:t>
        </w:r>
      </w:ins>
      <w:ins w:id="317" w:author="Lauren Harrison" w:date="2021-05-23T14:30:00Z">
        <w:r w:rsidR="00660D53">
          <w:rPr>
            <w:rFonts w:ascii="Times New Roman" w:hAnsi="Times New Roman" w:cs="Times New Roman"/>
          </w:rPr>
          <w:t xml:space="preserve"> to “monogamous” or “multiple mating”. </w:t>
        </w:r>
      </w:ins>
      <w:r w:rsidRPr="00AD5FAB">
        <w:rPr>
          <w:rFonts w:ascii="Times New Roman" w:hAnsi="Times New Roman" w:cs="Times New Roman"/>
        </w:rPr>
        <w:t xml:space="preserve">The location of data collected for SSD index and mating system are provided in the </w:t>
      </w:r>
      <w:r w:rsidR="00795538">
        <w:rPr>
          <w:rFonts w:ascii="Times New Roman" w:hAnsi="Times New Roman" w:cs="Times New Roman"/>
        </w:rPr>
        <w:t>Supporting Information</w:t>
      </w:r>
      <w:r w:rsidRPr="00AD5FAB">
        <w:rPr>
          <w:rFonts w:ascii="Times New Roman" w:hAnsi="Times New Roman" w:cs="Times New Roman"/>
        </w:rPr>
        <w:t xml:space="preserve">. </w:t>
      </w:r>
    </w:p>
    <w:p w14:paraId="5E0B50F0" w14:textId="77777777" w:rsidR="00220F6C" w:rsidRPr="00AD5FAB" w:rsidRDefault="00220F6C" w:rsidP="00220F6C">
      <w:pPr>
        <w:spacing w:line="480" w:lineRule="auto"/>
        <w:contextualSpacing/>
        <w:rPr>
          <w:rFonts w:ascii="Times New Roman" w:hAnsi="Times New Roman" w:cs="Times New Roman"/>
        </w:rPr>
      </w:pPr>
    </w:p>
    <w:p w14:paraId="732CE5D2" w14:textId="1D3D739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Based on the number of available studies for different levels of the prospective moderators (age, population source, test location, experimental/observational), or the level of subjectivity required to categorise species (mating system), we decided upon completion of data collection that the only moderators we would formally analyse using a null hypothesis framework for their influence on the effect sizes were the SSD index and taxa. The relationships between the other moderators and the effect sizes are presented in </w:t>
      </w:r>
      <w:r w:rsidRPr="00AD5FAB">
        <w:rPr>
          <w:rFonts w:ascii="Times New Roman" w:hAnsi="Times New Roman" w:cs="Times New Roman"/>
          <w:color w:val="000000" w:themeColor="text1"/>
        </w:rPr>
        <w:t xml:space="preserve">Supplementary Tables </w:t>
      </w:r>
      <w:r w:rsidR="00736640">
        <w:rPr>
          <w:rFonts w:ascii="Times New Roman" w:hAnsi="Times New Roman" w:cs="Times New Roman"/>
          <w:color w:val="000000" w:themeColor="text1"/>
        </w:rPr>
        <w:t>S3-7</w:t>
      </w:r>
      <w:r w:rsidRPr="00AD5FAB">
        <w:rPr>
          <w:rFonts w:ascii="Times New Roman" w:hAnsi="Times New Roman" w:cs="Times New Roman"/>
        </w:rPr>
        <w:t>, but these should be treated as strictly exploratory analyses.</w:t>
      </w:r>
    </w:p>
    <w:p w14:paraId="1C7992F1" w14:textId="77777777" w:rsidR="00220F6C" w:rsidRPr="00AD5FAB" w:rsidRDefault="00220F6C" w:rsidP="00220F6C">
      <w:pPr>
        <w:spacing w:line="480" w:lineRule="auto"/>
        <w:contextualSpacing/>
        <w:rPr>
          <w:rFonts w:ascii="Times New Roman" w:hAnsi="Times New Roman" w:cs="Times New Roman"/>
          <w:i/>
          <w:iCs/>
        </w:rPr>
      </w:pPr>
    </w:p>
    <w:p w14:paraId="45B9E575" w14:textId="364759A0"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318" w:name="_Toc61094840"/>
      <w:r w:rsidRPr="00167EC3">
        <w:rPr>
          <w:rFonts w:ascii="Times New Roman" w:hAnsi="Times New Roman" w:cs="Times New Roman"/>
          <w:i/>
          <w:iCs/>
          <w:color w:val="auto"/>
          <w:sz w:val="24"/>
          <w:szCs w:val="24"/>
        </w:rPr>
        <w:t>Meta-analyses</w:t>
      </w:r>
      <w:bookmarkEnd w:id="318"/>
    </w:p>
    <w:p w14:paraId="07A481F7" w14:textId="0A029BB8"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We modelled the effect sizes Hedge’s </w:t>
      </w:r>
      <w:r w:rsidRPr="00AD5FAB">
        <w:rPr>
          <w:rFonts w:ascii="Times New Roman" w:hAnsi="Times New Roman" w:cs="Times New Roman"/>
          <w:i/>
        </w:rPr>
        <w:t>g</w:t>
      </w:r>
      <w:r w:rsidRPr="00AD5FAB">
        <w:rPr>
          <w:rFonts w:ascii="Times New Roman" w:hAnsi="Times New Roman" w:cs="Times New Roman"/>
        </w:rPr>
        <w:t xml:space="preserve"> and lnCVR using multi-level meta-analytic (MLMA) models (intercept only models that consider random effects) and then ran multi-level meta-regression (MLMR) models (including fixed effect moderators) in R version 3.5.1</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{"citationItems":[{"id":"ITEM-1","itemData":{"author":[{"dropping-particle":"","family":"R Core Team","given":"","non-dropping-particle":"","parse-names":false,"suffix":""}],"id":"ITEM-1","issued":{"date-parts":[["2016"]]},"publisher":"R Foundation for Statistical Computing","publisher-place":"Vienna, Austria","title":"R: A language and environment for statistical computing","type":"article"},"uris":["http://www.mendeley.com/documents/?uuid=268e8d0f-301d-4fbd-b25f-0511105793b8"]}],"mendeley":{"formattedCitation":"(R Core Team, 2016)","plainTextFormattedCitation":"(R Core Team, 2016)","previouslyFormattedCitation":"(R Core Team, 2016)"},"properties":{"noteIndex":0},"schema":"https://github.com/citation-style-language/schema/raw/master/csl-citation.json"}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(R Core Team, 2016)</w:t>
      </w:r>
      <w:r w:rsidRPr="00AD5FAB">
        <w:rPr>
          <w:rFonts w:ascii="Times New Roman" w:hAnsi="Times New Roman" w:cs="Times New Roman"/>
        </w:rPr>
        <w:fldChar w:fldCharType="end"/>
      </w:r>
      <w:r w:rsidRPr="00AD5FAB">
        <w:rPr>
          <w:rFonts w:ascii="Times New Roman" w:hAnsi="Times New Roman" w:cs="Times New Roman"/>
        </w:rPr>
        <w:t xml:space="preserve"> using the package </w:t>
      </w:r>
      <w:r w:rsidRPr="00AD5FAB">
        <w:rPr>
          <w:rFonts w:ascii="Times New Roman" w:hAnsi="Times New Roman" w:cs="Times New Roman"/>
          <w:i/>
          <w:iCs/>
        </w:rPr>
        <w:t xml:space="preserve">metafor </w:t>
      </w:r>
      <w:r w:rsidRPr="00AD5FAB">
        <w:rPr>
          <w:rFonts w:ascii="Times New Roman" w:hAnsi="Times New Roman" w:cs="Times New Roman"/>
        </w:rPr>
        <w:t>(version 2.4.0)</w:t>
      </w:r>
      <w:r w:rsidR="00E02FED">
        <w:rPr>
          <w:rFonts w:ascii="Times New Roman" w:hAnsi="Times New Roman" w:cs="Times New Roman"/>
        </w:rPr>
        <w:t xml:space="preserve"> </w:t>
      </w:r>
      <w:r w:rsidRPr="00AD5FAB">
        <w:rPr>
          <w:rFonts w:ascii="Times New Roman" w:hAnsi="Times New Roman" w:cs="Times New Roman"/>
          <w:i/>
          <w:iCs/>
        </w:rPr>
        <w:fldChar w:fldCharType="begin" w:fldLock="1"/>
      </w:r>
      <w:r w:rsidR="00985B47">
        <w:rPr>
          <w:rFonts w:ascii="Times New Roman" w:hAnsi="Times New Roman" w:cs="Times New Roman"/>
          <w:i/>
          <w:iCs/>
        </w:rPr>
        <w:instrText>ADDIN CSL_CITATION {"citationItems":[{"id":"ITEM-1","itemData":{"DOI":"10.18637/jss.v068.b04","ISBN":"9781482237368","author":[{"dropping-particle":"","family":"Viechtbauer","given":"W","non-dropping-particle":"","parse-names":false,"suffix":""}],"container-title":"Journal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package","type":"article-journal","volume":"36"},"uris":["http://www.mendeley.com/documents/?uuid=b8741c23-f2a5-4024-8b88-8f4f7e884078"]}],"mendeley":{"formattedCitation":"(Viechtbauer, 2010)","plainTextFormattedCitation":"(Viechtbauer, 2010)","previouslyFormattedCitation":"(Viechtbauer, 2010)"},"properties":{"noteIndex":0},"schema":"https://github.com/citation-style-language/schema/raw/master/csl-citation.json"}</w:instrText>
      </w:r>
      <w:r w:rsidRPr="00AD5FAB">
        <w:rPr>
          <w:rFonts w:ascii="Times New Roman" w:hAnsi="Times New Roman" w:cs="Times New Roman"/>
          <w:i/>
          <w:iCs/>
        </w:rPr>
        <w:fldChar w:fldCharType="separate"/>
      </w:r>
      <w:r w:rsidR="00985B47" w:rsidRPr="00985B47">
        <w:rPr>
          <w:rFonts w:ascii="Times New Roman" w:hAnsi="Times New Roman" w:cs="Times New Roman"/>
          <w:iCs/>
          <w:noProof/>
        </w:rPr>
        <w:t>(Viechtbauer, 2010)</w:t>
      </w:r>
      <w:r w:rsidRPr="00AD5FAB">
        <w:rPr>
          <w:rFonts w:ascii="Times New Roman" w:hAnsi="Times New Roman" w:cs="Times New Roman"/>
          <w:i/>
          <w:iCs/>
        </w:rPr>
        <w:fldChar w:fldCharType="end"/>
      </w:r>
      <w:r w:rsidRPr="00AD5FAB">
        <w:rPr>
          <w:rFonts w:ascii="Times New Roman" w:hAnsi="Times New Roman" w:cs="Times New Roman"/>
        </w:rPr>
        <w:t>. We ran separate models for each of our five taxonomic groups, namely: birds, mammals, fish, invertebrates and reptiles/amphibians (combined due to low sample sizes). Although we were interested in whether sex differences varied across these taxonomic groups, the available sample sizes generally precluded running models with taxa as a moderator and would have resulted in an overly complicated interpretation. Furthermore, the diversity of taxa made it challenging to create a full phylogeny that included all taxa to account for evolutionary relationships and non-independence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(Noble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xml:space="preserve">. Focusing on broad taxonomic </w:t>
      </w:r>
      <w:r w:rsidRPr="00AD5FAB">
        <w:rPr>
          <w:rFonts w:ascii="Times New Roman" w:hAnsi="Times New Roman" w:cs="Times New Roman"/>
        </w:rPr>
        <w:lastRenderedPageBreak/>
        <w:t>groups separately allowed us to construct phylogenies for each group. Even then, phylogenies were better resolved for some groups than others (</w:t>
      </w:r>
      <w:proofErr w:type="gramStart"/>
      <w:r w:rsidRPr="00AD5FAB">
        <w:rPr>
          <w:rFonts w:ascii="Times New Roman" w:hAnsi="Times New Roman" w:cs="Times New Roman"/>
        </w:rPr>
        <w:t>e.g.</w:t>
      </w:r>
      <w:proofErr w:type="gramEnd"/>
      <w:r w:rsidRPr="00AD5FAB">
        <w:rPr>
          <w:rFonts w:ascii="Times New Roman" w:hAnsi="Times New Roman" w:cs="Times New Roman"/>
        </w:rPr>
        <w:t xml:space="preserve"> mammal and bird phylogenies were better than those for invertebrates – see below).</w:t>
      </w:r>
    </w:p>
    <w:p w14:paraId="4D1A86A5"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0DAC3E56" w14:textId="5DDEB6B5"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We first estimated the overall evidence for a sex difference in the mean and variance across all personality traits using MLMA models (Table 1). </w:t>
      </w:r>
      <w:del w:id="319" w:author="Lauren Harrison" w:date="2021-05-22T14:01:00Z">
        <w:r w:rsidRPr="00AD5FAB" w:rsidDel="00F43E20">
          <w:rPr>
            <w:rFonts w:ascii="Times New Roman" w:hAnsi="Times New Roman" w:cs="Times New Roman"/>
          </w:rPr>
          <w:delText>This analysis is based on the simple premise that we predict males will show larger trait values for personality traits (with the possible exception of sociality)</w:delText>
        </w:r>
        <w:r w:rsidR="00E02FED" w:rsidDel="00F43E20">
          <w:rPr>
            <w:rFonts w:ascii="Times New Roman" w:hAnsi="Times New Roman" w:cs="Times New Roman"/>
          </w:rPr>
          <w:delText xml:space="preserve"> </w:delText>
        </w:r>
        <w:r w:rsidRPr="00AD5FAB" w:rsidDel="00F43E20">
          <w:rPr>
            <w:rFonts w:ascii="Times New Roman" w:hAnsi="Times New Roman" w:cs="Times New Roman"/>
          </w:rPr>
          <w:fldChar w:fldCharType="begin" w:fldLock="1"/>
        </w:r>
        <w:r w:rsidR="00985B47" w:rsidRPr="00F43E20" w:rsidDel="00F43E20">
          <w:rPr>
            <w:rFonts w:ascii="Times New Roman" w:hAnsi="Times New Roman" w:cs="Times New Roman"/>
          </w:rPr>
          <w:delInstrText>ADDIN CSL_CITATION {"citationItems":[{"id":"ITEM-1","itemData":{"DOI":"10.1098/rstb.2010.0221","ISBN":"0962-8436","ISSN":"14712970","PMID":"21078647","abstract":"In this paper we review recent models that provide adaptive explanations for animal personalities: individual differences in behaviour (or suites of correlated behaviours) that are consistent over time or contexts. We start by briefly discussing patterns of variation in behaviour that have been documented in natural populations. In the main part of the paper we discuss models for personality differences that (i) explain animal personalities as adaptive behavioural responses to differences in state, (ii) investigate how feedbacks between state and behaviour can stabilize initial differences among individuals and (iii) provide adaptive explanations for animal personalities that are not based on state differences. Throughout, we focus on two basic questions. First, what is the basic conceptual idea underlying the model? Second, what are the key assumptions and predictions of the model? We conclude by discussing empirical features of personalities that have not yet been addressed by formal modelling. While this paper is primarily intended to guide empiricists through current adaptive theory, thereby stimulating empirical tests of these models, we hope it also inspires theoreticians to address aspects of personalities that have received little attention up to now.","author":[{"dropping-particle":"","family":"Dingemanse","given":"Niels J.","non-dropping-particle":"","parse-names":false,"suffix":""},{"dropping-particle":"","family":"Wolf","given":"Max","non-dropping-particle":"","parse-names":false,"suffix":""}],"container-title":"Philosophical Transactions of the Royal Society B: Biological Sciences","id":"ITEM-1","issue":"1560","issued":{"date-parts":[["2010"]]},"note":"Key Review Paper #5\n\nplasticity syndromes: individual variation in plasticity might be correlated across traits (some individuals are more plastic in some functionally distinct behaviours than others) resulting in plasticity syndromes.\n\nimportant point: individual variation in plasticity may also covary with mean levels of behaviour (if you, on average, show a particular behaviour then maybe you have more plasticity in that behaviour?) - not super clear\n\nState-based approaches seem to be a feature of personality models. Wolf et al (2007) found that natural selection should favour individuals with low reproductive value to act consistently more boldly and aggressivey compared to individuals with a high reproductive value\n\nAdditionally, Stamps (2007) suggests that individuals with high growth rates should differ in the suites of risk-taking behaviours compared to individuals with low growth rates (because you need to be risky to get enough food?)","page":"3947-3958","title":"Recent models for adaptive personality differences: A review","type":"article-journal","volume":"365"},"uris":["http://www.mendeley.com/documents/?uuid=440ffd2d-6b5e-4ae3-9d83-e159e53d95b0"]},{"id":"ITEM-2","itemData":{"DOI":"10.1098/rstb.2010.0215","abstract":"We develop a conceptual framework for the understanding of animal personalities in terms of adaptive evolution. We focus on two basic questions. First, why do behavioural types exhibit limited behavioural plasticity, that is, behavioural correlations both across contexts and over time? Second, how can multiple behavioural types coexist within a single population? We emphasize differences in 'state' among individuals in combination with state-dependent behaviour. Some states are inherently stable and individual differences in such states can explain stable differences in suites of behaviour if it is adaptive to make behaviour in various contexts dependent on such states. Behavioural stability and cross-context correlations in behaviour are more difficult to explain if individual states are potentially more variable. In such cases stable personalities can result from state-dependent behaviour if state and behaviour mutually reinforce each other by feedback mechanisms. We discuss various evolutionary mechanisms for the maintenance of variation (in states and/or behaviour), including frequency-dependent selection, spatial variation with incomplete matching between habitat and phenotype, bet-hedging in a temporally fluctuating environment, and nonequilibrium dynamics. Although state differences are important, we also discuss how social conventions and social signalling can give rise to adaptive personality differences in the absence of state differences. © 2010 The Royal Society.","author":[{"dropping-particle":"","family":"Wolf","given":"M","non-dropping-particle":"","parse-names":false,"suffix":""},{"dropping-particle":"","family":"Weissing","given":"F J","non-dropping-particle":"","parse-names":false,"suffix":""}],"container-title":"Philosophical Transactions of the Royal Society B: Biological Sciences","id":"ITEM-2","issue":"1560","issued":{"date-parts":[["2010"]]},"note":"Cited By :214\n\nExport Date: 8 November 2018","page":"3959-3968","publisher-place":"Theoretical Biology Group, Centre for Ecological and Evolutionary Studies, University of Groningen, Kerklaan 30, 9751 Haren, Netherlands","title":"An explanatory framework for adaptive personality differences","type":"article-journal","volume":"365"},"uris":["http://www.mendeley.com/documents/?uuid=495ba15f-2751-46ff-aae6-8bf716d0b456"]}],"mendeley":{"formattedCitation":"(Dingemanse &amp; Wolf, 2010; Wolf &amp; Weissing, 2010)","plainTextFormattedCitation":"(Dingemanse &amp; Wolf, 2010; Wolf &amp; Weissing, 2010)","previouslyFormattedCitation":"(Dingemanse &amp; Wolf, 2010; Wolf &amp; Weissing, 2010)"},"properties":{"noteIndex":0},"schema":"https://github.com/citation-style-language/schema/raw/master/csl-citation.json"}</w:delInstrText>
        </w:r>
        <w:r w:rsidRPr="00AD5FAB" w:rsidDel="00F43E20">
          <w:rPr>
            <w:rFonts w:ascii="Times New Roman" w:hAnsi="Times New Roman" w:cs="Times New Roman"/>
          </w:rPr>
          <w:fldChar w:fldCharType="separate"/>
        </w:r>
        <w:r w:rsidR="00985B47" w:rsidRPr="00985B47" w:rsidDel="00F43E20">
          <w:rPr>
            <w:rFonts w:ascii="Times New Roman" w:hAnsi="Times New Roman" w:cs="Times New Roman"/>
            <w:noProof/>
          </w:rPr>
          <w:delText>(Dingemanse &amp; Wolf, 2010; Wolf &amp; Weissing, 2010)</w:delText>
        </w:r>
        <w:r w:rsidRPr="00AD5FAB" w:rsidDel="00F43E20">
          <w:rPr>
            <w:rFonts w:ascii="Times New Roman" w:hAnsi="Times New Roman" w:cs="Times New Roman"/>
          </w:rPr>
          <w:fldChar w:fldCharType="end"/>
        </w:r>
        <w:r w:rsidRPr="00AD5FAB" w:rsidDel="00F43E20">
          <w:rPr>
            <w:rFonts w:ascii="Times New Roman" w:hAnsi="Times New Roman" w:cs="Times New Roman"/>
          </w:rPr>
          <w:delText>, and greater variance for all five traits in accordance with the ‘greater male variability’ hypothesis</w:delText>
        </w:r>
        <w:r w:rsidR="00E02FED" w:rsidDel="00F43E20">
          <w:rPr>
            <w:rFonts w:ascii="Times New Roman" w:hAnsi="Times New Roman" w:cs="Times New Roman"/>
          </w:rPr>
          <w:delText xml:space="preserve"> </w:delText>
        </w:r>
        <w:r w:rsidRPr="00AD5FAB" w:rsidDel="00F43E20">
          <w:rPr>
            <w:rFonts w:ascii="Times New Roman" w:hAnsi="Times New Roman" w:cs="Times New Roman"/>
          </w:rPr>
          <w:fldChar w:fldCharType="begin" w:fldLock="1"/>
        </w:r>
        <w:r w:rsidR="00985B47" w:rsidDel="00F43E20">
          <w:rPr>
            <w:rFonts w:ascii="Times New Roman" w:hAnsi="Times New Roman" w:cs="Times New Roman"/>
          </w:rPr>
          <w:delInstrText>ADDIN CSL_CITATION {"citationItems":[{"id":"ITEM-1","itemData":{"author":[{"dropping-particle":"","family":"Feingold","given":"Alan","non-dropping-particle":"","parse-names":false,"suffix":""}],"container-title":"Review of Educational Research","id":"ITEM-1","issue":"1","issued":{"date-parts":[["1992"]]},"page":"61-84","title":"Sex Differences in Variability in Intellectual Abilities: A New Look at an Old Controversy","type":"article-journal","volume":"62"},"uris":["http://www.mendeley.com/documents/?uuid=7cfcb64f-2b1b-4f3b-aa28-878275d085c6"]}],"mendeley":{"formattedCitation":"(Feingold, 1992)","plainTextFormattedCitation":"(Feingold, 1992)","previouslyFormattedCitation":"(Feingold, 1992)"},"properties":{"noteIndex":0},"schema":"https://github.com/citation-style-language/schema/raw/master/csl-citation.json"}</w:delInstrText>
        </w:r>
        <w:r w:rsidRPr="00AD5FAB" w:rsidDel="00F43E20">
          <w:rPr>
            <w:rFonts w:ascii="Times New Roman" w:hAnsi="Times New Roman" w:cs="Times New Roman"/>
          </w:rPr>
          <w:fldChar w:fldCharType="separate"/>
        </w:r>
        <w:r w:rsidR="00985B47" w:rsidRPr="00985B47" w:rsidDel="00F43E20">
          <w:rPr>
            <w:rFonts w:ascii="Times New Roman" w:hAnsi="Times New Roman" w:cs="Times New Roman"/>
            <w:noProof/>
          </w:rPr>
          <w:delText>(Feingold, 1992)</w:delText>
        </w:r>
        <w:r w:rsidRPr="00AD5FAB" w:rsidDel="00F43E20">
          <w:rPr>
            <w:rFonts w:ascii="Times New Roman" w:hAnsi="Times New Roman" w:cs="Times New Roman"/>
          </w:rPr>
          <w:fldChar w:fldCharType="end"/>
        </w:r>
        <w:r w:rsidRPr="00AD5FAB" w:rsidDel="00F43E20">
          <w:rPr>
            <w:rFonts w:ascii="Times New Roman" w:hAnsi="Times New Roman" w:cs="Times New Roman"/>
          </w:rPr>
          <w:delText>. More importantly, t</w:delText>
        </w:r>
      </w:del>
      <w:ins w:id="320" w:author="Lauren Harrison" w:date="2021-05-22T14:01:00Z">
        <w:r w:rsidR="00F43E20">
          <w:rPr>
            <w:rFonts w:ascii="Times New Roman" w:hAnsi="Times New Roman" w:cs="Times New Roman"/>
          </w:rPr>
          <w:t>T</w:t>
        </w:r>
      </w:ins>
      <w:r w:rsidRPr="00AD5FAB">
        <w:rPr>
          <w:rFonts w:ascii="Times New Roman" w:hAnsi="Times New Roman" w:cs="Times New Roman"/>
        </w:rPr>
        <w:t>his analysis provides a baseline to look for sources of heterogeneity in the data. To account for the non-independence of data we included species identity and study identity as random effects, as there were multiple effect sizes from the same species or study. We also included an observation level random effect to estimate a residual/within-study variance. Without this term, within-study effects are assumed to solely result from sampling variance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{"citationItems":[{"id":"ITEM-1","itemData":{"DOI":"10.1186/s12915-017-0357-7","ISBN":"1291501703","ISSN":"17417007","PMID":"28257642","abstract":"Meta-analysis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between.","author":[{"dropping-particle":"","family":"Nakagawa","given":"Shinichi","non-dropping-particle":"","parse-names":false,"suffix":""},{"dropping-particle":"","family":"Noble","given":"Daniel W.A.","non-dropping-particle":"","parse-names":false,"suffix":""},{"dropping-particle":"","family":"Senior","given":"Alistair M.","non-dropping-particle":"","parse-names":false,"suffix":""},{"dropping-particle":"","family":"Lagisz","given":"Malgorzata","non-dropping-particle":"","parse-names":false,"suffix":""}],"container-title":"BMC Biology","id":"ITEM-1","issue":"1","issued":{"date-parts":[["2017"]]},"page":"1-14","publisher":"BMC Biology","title":"Meta-evaluation of meta-analysis: Ten appraisal questions for biologists","type":"article-journal","volume":"15"},"uris":["http://www.mendeley.com/documents/?uuid=a8fd6965-5ef3-467e-a0f3-43d4c857fe14"]}],"mendeley":{"formattedCitation":"(Nakagawa &lt;i&gt;et al.&lt;/i&gt;, 2017)","plainTextFormattedCitation":"(Nakagawa et al., 2017)","previouslyFormattedCitation":"(Nakagawa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(Nakagawa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xml:space="preserve">. To correct for the non-independence of species due to their shared evolutionary history we included phylogeny as a random effect. Phylogenetic correlation matrices were derived for each taxa either from existing phylogenetic tree databases (e.g. </w:t>
      </w:r>
      <w:r w:rsidRPr="00AD5FAB">
        <w:rPr>
          <w:rFonts w:ascii="Times New Roman" w:hAnsi="Times New Roman" w:cs="Times New Roman"/>
          <w:i/>
        </w:rPr>
        <w:t>BirdTree.org</w:t>
      </w:r>
      <w:r w:rsidRPr="00AD5FAB">
        <w:rPr>
          <w:rFonts w:ascii="Times New Roman" w:hAnsi="Times New Roman" w:cs="Times New Roman"/>
        </w:rPr>
        <w:t xml:space="preserve"> for birds</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O.","non-dropping-particle":"","parse-names":false,"suffix":""}],"container-title":"Nature","id":"ITEM-1","issue":"7424","issued":{"date-parts":[["2012"]]},"page":"444-448","title":"The global diversity of birds in space and time","type":"article-journal","volume":"491"},"uris":["http://www.mendeley.com/documents/?uuid=0bd29d4e-ed9f-4fdd-9496-e62c1b08013a"]}],"mendeley":{"formattedCitation":"(Jetz &lt;i&gt;et al.&lt;/i&gt;, 2012)","manualFormatting":"; Jetz et al., 2012)","plainTextFormattedCitation":"(Jetz et al., 2012)","previouslyFormattedCitation":"(Jetz &lt;i&gt;et al.&lt;/i&gt;,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 xml:space="preserve">Jetz </w:t>
      </w:r>
      <w:r w:rsidR="00985B47" w:rsidRPr="00985B47">
        <w:rPr>
          <w:rFonts w:ascii="Times New Roman" w:hAnsi="Times New Roman" w:cs="Times New Roman"/>
          <w:i/>
          <w:noProof/>
        </w:rPr>
        <w:t>et al.</w:t>
      </w:r>
      <w:r w:rsidR="00985B47" w:rsidRPr="00985B47">
        <w:rPr>
          <w:rFonts w:ascii="Times New Roman" w:hAnsi="Times New Roman" w:cs="Times New Roman"/>
          <w:noProof/>
        </w:rPr>
        <w:t>, 2012)</w:t>
      </w:r>
      <w:r w:rsidRPr="00AD5FAB">
        <w:rPr>
          <w:rFonts w:ascii="Times New Roman" w:hAnsi="Times New Roman" w:cs="Times New Roman"/>
        </w:rPr>
        <w:fldChar w:fldCharType="end"/>
      </w:r>
      <w:r w:rsidRPr="00AD5FAB">
        <w:rPr>
          <w:rFonts w:ascii="Times New Roman" w:hAnsi="Times New Roman" w:cs="Times New Roman"/>
        </w:rPr>
        <w:t xml:space="preserve"> or using </w:t>
      </w:r>
      <w:r w:rsidRPr="00AD5FAB">
        <w:rPr>
          <w:rFonts w:ascii="Times New Roman" w:hAnsi="Times New Roman" w:cs="Times New Roman"/>
          <w:i/>
        </w:rPr>
        <w:t>TimeTree.org</w:t>
      </w:r>
      <w:r w:rsidR="00E02FED">
        <w:rPr>
          <w:rFonts w:ascii="Times New Roman" w:hAnsi="Times New Roman" w:cs="Times New Roman"/>
          <w:i/>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{"citationItems":[{"id":"ITEM-1","itemData":{"DOI":"10.1073/pnas.1423041112","ISSN":"0027-8424","abstract":"Reconstructing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genomics.","author":[{"dropping-particle":"","family":"Hinchliff","given":"Cody E.","non-dropping-particle":"","parse-names":false,"suffix":""},{"dropping-particle":"","family":"Smith","given":"Stephen A.","non-dropping-particle":"","parse-names":false,"suffix":""},{"dropping-particle":"","family":"Allman","given":"James F.","non-dropping-particle":"","parse-names":false,"suffix":""},{"dropping-particle":"","family":"Burleigh","given":"J. Gordon","non-dropping-particle":"","parse-names":false,"suffix":""},{"dropping-particle":"","family":"Chaudhary","given":"Ruchi","non-dropping-particle":"","parse-names":false,"suffix":""},{"dropping-particle":"","family":"Coghill","given":"Lyndon M.","non-dropping-particle":"","parse-names":false,"suffix":""},{"dropping-particle":"","family":"Crandall","given":"Keith A.","non-dropping-particle":"","parse-names":false,"suffix":""},{"dropping-particle":"","family":"Deng","given":"Jiabin","non-dropping-particle":"","parse-names":false,"suffix":""},{"dropping-particle":"","family":"Drew","given":"Bryan T.","non-dropping-particle":"","parse-names":false,"suffix":""},{"dropping-particle":"","family":"Gazis","given":"Romina","non-dropping-particle":"","parse-names":false,"suffix":""},{"dropping-particle":"","family":"Gude","given":"Karl","non-dropping-particle":"","parse-names":false,"suffix":""},{"dropping-particle":"","family":"Hibbett","given":"David S.","non-dropping-particle":"","parse-names":false,"suffix":""},{"dropping-particle":"","family":"Katz","given":"Laura A.","non-dropping-particle":"","parse-names":false,"suffix":""},{"dropping-particle":"","family":"Laughinghouse","given":"H. Dail","non-dropping-particle":"","parse-names":false,"suffix":""},{"dropping-particle":"","family":"McTavish","given":"Emily Jane","non-dropping-particle":"","parse-names":false,"suffix":""},{"dropping-particle":"","family":"Midford","given":"Peter E.","non-dropping-particle":"","parse-names":false,"suffix":""},{"dropping-particle":"","family":"Owen","given":"Christopher L.","non-dropping-particle":"","parse-names":false,"suffix":""},{"dropping-particle":"","family":"Ree","given":"Richard H.","non-dropping-particle":"","parse-names":false,"suffix":""},{"dropping-particle":"","family":"Rees","given":"Jonathan A.","non-dropping-particle":"","parse-names":false,"suffix":""},{"dropping-particle":"","family":"Soltis","given":"Douglas E.","non-dropping-particle":"","parse-names":false,"suffix":""},{"dropping-particle":"","family":"Williams","given":"Tiffani","non-dropping-particle":"","parse-names":false,"suffix":""},{"dropping-particle":"","family":"Cranston","given":"Karen A.","non-dropping-particle":"","parse-names":false,"suffix":""}],"container-title":"Proceedings of the National Academy of Sciences","id":"ITEM-1","issue":"41","issued":{"date-parts":[["2015"]]},"page":"12764-12769","title":"Synthesis of phylogeny and taxonomy into a comprehensive tree of life","type":"article-journal","volume":"112"},"uris":["http://www.mendeley.com/documents/?uuid=91b48f4b-9c2f-4b1b-8428-3f4f07654aef"]}],"mendeley":{"formattedCitation":"(Hinchliff &lt;i&gt;et al.&lt;/i&gt;, 2015)","plainTextFormattedCitation":"(Hinchliff et al., 2015)","previouslyFormattedCitation":"(Hinchliff &lt;i&gt;et al.&lt;/i&gt;, 2015)"},"properties":{"noteIndex":0},"schema":"https://github.com/citation-style-language/schema/raw/master/csl-citation.json"}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(Hinchliff </w:t>
      </w:r>
      <w:r w:rsidR="00985B47" w:rsidRPr="00985B47">
        <w:rPr>
          <w:rFonts w:ascii="Times New Roman" w:hAnsi="Times New Roman" w:cs="Times New Roman"/>
          <w:i/>
          <w:noProof/>
        </w:rPr>
        <w:t>et al.</w:t>
      </w:r>
      <w:r w:rsidR="00985B47" w:rsidRPr="00985B47">
        <w:rPr>
          <w:rFonts w:ascii="Times New Roman" w:hAnsi="Times New Roman" w:cs="Times New Roman"/>
          <w:noProof/>
        </w:rPr>
        <w:t>, 2015)</w:t>
      </w:r>
      <w:r w:rsidRPr="00AD5FAB">
        <w:rPr>
          <w:rFonts w:ascii="Times New Roman" w:hAnsi="Times New Roman" w:cs="Times New Roman"/>
        </w:rPr>
        <w:fldChar w:fldCharType="end"/>
      </w:r>
      <w:r w:rsidRPr="00AD5FAB">
        <w:rPr>
          <w:rFonts w:ascii="Times New Roman" w:hAnsi="Times New Roman" w:cs="Times New Roman"/>
        </w:rPr>
        <w:t>. For the bird phylogeny, we used the Ericson tree backbone</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{"citationItems":[{"id":"ITEM-1","itemData":{"DOI":"10.1098/rsbl.2006.0523","ISSN":"1744957X","abstract":"Patterns of diversification and timing of evolution within Neoaves, which includes almost 95% of all bird species, are virtually unknown. On the other hand, molecular data consistently indicate a Cretaceous origin of many neoavian lineages and the fossil record seems to support an Early Tertiary diversification. Here, we present the first well-resolved molecular phylogeny for Neoaves, together with divergence time estimates calibrated with a large number of stratigraphically and phylogenetically well-documented fossils. Our study defines several well-supported clades within Neoaves. The calibration results suggest that Neoaves, after an initial split from Galloanseres in Mid-Cretaceous, diversified around or soon after the K/T boundary. Our results thus do not contradict palaeontological data and show that there is no solid molecular evidence for an extensive pre-Tertiary radiation of Neoaves. © 2006 The Royal Society.","author":[{"dropping-particle":"","family":"Ericson","given":"Per G.P.","non-dropping-particle":"","parse-names":false,"suffix":""},{"dropping-particle":"","family":"Anderson","given":"Cajsa L.","non-dropping-particle":"","parse-names":false,"suffix":""},{"dropping-particle":"","family":"Britton","given":"Tom","non-dropping-particle":"","parse-names":false,"suffix":""},{"dropping-particle":"","family":"Elzanowski","given":"Andrzej","non-dropping-particle":"","parse-names":false,"suffix":""},{"dropping-particle":"","family":"Johansson","given":"Ulf S.","non-dropping-particle":"","parse-names":false,"suffix":""},{"dropping-particle":"","family":"Källersjö","given":"Mari","non-dropping-particle":"","parse-names":false,"suffix":""},{"dropping-particle":"","family":"Ohlson","given":"Jan I.","non-dropping-particle":"","parse-names":false,"suffix":""},{"dropping-particle":"","family":"Parsons","given":"Thomas J.","non-dropping-particle":"","parse-names":false,"suffix":""},{"dropping-particle":"","family":"Zuccon","given":"Dario","non-dropping-particle":"","parse-names":false,"suffix":""},{"dropping-particle":"","family":"Mayr","given":"Gerald","non-dropping-particle":"","parse-names":false,"suffix":""}],"container-title":"Biology Letters","id":"ITEM-1","issue":"4","issued":{"date-parts":[["2006"]]},"page":"543-547","title":"Diversification of Neoaves: Integration of molecular sequence data and fossils","type":"article-journal","volume":"2"},"uris":["http://www.mendeley.com/documents/?uuid=6619bac1-4b20-4d09-b593-649cd2a6d9c0"]}],"mendeley":{"formattedCitation":"(Ericson &lt;i&gt;et al.&lt;/i&gt;, 2006)","plainTextFormattedCitation":"(Ericson et al., 2006)","previouslyFormattedCitation":"(Ericson &lt;i&gt;et al.&lt;/i&gt;, 2006)"},"properties":{"noteIndex":0},"schema":"https://github.com/citation-style-language/schema/raw/master/csl-citation.json"}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(Ericson </w:t>
      </w:r>
      <w:r w:rsidR="00985B47" w:rsidRPr="00985B47">
        <w:rPr>
          <w:rFonts w:ascii="Times New Roman" w:hAnsi="Times New Roman" w:cs="Times New Roman"/>
          <w:i/>
          <w:noProof/>
        </w:rPr>
        <w:t>et al.</w:t>
      </w:r>
      <w:r w:rsidR="00985B47" w:rsidRPr="00985B47">
        <w:rPr>
          <w:rFonts w:ascii="Times New Roman" w:hAnsi="Times New Roman" w:cs="Times New Roman"/>
          <w:noProof/>
        </w:rPr>
        <w:t>, 2006)</w:t>
      </w:r>
      <w:r w:rsidRPr="00AD5FAB">
        <w:rPr>
          <w:rFonts w:ascii="Times New Roman" w:hAnsi="Times New Roman" w:cs="Times New Roman"/>
        </w:rPr>
        <w:fldChar w:fldCharType="end"/>
      </w:r>
      <w:r w:rsidRPr="00AD5FAB">
        <w:rPr>
          <w:rFonts w:ascii="Times New Roman" w:hAnsi="Times New Roman" w:cs="Times New Roman"/>
        </w:rPr>
        <w:t xml:space="preserve"> to generate 1,000 trees and then took a sample of 100 trees. We used </w:t>
      </w:r>
      <w:r w:rsidRPr="00AD5FAB">
        <w:rPr>
          <w:rFonts w:ascii="Times New Roman" w:hAnsi="Times New Roman" w:cs="Times New Roman"/>
          <w:i/>
          <w:iCs/>
        </w:rPr>
        <w:t>ape</w:t>
      </w:r>
      <w:r w:rsidRPr="00AD5FAB">
        <w:rPr>
          <w:rFonts w:ascii="Times New Roman" w:hAnsi="Times New Roman" w:cs="Times New Roman"/>
        </w:rPr>
        <w:t xml:space="preserve"> and </w:t>
      </w:r>
      <w:r w:rsidRPr="00AD5FAB">
        <w:rPr>
          <w:rFonts w:ascii="Times New Roman" w:hAnsi="Times New Roman" w:cs="Times New Roman"/>
          <w:i/>
          <w:iCs/>
        </w:rPr>
        <w:t>phytools</w:t>
      </w:r>
      <w:r w:rsidRPr="00AD5FAB">
        <w:rPr>
          <w:rFonts w:ascii="Times New Roman" w:hAnsi="Times New Roman" w:cs="Times New Roman"/>
        </w:rPr>
        <w:t xml:space="preserve"> packages in R to generate an average tree from these 100 trees, which we then used in our bird taxa models. TimeTree phylogenies were derived by exporting a list of the relevant species from </w:t>
      </w:r>
      <w:r w:rsidRPr="00AD5FAB">
        <w:rPr>
          <w:rFonts w:ascii="Times New Roman" w:hAnsi="Times New Roman" w:cs="Times New Roman"/>
          <w:i/>
        </w:rPr>
        <w:t>TimeTree.org</w:t>
      </w:r>
      <w:r w:rsidRPr="00AD5FAB">
        <w:rPr>
          <w:rFonts w:ascii="Times New Roman" w:hAnsi="Times New Roman" w:cs="Times New Roman"/>
        </w:rPr>
        <w:t>. If a species in our dataset had no phylogenetic representation, we substituted the next closest available species (</w:t>
      </w:r>
      <w:proofErr w:type="gramStart"/>
      <w:r w:rsidRPr="00AD5FAB">
        <w:rPr>
          <w:rFonts w:ascii="Times New Roman" w:hAnsi="Times New Roman" w:cs="Times New Roman"/>
        </w:rPr>
        <w:t>e.g.</w:t>
      </w:r>
      <w:proofErr w:type="gramEnd"/>
      <w:r w:rsidRPr="00AD5FAB">
        <w:rPr>
          <w:rFonts w:ascii="Times New Roman" w:hAnsi="Times New Roman" w:cs="Times New Roman"/>
        </w:rPr>
        <w:t xml:space="preserve"> same genera or family). In all cases, we resolved synonymous taxa across our dataset so that species were correctly categorised and pruned our trees where needed. In the two initial MLMA models for </w:t>
      </w:r>
      <w:r w:rsidRPr="00AD5FAB">
        <w:rPr>
          <w:rFonts w:ascii="Times New Roman" w:hAnsi="Times New Roman" w:cs="Times New Roman"/>
          <w:i/>
        </w:rPr>
        <w:t>g</w:t>
      </w:r>
      <w:r w:rsidRPr="00AD5FAB">
        <w:rPr>
          <w:rFonts w:ascii="Times New Roman" w:hAnsi="Times New Roman" w:cs="Times New Roman"/>
        </w:rPr>
        <w:t xml:space="preserve"> and lnCVR we derived heterogeneity estimates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rPr>
        <w:t>;</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{"citationItems":[{"id":"ITEM-1","itemData":{"DOI":"10.1002/sim.1186","ISSN":"02776715","PMID":"12111919","abstract":"The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b44e74c-3e54-4375-b55c-c54c21a2678c"]},{"id":"ITEM-2","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Ecology","id":"ITEM-2","issue":"5","issued":{"date-parts":[["2012"]]},"page":"1253-1274","title":"Methodological issues and advances in biological meta-analysis","type":"article-journal","volume":"26"},"uris":["http://www.mendeley.com/documents/?uuid=f8720778-415f-4e22-97ba-90f950bc9e1e"]}],"mendeley":{"formattedCitation":"(Higgins &amp; Thompson, 2002; Nakagawa &amp; Santos, 2012)","manualFormatting":" Higgins &amp; Thompson, 2002; Nakagawa &amp; Santos, 2012)","plainTextFormattedCitation":"(Higgins &amp; Thompson, 2002; Nakagawa &amp; Santos, 2012)","previouslyFormattedCitation":"(Higgins &amp; Thompson, 2002; Nakagawa &amp; Santos,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Higgins &amp; Thompson, 2002; Nakagawa &amp; Santos, 2012)</w:t>
      </w:r>
      <w:r w:rsidRPr="00AD5FAB">
        <w:rPr>
          <w:rFonts w:ascii="Times New Roman" w:hAnsi="Times New Roman" w:cs="Times New Roman"/>
        </w:rPr>
        <w:fldChar w:fldCharType="end"/>
      </w:r>
      <w:r w:rsidRPr="00AD5FAB">
        <w:rPr>
          <w:rFonts w:ascii="Times New Roman" w:hAnsi="Times New Roman" w:cs="Times New Roman"/>
        </w:rPr>
        <w:t>. We partitioned heterogeneity arising among species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species</w:t>
      </w:r>
      <w:r w:rsidRPr="00AD5FAB">
        <w:rPr>
          <w:rFonts w:ascii="Times New Roman" w:hAnsi="Times New Roman" w:cs="Times New Roman"/>
        </w:rPr>
        <w:t>), studies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study</w:t>
      </w:r>
      <w:r w:rsidRPr="00AD5FAB">
        <w:rPr>
          <w:rFonts w:ascii="Times New Roman" w:hAnsi="Times New Roman" w:cs="Times New Roman"/>
        </w:rPr>
        <w:t>), and due to phylogenetic heritability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phylo</w:t>
      </w:r>
      <w:r w:rsidRPr="00AD5FAB">
        <w:rPr>
          <w:rFonts w:ascii="Times New Roman" w:hAnsi="Times New Roman" w:cs="Times New Roman"/>
        </w:rPr>
        <w:fldChar w:fldCharType="begin" w:fldLock="1"/>
      </w:r>
      <w:r w:rsidR="00E02FED">
        <w:rPr>
          <w:rFonts w:ascii="Times New Roman" w:hAnsi="Times New Roman" w:cs="Times New Roman"/>
        </w:rPr>
        <w:instrText>ADDIN CSL_CITATION {"citationItems":[{"id":"ITEM-1","itemData":{"DOI":"10.1007/s10682-012-9555-5","ISBN":"0269-7653","ISSN":"02697653","PMID":"1037270942","abstract":"Meta-analysis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 analysis, and propose how the use of within-study meta-analysis can improve many empirical studies typical of ecology and evolution. Keywords","author":[{"dropping-particle":"","family":"Nakagawa","given":"Shinichi","non-dropping-particle":"","parse-names":false,"suffix":""},{"dropping-particle":"","family":"Santos","given":"Eduardo S.A.","non-dropping-particle":"","parse-names":false,"suffix":""}],"container-title":"Evolutionary Ecology","id":"ITEM-1","issue":"5","issued":{"date-parts":[["2012"]]},"page":"1253-1274","title":"Methodological issues and advances in biological meta-analysis","type":"article-journal","volume":"26"},"uris":["http://www.mendeley.com/documents/?uuid=f8720778-415f-4e22-97ba-90f950bc9e1e"]}],"mendeley":{"formattedCitation":"(Nakagawa &amp; Santos, 2012)","manualFormatting":"; Nakagawa &amp; Santos, 2012)","plainTextFormattedCitation":"(Nakagawa &amp; Santos, 2012)","previouslyFormattedCitation":"(Nakagawa &amp; Santos, 2012)"},"properties":{"noteIndex":0},"schema":"https://github.com/citation-style-language/schema/raw/master/csl-citation.json"}</w:instrText>
      </w:r>
      <w:r w:rsidRPr="00AD5FAB">
        <w:rPr>
          <w:rFonts w:ascii="Times New Roman" w:hAnsi="Times New Roman" w:cs="Times New Roman"/>
        </w:rPr>
        <w:fldChar w:fldCharType="separate"/>
      </w:r>
      <w:r w:rsidR="00E02FED">
        <w:rPr>
          <w:rFonts w:ascii="Times New Roman" w:hAnsi="Times New Roman" w:cs="Times New Roman"/>
          <w:noProof/>
        </w:rPr>
        <w:t xml:space="preserve">; </w:t>
      </w:r>
      <w:r w:rsidR="00985B47" w:rsidRPr="00985B47">
        <w:rPr>
          <w:rFonts w:ascii="Times New Roman" w:hAnsi="Times New Roman" w:cs="Times New Roman"/>
          <w:noProof/>
        </w:rPr>
        <w:t xml:space="preserve">Nakagawa &amp; </w:t>
      </w:r>
      <w:r w:rsidR="00985B47" w:rsidRPr="00985B47">
        <w:rPr>
          <w:rFonts w:ascii="Times New Roman" w:hAnsi="Times New Roman" w:cs="Times New Roman"/>
          <w:noProof/>
        </w:rPr>
        <w:lastRenderedPageBreak/>
        <w:t>Santos, 2012)</w:t>
      </w:r>
      <w:r w:rsidRPr="00AD5FAB">
        <w:rPr>
          <w:rFonts w:ascii="Times New Roman" w:hAnsi="Times New Roman" w:cs="Times New Roman"/>
        </w:rPr>
        <w:fldChar w:fldCharType="end"/>
      </w:r>
      <w:r w:rsidRPr="00AD5FAB">
        <w:rPr>
          <w:rFonts w:ascii="Times New Roman" w:hAnsi="Times New Roman" w:cs="Times New Roman"/>
        </w:rPr>
        <w:t>. The total heterogeneity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w:t>
      </w:r>
      <w:ins w:id="321" w:author="Lauren Harrison" w:date="2021-04-17T14:10:00Z">
        <w:r w:rsidR="00EA2629">
          <w:rPr>
            <w:rFonts w:ascii="Times New Roman" w:hAnsi="Times New Roman" w:cs="Times New Roman"/>
          </w:rPr>
          <w:t xml:space="preserve"> </w:t>
        </w:r>
      </w:ins>
      <w:del w:id="322" w:author="Lauren Harrison" w:date="2021-04-17T14:10:00Z">
        <w:r w:rsidRPr="00AD5FAB" w:rsidDel="00EA2629">
          <w:rPr>
            <w:rFonts w:ascii="Times New Roman" w:hAnsi="Times New Roman" w:cs="Times New Roman"/>
          </w:rPr>
          <w:delText xml:space="preserve">, </w:delText>
        </w:r>
      </w:del>
      <w:r w:rsidRPr="00AD5FAB">
        <w:rPr>
          <w:rFonts w:ascii="Times New Roman" w:hAnsi="Times New Roman" w:cs="Times New Roman"/>
        </w:rPr>
        <w:t xml:space="preserve">is the proportion of the total variance in effect size estimates excluding total sampling variance (see </w:t>
      </w:r>
      <w:r w:rsidR="00795538">
        <w:rPr>
          <w:rFonts w:ascii="Times New Roman" w:hAnsi="Times New Roman" w:cs="Times New Roman"/>
        </w:rPr>
        <w:t>Supporting Information</w:t>
      </w:r>
      <w:r w:rsidRPr="00AD5FAB">
        <w:rPr>
          <w:rFonts w:ascii="Times New Roman" w:hAnsi="Times New Roman" w:cs="Times New Roman"/>
        </w:rPr>
        <w:t xml:space="preserve"> for calculations).</w:t>
      </w:r>
    </w:p>
    <w:p w14:paraId="23E02D47"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6A35D3EF" w14:textId="70452C9A"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Next, we fit separate MLMR models for each taxonomic group that included key moderator variables. Our first set of models included personality type as a moderator to provide an estimate of the mean effect size for each of the five personality factors (i.e. ‘activity’, ‘aggression’, ‘boldness’, ‘sociability’, ‘exploration’) (Table 2). </w:t>
      </w:r>
      <w:del w:id="323" w:author="Lauren Harrison" w:date="2021-05-22T14:02:00Z">
        <w:r w:rsidRPr="00AD5FAB" w:rsidDel="00F43E20">
          <w:rPr>
            <w:rFonts w:ascii="Times New Roman" w:hAnsi="Times New Roman" w:cs="Times New Roman"/>
          </w:rPr>
          <w:delText xml:space="preserve">We expected that the magnitude of sex-specific differences in mean values and variance would depend on the type of personality trait, because trait types are likely to be correlated with sex roles (e.g. parental care might affect sociability), life-histories (e.g. sex-biased dispersal is likely to affect exploration and activity), and sexual selection (e.g. the level of male-male competition or female mate choice might affect male levels of aggression and female levels of exploration). </w:delText>
        </w:r>
      </w:del>
      <w:r w:rsidRPr="00AD5FAB">
        <w:rPr>
          <w:rFonts w:ascii="Times New Roman" w:hAnsi="Times New Roman" w:cs="Times New Roman"/>
        </w:rPr>
        <w:t>We then tested whether the degree of sexual selection, as measured by sexual size</w:t>
      </w:r>
      <w:r w:rsidR="00B80810">
        <w:rPr>
          <w:rFonts w:ascii="Times New Roman" w:hAnsi="Times New Roman" w:cs="Times New Roman"/>
        </w:rPr>
        <w:t xml:space="preserve"> </w:t>
      </w:r>
      <w:r w:rsidRPr="00AD5FAB">
        <w:rPr>
          <w:rFonts w:ascii="Times New Roman" w:hAnsi="Times New Roman" w:cs="Times New Roman"/>
        </w:rPr>
        <w:t xml:space="preserve">dimorphism (SSD index), moderated effect sizes. We predicted that species with a greater male-bias in SSD would show stronger sex differences in the mean and variance. However, we also expected the strength of its moderating effect to differ among the personality traits. As such, we ran subset models for each personality trait type and included SSD. We only ran these subset models when there were 10 or more species for each personality type. There were too few data, and low heterogeneity, for reptiles/amphibians to run any models that included SSD (Table 3). </w:t>
      </w:r>
    </w:p>
    <w:p w14:paraId="2E105B2E" w14:textId="77777777"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 xml:space="preserve"> </w:t>
      </w:r>
    </w:p>
    <w:p w14:paraId="1689D1AC" w14:textId="77777777" w:rsidR="008E6321" w:rsidRDefault="00220F6C" w:rsidP="00220F6C">
      <w:pPr>
        <w:spacing w:line="480" w:lineRule="auto"/>
        <w:contextualSpacing/>
        <w:rPr>
          <w:ins w:id="324" w:author="Lauren Harrison" w:date="2021-05-22T14:19:00Z"/>
          <w:rFonts w:ascii="Times New Roman" w:hAnsi="Times New Roman" w:cs="Times New Roman"/>
        </w:rPr>
      </w:pPr>
      <w:r w:rsidRPr="00AD5FAB">
        <w:rPr>
          <w:rFonts w:ascii="Times New Roman" w:hAnsi="Times New Roman" w:cs="Times New Roman"/>
        </w:rPr>
        <w:tab/>
        <w:t>The studies included in our meta-analysis varied greatly in their design and there were a number of additional sources of non-independence within studies</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{"citationItems":[{"id":"ITEM-1","itemData":{"DOI":"10.1111/mec.14031","ISSN":"1365294X","abstract":"Meta-analysis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conclusions.","author":[{"dropping-particle":"","family":"Noble","given":"Daniel W.A.","non-dropping-particle":"","parse-names":false,"suffix":""},{"dropping-particle":"","family":"Lagisz","given":"Malgorzata","non-dropping-particle":"","parse-names":false,"suffix":""},{"dropping-particle":"","family":"O'dea","given":"Rose E.","non-dropping-particle":"","parse-names":false,"suffix":""},{"dropping-particle":"","family":"Nakagawa","given":"Shinichi","non-dropping-particle":"","parse-names":false,"suffix":""}],"container-title":"Molecular Ecology","id":"ITEM-1","issued":{"date-parts":[["2017"]]},"page":"2410-2425","title":"Nonindependence and sensitivity analyses in ecological and evolutionary meta-analyses","type":"article-journal"},"uris":["http://www.mendeley.com/documents/?uuid=c85604ff-260e-4fa6-b429-6c5ec6f7f994"]}],"mendeley":{"formattedCitation":"(Noble &lt;i&gt;et al.&lt;/i&gt;, 2017)","plainTextFormattedCitation":"(Noble et al., 2017)","previouslyFormattedCitation":"(Noble &lt;i&gt;et al.&lt;/i&gt;, 2017)"},"properties":{"noteIndex":0},"schema":"https://github.com/citation-style-language/schema/raw/master/csl-citation.json"}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(Noble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2017)</w:t>
      </w:r>
      <w:r w:rsidRPr="00AD5FAB">
        <w:rPr>
          <w:rFonts w:ascii="Times New Roman" w:hAnsi="Times New Roman" w:cs="Times New Roman"/>
        </w:rPr>
        <w:fldChar w:fldCharType="end"/>
      </w:r>
      <w:r w:rsidRPr="00AD5FAB">
        <w:rPr>
          <w:rFonts w:ascii="Times New Roman" w:hAnsi="Times New Roman" w:cs="Times New Roman"/>
        </w:rPr>
        <w:t>. First, multiple personality traits were quantified on the same sets of individuals (</w:t>
      </w:r>
      <w:proofErr w:type="gramStart"/>
      <w:r w:rsidRPr="00AD5FAB">
        <w:rPr>
          <w:rFonts w:ascii="Times New Roman" w:hAnsi="Times New Roman" w:cs="Times New Roman"/>
        </w:rPr>
        <w:t>e.g.</w:t>
      </w:r>
      <w:proofErr w:type="gramEnd"/>
      <w:r w:rsidRPr="00AD5FAB">
        <w:rPr>
          <w:rFonts w:ascii="Times New Roman" w:hAnsi="Times New Roman" w:cs="Times New Roman"/>
        </w:rPr>
        <w:t xml:space="preserve"> ‘boldness’ and ‘aggression’). Additionally, some studies measured the same </w:t>
      </w:r>
      <w:proofErr w:type="gramStart"/>
      <w:r w:rsidRPr="00AD5FAB">
        <w:rPr>
          <w:rFonts w:ascii="Times New Roman" w:hAnsi="Times New Roman" w:cs="Times New Roman"/>
        </w:rPr>
        <w:t>individuals</w:t>
      </w:r>
      <w:proofErr w:type="gramEnd"/>
      <w:r w:rsidRPr="00AD5FAB">
        <w:rPr>
          <w:rFonts w:ascii="Times New Roman" w:hAnsi="Times New Roman" w:cs="Times New Roman"/>
        </w:rPr>
        <w:t xml:space="preserve"> multiple times for the same trait (i.e. repeatability), or for the same trait type using a different test (e.g. several</w:t>
      </w:r>
    </w:p>
    <w:p w14:paraId="4486C801" w14:textId="314DF3AC" w:rsidR="00220F6C" w:rsidRPr="00AD5FAB" w:rsidRDefault="00220F6C" w:rsidP="00220F6C">
      <w:pPr>
        <w:spacing w:line="480" w:lineRule="auto"/>
        <w:contextualSpacing/>
        <w:rPr>
          <w:rFonts w:ascii="Times New Roman" w:hAnsi="Times New Roman" w:cs="Times New Roman"/>
        </w:rPr>
      </w:pPr>
      <w:del w:id="325" w:author="Lauren Harrison" w:date="2021-05-22T14:19:00Z">
        <w:r w:rsidRPr="00AD5FAB" w:rsidDel="008E6321">
          <w:rPr>
            <w:rFonts w:ascii="Times New Roman" w:hAnsi="Times New Roman" w:cs="Times New Roman"/>
          </w:rPr>
          <w:delText xml:space="preserve"> </w:delText>
        </w:r>
      </w:del>
      <w:r w:rsidRPr="00AD5FAB">
        <w:rPr>
          <w:rFonts w:ascii="Times New Roman" w:hAnsi="Times New Roman" w:cs="Times New Roman"/>
        </w:rPr>
        <w:t xml:space="preserve">measures of boldness). We conducted a series of sensitivity analyses to ascertain the impact that these sources of non-independence had on our </w:t>
      </w:r>
      <w:proofErr w:type="gramStart"/>
      <w:r w:rsidRPr="00AD5FAB">
        <w:rPr>
          <w:rFonts w:ascii="Times New Roman" w:hAnsi="Times New Roman" w:cs="Times New Roman"/>
        </w:rPr>
        <w:t>final results</w:t>
      </w:r>
      <w:proofErr w:type="gramEnd"/>
      <w:r w:rsidRPr="00AD5FAB">
        <w:rPr>
          <w:rFonts w:ascii="Times New Roman" w:hAnsi="Times New Roman" w:cs="Times New Roman"/>
        </w:rPr>
        <w:t xml:space="preserve">. We created correlation matrices among effect sizes that shared the same sets of individuals in the sample used to derive effect sizes. Given that we did not know the exact correlation among traits we created </w:t>
      </w:r>
      <w:r w:rsidRPr="00AD5FAB">
        <w:rPr>
          <w:rFonts w:ascii="Times New Roman" w:hAnsi="Times New Roman" w:cs="Times New Roman"/>
        </w:rPr>
        <w:lastRenderedPageBreak/>
        <w:t>three different dependency matrices (</w:t>
      </w:r>
      <w:proofErr w:type="gramStart"/>
      <w:r w:rsidRPr="00AD5FAB">
        <w:rPr>
          <w:rFonts w:ascii="Times New Roman" w:hAnsi="Times New Roman" w:cs="Times New Roman"/>
          <w:b/>
          <w:bCs/>
        </w:rPr>
        <w:t>D</w:t>
      </w:r>
      <w:r w:rsidRPr="00AD5FAB">
        <w:rPr>
          <w:rFonts w:ascii="Times New Roman" w:hAnsi="Times New Roman" w:cs="Times New Roman"/>
        </w:rPr>
        <w:t>;</w:t>
      </w:r>
      <w:proofErr w:type="gramEnd"/>
      <w:r w:rsidRPr="00AD5FAB">
        <w:rPr>
          <w:rFonts w:ascii="Times New Roman" w:hAnsi="Times New Roman" w:cs="Times New Roman"/>
        </w:rPr>
        <w:t xml:space="preserve"> i.e., correlation matrices) that assumed r = 0.3, r = 0.5 and r = 0.8. We refit our models replacing the identity matrix (</w:t>
      </w:r>
      <w:r w:rsidRPr="00AD5FAB">
        <w:rPr>
          <w:rFonts w:ascii="Times New Roman" w:hAnsi="Times New Roman" w:cs="Times New Roman"/>
          <w:b/>
          <w:bCs/>
        </w:rPr>
        <w:t>I</w:t>
      </w:r>
      <w:r w:rsidRPr="00AD5FAB">
        <w:rPr>
          <w:rFonts w:ascii="Times New Roman" w:hAnsi="Times New Roman" w:cs="Times New Roman"/>
        </w:rPr>
        <w:t xml:space="preserve">) that was assumed when estimating the residual error variance with our </w:t>
      </w:r>
      <w:r w:rsidRPr="00AD5FAB">
        <w:rPr>
          <w:rFonts w:ascii="Times New Roman" w:hAnsi="Times New Roman" w:cs="Times New Roman"/>
          <w:b/>
          <w:bCs/>
        </w:rPr>
        <w:t>D</w:t>
      </w:r>
      <w:r w:rsidRPr="00AD5FAB">
        <w:rPr>
          <w:rFonts w:ascii="Times New Roman" w:hAnsi="Times New Roman" w:cs="Times New Roman"/>
        </w:rPr>
        <w:t xml:space="preserve"> matrices (Supplementary Tables S</w:t>
      </w:r>
      <w:r w:rsidR="0078527D">
        <w:rPr>
          <w:rFonts w:ascii="Times New Roman" w:hAnsi="Times New Roman" w:cs="Times New Roman"/>
        </w:rPr>
        <w:t>8</w:t>
      </w:r>
      <w:r w:rsidRPr="00AD5FAB">
        <w:rPr>
          <w:rFonts w:ascii="Times New Roman" w:hAnsi="Times New Roman" w:cs="Times New Roman"/>
        </w:rPr>
        <w:t>-S</w:t>
      </w:r>
      <w:r w:rsidR="0078527D">
        <w:rPr>
          <w:rFonts w:ascii="Times New Roman" w:hAnsi="Times New Roman" w:cs="Times New Roman"/>
        </w:rPr>
        <w:t>13</w:t>
      </w:r>
      <w:r w:rsidRPr="00AD5FAB">
        <w:rPr>
          <w:rFonts w:ascii="Times New Roman" w:hAnsi="Times New Roman" w:cs="Times New Roman"/>
        </w:rPr>
        <w:t xml:space="preserve">). The results presented in Tables 1-3 are robust and not due to non-independence. </w:t>
      </w:r>
      <w:r w:rsidRPr="00AD5FAB">
        <w:rPr>
          <w:rFonts w:ascii="Times New Roman" w:hAnsi="Times New Roman" w:cs="Times New Roman"/>
        </w:rPr>
        <w:br/>
      </w:r>
    </w:p>
    <w:p w14:paraId="01B3B578" w14:textId="77777777"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For all models we present meta-analytic mean estimates and 95% confidence intervals (Tables 1-3).</w:t>
      </w:r>
    </w:p>
    <w:p w14:paraId="66456DAB" w14:textId="77777777" w:rsidR="00220F6C" w:rsidRPr="00AD5FAB" w:rsidRDefault="00220F6C" w:rsidP="00220F6C">
      <w:pPr>
        <w:spacing w:line="480" w:lineRule="auto"/>
        <w:contextualSpacing/>
        <w:rPr>
          <w:rFonts w:ascii="Times New Roman" w:hAnsi="Times New Roman" w:cs="Times New Roman"/>
        </w:rPr>
      </w:pPr>
    </w:p>
    <w:p w14:paraId="14B7AF83" w14:textId="1A80338B" w:rsidR="00220F6C" w:rsidRPr="00167EC3" w:rsidRDefault="00220F6C" w:rsidP="00167EC3">
      <w:pPr>
        <w:pStyle w:val="Heading2"/>
        <w:numPr>
          <w:ilvl w:val="0"/>
          <w:numId w:val="31"/>
        </w:numPr>
        <w:spacing w:line="480" w:lineRule="auto"/>
        <w:rPr>
          <w:rFonts w:ascii="Times New Roman" w:hAnsi="Times New Roman" w:cs="Times New Roman"/>
          <w:i/>
          <w:iCs/>
          <w:color w:val="auto"/>
          <w:sz w:val="24"/>
          <w:szCs w:val="24"/>
        </w:rPr>
      </w:pPr>
      <w:bookmarkStart w:id="326" w:name="_Toc61094841"/>
      <w:r w:rsidRPr="00167EC3">
        <w:rPr>
          <w:rFonts w:ascii="Times New Roman" w:hAnsi="Times New Roman" w:cs="Times New Roman"/>
          <w:i/>
          <w:iCs/>
          <w:color w:val="auto"/>
          <w:sz w:val="24"/>
          <w:szCs w:val="24"/>
        </w:rPr>
        <w:t>Publication bias</w:t>
      </w:r>
      <w:bookmarkEnd w:id="326"/>
    </w:p>
    <w:p w14:paraId="65D4EDC2" w14:textId="188EB874" w:rsidR="00220F6C" w:rsidRPr="00AD5FAB" w:rsidRDefault="00220F6C" w:rsidP="00220F6C">
      <w:pPr>
        <w:spacing w:line="480" w:lineRule="auto"/>
        <w:ind w:firstLine="720"/>
        <w:contextualSpacing/>
        <w:rPr>
          <w:rFonts w:ascii="Times New Roman" w:hAnsi="Times New Roman" w:cs="Times New Roman"/>
        </w:rPr>
      </w:pPr>
      <w:r w:rsidRPr="00AD5FAB">
        <w:rPr>
          <w:rFonts w:ascii="Times New Roman" w:hAnsi="Times New Roman" w:cs="Times New Roman"/>
        </w:rPr>
        <w:t>Published studies might disproportionately report certain findings (</w:t>
      </w:r>
      <w:proofErr w:type="gramStart"/>
      <w:r w:rsidRPr="00AD5FAB">
        <w:rPr>
          <w:rFonts w:ascii="Times New Roman" w:hAnsi="Times New Roman" w:cs="Times New Roman"/>
        </w:rPr>
        <w:t>e.g.</w:t>
      </w:r>
      <w:proofErr w:type="gramEnd"/>
      <w:r w:rsidRPr="00AD5FAB">
        <w:rPr>
          <w:rFonts w:ascii="Times New Roman" w:hAnsi="Times New Roman" w:cs="Times New Roman"/>
        </w:rPr>
        <w:t xml:space="preserve"> greater male variability). To look for publication bias, we first checked for funnel plot asymmetry for both </w:t>
      </w:r>
      <w:r w:rsidRPr="00AD5FAB">
        <w:rPr>
          <w:rFonts w:ascii="Times New Roman" w:hAnsi="Times New Roman" w:cs="Times New Roman"/>
          <w:i/>
        </w:rPr>
        <w:t xml:space="preserve">g </w:t>
      </w:r>
      <w:r w:rsidRPr="00AD5FAB">
        <w:rPr>
          <w:rFonts w:ascii="Times New Roman" w:hAnsi="Times New Roman" w:cs="Times New Roman"/>
        </w:rPr>
        <w:t>and lnCVR. Studies with large error (e.g. low precision) drive funnel plot asymmetry if there is a true non-zero effect and a bias towards publishing significant results</w:t>
      </w:r>
      <w:r w:rsidR="00E02FED">
        <w:rPr>
          <w:rFonts w:ascii="Times New Roman" w:hAnsi="Times New Roman" w:cs="Times New Roman"/>
        </w:rPr>
        <w:t xml:space="preserve"> </w:t>
      </w:r>
      <w:r w:rsidRPr="00AD5FAB">
        <w:rPr>
          <w:rFonts w:ascii="Times New Roman" w:hAnsi="Times New Roman" w:cs="Times New Roman"/>
        </w:rPr>
        <w:fldChar w:fldCharType="begin" w:fldLock="1"/>
      </w:r>
      <w:r w:rsidR="00985B47">
        <w:rPr>
          <w:rFonts w:ascii="Times New Roman" w:hAnsi="Times New Roman" w:cs="Times New Roman"/>
        </w:rPr>
        <w:instrText>ADDIN CSL_CITATION {"citationItems":[{"id":"ITEM-1","itemData":{"DOI":"https://doi.org/10.1136/bmj.d4002","author":[{"dropping-particle":"","family":"Sterne","given":"J A C","non-dropping-particle":"","parse-names":false,"suffix":""},{"dropping-particle":"","family":"Sutton","given":"A J","non-dropping-particle":"","parse-names":false,"suffix":""},{"dropping-particle":"","family":"Ioannidis","given":"John P A","non-dropping-particle":"","parse-names":false,"suffix":""},{"dropping-particle":"","family":"Terrin","given":"N","non-dropping-particle":"","parse-names":false,"suffix":""},{"dropping-particle":"","family":"Jones","given":"D R","non-dropping-particle":"","parse-names":false,"suffix":""},{"dropping-particle":"","family":"Lau","given":"J","non-dropping-particle":"","parse-names":false,"suffix":""},{"dropping-particle":"","family":"Carpenter","given":"J","non-dropping-particle":"","parse-names":false,"suffix":""},{"dropping-particle":"","family":"Rücker","given":"G","non-dropping-particle":"","parse-names":false,"suffix":""},{"dropping-particle":"","family":"Harbord","given":"R M","non-dropping-particle":"","parse-names":false,"suffix":""},{"dropping-particle":"","family":"Schmid","given":"C H","non-dropping-particle":"","parse-names":false,"suffix":""},{"dropping-particle":"","family":"Tetzlaff","given":"J","non-dropping-particle":"","parse-names":false,"suffix":""},{"dropping-particle":"","family":"Deeks","given":"J J","non-dropping-particle":"","parse-names":false,"suffix":""},{"dropping-particle":"","family":"Peters","given":"J","non-dropping-particle":"","parse-names":false,"suffix":""},{"dropping-particle":"","family":"Macaskill","given":"P","non-dropping-particle":"","parse-names":false,"suffix":""},{"dropping-particle":"","family":"Schwarzer","given":"G","non-dropping-particle":"","parse-names":false,"suffix":""},{"dropping-particle":"","family":"Duval","given":"S","non-dropping-particle":"","parse-names":false,"suffix":""},{"dropping-particle":"","family":"Altman","given":"Douglas G","non-dropping-particle":"","parse-names":false,"suffix":""},{"dropping-particle":"","family":"Moher","given":"David","non-dropping-particle":"","parse-names":false,"suffix":""},{"dropping-particle":"","family":"Higgins","given":"Julian P.T.","non-dropping-particle":"","parse-names":false,"suffix":""}],"container-title":"BMJ","id":"ITEM-1","issued":{"date-parts":[["2011"]]},"page":"d4002","title":"Recommendations for examining and interpreting funnel plot asymmetry in meta-analyses of randomised controlled trials","type":"article-journal","volume":"343"},"uris":["http://www.mendeley.com/documents/?uuid=b0bdb36a-2aa5-4609-a173-8ad00f6ff646"]}],"mendeley":{"formattedCitation":"(Sterne &lt;i&gt;et al.&lt;/i&gt;, 2011)","plainTextFormattedCitation":"(Sterne et al., 2011)","previouslyFormattedCitation":"(Sterne &lt;i&gt;et al.&lt;/i&gt;, 2011)"},"properties":{"noteIndex":0},"schema":"https://github.com/citation-style-language/schema/raw/master/csl-citation.json"}</w:instrText>
      </w:r>
      <w:r w:rsidRPr="00AD5FAB">
        <w:rPr>
          <w:rFonts w:ascii="Times New Roman" w:hAnsi="Times New Roman" w:cs="Times New Roman"/>
        </w:rPr>
        <w:fldChar w:fldCharType="separate"/>
      </w:r>
      <w:r w:rsidR="00985B47" w:rsidRPr="00985B47">
        <w:rPr>
          <w:rFonts w:ascii="Times New Roman" w:hAnsi="Times New Roman" w:cs="Times New Roman"/>
          <w:noProof/>
        </w:rPr>
        <w:t xml:space="preserve">(Sterne </w:t>
      </w:r>
      <w:r w:rsidR="00985B47" w:rsidRPr="00985B47">
        <w:rPr>
          <w:rFonts w:ascii="Times New Roman" w:hAnsi="Times New Roman" w:cs="Times New Roman"/>
          <w:i/>
          <w:noProof/>
        </w:rPr>
        <w:t>et al.</w:t>
      </w:r>
      <w:r w:rsidR="00985B47" w:rsidRPr="00985B47">
        <w:rPr>
          <w:rFonts w:ascii="Times New Roman" w:hAnsi="Times New Roman" w:cs="Times New Roman"/>
          <w:noProof/>
        </w:rPr>
        <w:t>, 2011)</w:t>
      </w:r>
      <w:r w:rsidRPr="00AD5FAB">
        <w:rPr>
          <w:rFonts w:ascii="Times New Roman" w:hAnsi="Times New Roman" w:cs="Times New Roman"/>
        </w:rPr>
        <w:fldChar w:fldCharType="end"/>
      </w:r>
      <w:r w:rsidRPr="00AD5FAB">
        <w:rPr>
          <w:rFonts w:ascii="Times New Roman" w:hAnsi="Times New Roman" w:cs="Times New Roman"/>
        </w:rPr>
        <w:t>. Visual inspection of funnel plots is misleading, however, as we need to account for additional sources of variation in effect sizes (</w:t>
      </w:r>
      <w:proofErr w:type="gramStart"/>
      <w:r w:rsidRPr="00AD5FAB">
        <w:rPr>
          <w:rFonts w:ascii="Times New Roman" w:hAnsi="Times New Roman" w:cs="Times New Roman"/>
        </w:rPr>
        <w:t>i.e.</w:t>
      </w:r>
      <w:proofErr w:type="gramEnd"/>
      <w:r w:rsidRPr="00AD5FAB">
        <w:rPr>
          <w:rFonts w:ascii="Times New Roman" w:hAnsi="Times New Roman" w:cs="Times New Roman"/>
        </w:rPr>
        <w:t xml:space="preserve"> moderator variables and random factors) beyond effect size precision. We therefore included precision as a moderator term in our MLMR models to test where it explained some of the variation in reported effect sizes. If precision has a significant influence, this is suggestive of publication bias. Precision was calculated as:</w:t>
      </w:r>
    </w:p>
    <w:p w14:paraId="34B21C05" w14:textId="77777777" w:rsidR="00220F6C" w:rsidRPr="00AD5FAB" w:rsidRDefault="00220F6C" w:rsidP="00220F6C">
      <w:pPr>
        <w:contextualSpacing/>
        <w:rPr>
          <w:rFonts w:ascii="Times New Roman" w:hAnsi="Times New Roman" w:cs="Times New Roman"/>
          <w:sz w:val="20"/>
          <w:szCs w:val="20"/>
        </w:rPr>
      </w:pPr>
      <m:oMathPara>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vi</m:t>
                      </m:r>
                    </m:sub>
                  </m:sSub>
                </m:e>
              </m:rad>
            </m:den>
          </m:f>
        </m:oMath>
      </m:oMathPara>
    </w:p>
    <w:p w14:paraId="2FE9BEEA" w14:textId="77777777" w:rsidR="00220F6C" w:rsidRPr="00AD5FAB" w:rsidRDefault="00220F6C" w:rsidP="00220F6C">
      <w:pPr>
        <w:spacing w:line="480" w:lineRule="auto"/>
        <w:contextualSpacing/>
        <w:jc w:val="right"/>
        <w:rPr>
          <w:rFonts w:ascii="Times New Roman" w:hAnsi="Times New Roman" w:cs="Times New Roman"/>
          <w:i/>
          <w:sz w:val="20"/>
        </w:rPr>
      </w:pP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r>
      <w:r w:rsidRPr="00AD5FAB">
        <w:rPr>
          <w:rFonts w:ascii="Times New Roman" w:hAnsi="Times New Roman" w:cs="Times New Roman"/>
        </w:rPr>
        <w:tab/>
        <w:t xml:space="preserve">     </w:t>
      </w:r>
      <w:r>
        <w:rPr>
          <w:rFonts w:ascii="Times New Roman" w:hAnsi="Times New Roman" w:cs="Times New Roman"/>
        </w:rPr>
        <w:t>(</w:t>
      </w:r>
      <w:r w:rsidRPr="00AD5FAB">
        <w:rPr>
          <w:rFonts w:ascii="Times New Roman" w:hAnsi="Times New Roman" w:cs="Times New Roman"/>
          <w:i/>
          <w:sz w:val="20"/>
        </w:rPr>
        <w:t>Eq. 10</w:t>
      </w:r>
      <w:r>
        <w:rPr>
          <w:rFonts w:ascii="Times New Roman" w:hAnsi="Times New Roman" w:cs="Times New Roman"/>
          <w:i/>
          <w:sz w:val="20"/>
        </w:rPr>
        <w:t>)</w:t>
      </w:r>
    </w:p>
    <w:p w14:paraId="354DDB58" w14:textId="77777777" w:rsidR="00220F6C" w:rsidRPr="00AD5FAB" w:rsidRDefault="00220F6C" w:rsidP="00220F6C">
      <w:pPr>
        <w:spacing w:line="480" w:lineRule="auto"/>
        <w:contextualSpacing/>
        <w:rPr>
          <w:rFonts w:ascii="Times New Roman" w:hAnsi="Times New Roman" w:cs="Times New Roman"/>
        </w:rPr>
      </w:pPr>
      <w:r w:rsidRPr="00AD5FAB">
        <w:rPr>
          <w:rFonts w:ascii="Times New Roman" w:hAnsi="Times New Roman" w:cs="Times New Roman"/>
        </w:rPr>
        <w:t xml:space="preserve">Where </w:t>
      </w:r>
      <m:oMath>
        <m:sSub>
          <m:sSubPr>
            <m:ctrlPr>
              <w:rPr>
                <w:rFonts w:ascii="Cambria Math" w:hAnsi="Cambria Math" w:cs="Times New Roman"/>
                <w:i/>
                <w:sz w:val="22"/>
              </w:rPr>
            </m:ctrlPr>
          </m:sSubPr>
          <m:e>
            <m:r>
              <w:rPr>
                <w:rFonts w:ascii="Cambria Math" w:hAnsi="Cambria Math" w:cs="Times New Roman"/>
                <w:sz w:val="22"/>
              </w:rPr>
              <m:t>e</m:t>
            </m:r>
          </m:e>
          <m:sub>
            <m:r>
              <w:rPr>
                <w:rFonts w:ascii="Cambria Math" w:hAnsi="Cambria Math" w:cs="Times New Roman"/>
                <w:sz w:val="22"/>
              </w:rPr>
              <m:t>vi</m:t>
            </m:r>
          </m:sub>
        </m:sSub>
        <m:r>
          <w:rPr>
            <w:rFonts w:ascii="Cambria Math" w:hAnsi="Cambria Math" w:cs="Times New Roman"/>
            <w:sz w:val="22"/>
          </w:rPr>
          <m:t xml:space="preserve"> </m:t>
        </m:r>
      </m:oMath>
      <w:r w:rsidRPr="00AD5FAB">
        <w:rPr>
          <w:rFonts w:ascii="Times New Roman" w:hAnsi="Times New Roman" w:cs="Times New Roman"/>
        </w:rPr>
        <w:t xml:space="preserve">is the sampling variance of effect sizes’ Hedge’s </w:t>
      </w:r>
      <w:r w:rsidRPr="00AD5FAB">
        <w:rPr>
          <w:rFonts w:ascii="Times New Roman" w:hAnsi="Times New Roman" w:cs="Times New Roman"/>
          <w:i/>
        </w:rPr>
        <w:t xml:space="preserve">g </w:t>
      </w:r>
      <w:r w:rsidRPr="00AD5FAB">
        <w:rPr>
          <w:rFonts w:ascii="Times New Roman" w:hAnsi="Times New Roman" w:cs="Times New Roman"/>
        </w:rPr>
        <w:t>(Eq. 3-6) or lnCVR (Eq. 7-8</w:t>
      </w:r>
      <w:proofErr w:type="gramStart"/>
      <w:r w:rsidRPr="00AD5FAB">
        <w:rPr>
          <w:rFonts w:ascii="Times New Roman" w:hAnsi="Times New Roman" w:cs="Times New Roman"/>
        </w:rPr>
        <w:t>).</w:t>
      </w:r>
      <w:proofErr w:type="gramEnd"/>
      <w:r w:rsidRPr="00AD5FAB">
        <w:rPr>
          <w:rFonts w:ascii="Times New Roman" w:hAnsi="Times New Roman" w:cs="Times New Roman"/>
        </w:rPr>
        <w:t xml:space="preserve"> </w:t>
      </w:r>
    </w:p>
    <w:p w14:paraId="116C0C2B" w14:textId="77777777" w:rsidR="00220F6C" w:rsidRPr="00AD5FAB" w:rsidRDefault="00220F6C" w:rsidP="00DF5211">
      <w:pPr>
        <w:spacing w:line="480" w:lineRule="auto"/>
        <w:rPr>
          <w:rFonts w:ascii="Times New Roman" w:hAnsi="Times New Roman" w:cs="Times New Roman"/>
          <w:b/>
          <w:bCs/>
          <w:color w:val="000000" w:themeColor="text1"/>
        </w:rPr>
      </w:pPr>
    </w:p>
    <w:p w14:paraId="217F9842" w14:textId="6AF6ACBE" w:rsidR="00F51579" w:rsidRPr="00167EC3" w:rsidRDefault="00DF5211" w:rsidP="00167EC3">
      <w:pPr>
        <w:pStyle w:val="Heading1"/>
        <w:numPr>
          <w:ilvl w:val="0"/>
          <w:numId w:val="27"/>
        </w:numPr>
        <w:spacing w:line="480" w:lineRule="auto"/>
        <w:rPr>
          <w:rFonts w:ascii="Times New Roman" w:hAnsi="Times New Roman" w:cs="Times New Roman"/>
          <w:color w:val="auto"/>
          <w:sz w:val="24"/>
          <w:szCs w:val="24"/>
        </w:rPr>
      </w:pPr>
      <w:bookmarkStart w:id="327" w:name="_Toc61094842"/>
      <w:r w:rsidRPr="00167EC3">
        <w:rPr>
          <w:rFonts w:ascii="Times New Roman" w:hAnsi="Times New Roman" w:cs="Times New Roman"/>
          <w:b/>
          <w:bCs/>
          <w:color w:val="auto"/>
          <w:sz w:val="24"/>
          <w:szCs w:val="24"/>
        </w:rPr>
        <w:lastRenderedPageBreak/>
        <w:t>Results</w:t>
      </w:r>
      <w:bookmarkEnd w:id="327"/>
    </w:p>
    <w:p w14:paraId="14F7F180" w14:textId="13FD7E41"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328" w:name="_Toc61094843"/>
      <w:r w:rsidRPr="00167EC3">
        <w:rPr>
          <w:rFonts w:ascii="Times New Roman" w:hAnsi="Times New Roman" w:cs="Times New Roman"/>
          <w:i/>
          <w:iCs/>
          <w:color w:val="auto"/>
          <w:sz w:val="24"/>
          <w:szCs w:val="24"/>
        </w:rPr>
        <w:t xml:space="preserve">Dataset </w:t>
      </w:r>
      <w:ins w:id="329" w:author="Lauren Harrison" w:date="2021-05-21T18:59:00Z">
        <w:r w:rsidR="00112B03">
          <w:rPr>
            <w:rFonts w:ascii="Times New Roman" w:hAnsi="Times New Roman" w:cs="Times New Roman"/>
            <w:i/>
            <w:iCs/>
            <w:color w:val="auto"/>
            <w:sz w:val="24"/>
            <w:szCs w:val="24"/>
          </w:rPr>
          <w:t>s</w:t>
        </w:r>
      </w:ins>
      <w:del w:id="330" w:author="Lauren Harrison" w:date="2021-05-21T18:59:00Z">
        <w:r w:rsidRPr="00167EC3" w:rsidDel="00112B03">
          <w:rPr>
            <w:rFonts w:ascii="Times New Roman" w:hAnsi="Times New Roman" w:cs="Times New Roman"/>
            <w:i/>
            <w:iCs/>
            <w:color w:val="auto"/>
            <w:sz w:val="24"/>
            <w:szCs w:val="24"/>
          </w:rPr>
          <w:delText>S</w:delText>
        </w:r>
      </w:del>
      <w:r w:rsidRPr="00167EC3">
        <w:rPr>
          <w:rFonts w:ascii="Times New Roman" w:hAnsi="Times New Roman" w:cs="Times New Roman"/>
          <w:i/>
          <w:iCs/>
          <w:color w:val="auto"/>
          <w:sz w:val="24"/>
          <w:szCs w:val="24"/>
        </w:rPr>
        <w:t>ummary</w:t>
      </w:r>
      <w:bookmarkEnd w:id="328"/>
      <w:r w:rsidRPr="00167EC3">
        <w:rPr>
          <w:rFonts w:ascii="Times New Roman" w:hAnsi="Times New Roman" w:cs="Times New Roman"/>
          <w:i/>
          <w:iCs/>
          <w:color w:val="auto"/>
          <w:sz w:val="24"/>
          <w:szCs w:val="24"/>
        </w:rPr>
        <w:t xml:space="preserve"> </w:t>
      </w:r>
    </w:p>
    <w:p w14:paraId="06F87B45" w14:textId="77777777"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 xml:space="preserve">Our final dataset comprised 2,167 effect sizes from five broad taxonomic groups: mammals, birds, fish, invertebrates, and reptiles/amphibians (combined). The number of species (n = 10-106), studies (n = 11-61) and effect sizes (n = 95-674) per taxa are shown in Table 1. Boldness was the most well-studied, and sociality the least-studied, of the five personality types (n=814 and 166 effect sizes, respectively) (Table 2). </w:t>
      </w:r>
    </w:p>
    <w:p w14:paraId="059DA949" w14:textId="77777777" w:rsidR="00DF5211" w:rsidRPr="00AD5FAB" w:rsidRDefault="00DF5211" w:rsidP="00DF5211">
      <w:pPr>
        <w:spacing w:line="480" w:lineRule="auto"/>
        <w:ind w:firstLine="720"/>
        <w:rPr>
          <w:rFonts w:ascii="Times New Roman" w:hAnsi="Times New Roman" w:cs="Times New Roman"/>
        </w:rPr>
      </w:pPr>
    </w:p>
    <w:p w14:paraId="5CAC17BC" w14:textId="4EC4AB19"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331" w:name="_Toc61094844"/>
      <w:r w:rsidRPr="00167EC3">
        <w:rPr>
          <w:rFonts w:ascii="Times New Roman" w:hAnsi="Times New Roman" w:cs="Times New Roman"/>
          <w:i/>
          <w:iCs/>
          <w:color w:val="auto"/>
          <w:sz w:val="24"/>
          <w:szCs w:val="24"/>
        </w:rPr>
        <w:t xml:space="preserve">Sex </w:t>
      </w:r>
      <w:ins w:id="332" w:author="Lauren Harrison" w:date="2021-05-21T18:59:00Z">
        <w:r w:rsidR="00112B03">
          <w:rPr>
            <w:rFonts w:ascii="Times New Roman" w:hAnsi="Times New Roman" w:cs="Times New Roman"/>
            <w:i/>
            <w:iCs/>
            <w:color w:val="auto"/>
            <w:sz w:val="24"/>
            <w:szCs w:val="24"/>
          </w:rPr>
          <w:t>d</w:t>
        </w:r>
      </w:ins>
      <w:del w:id="333" w:author="Lauren Harrison" w:date="2021-05-21T18:59:00Z">
        <w:r w:rsidRPr="00167EC3" w:rsidDel="00112B03">
          <w:rPr>
            <w:rFonts w:ascii="Times New Roman" w:hAnsi="Times New Roman" w:cs="Times New Roman"/>
            <w:i/>
            <w:iCs/>
            <w:color w:val="auto"/>
            <w:sz w:val="24"/>
            <w:szCs w:val="24"/>
          </w:rPr>
          <w:delText>D</w:delText>
        </w:r>
      </w:del>
      <w:r w:rsidRPr="00167EC3">
        <w:rPr>
          <w:rFonts w:ascii="Times New Roman" w:hAnsi="Times New Roman" w:cs="Times New Roman"/>
          <w:i/>
          <w:iCs/>
          <w:color w:val="auto"/>
          <w:sz w:val="24"/>
          <w:szCs w:val="24"/>
        </w:rPr>
        <w:t>ifferences</w:t>
      </w:r>
      <w:bookmarkEnd w:id="331"/>
    </w:p>
    <w:p w14:paraId="51177750" w14:textId="069C24CA"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Combining all five personality traits, males and females did not differ significantly in their mean personality in any of the five taxa, nor was there a significant sex difference in variability (Table 1 and Table S1</w:t>
      </w:r>
      <w:r w:rsidR="00335FAC">
        <w:rPr>
          <w:rFonts w:ascii="Times New Roman" w:hAnsi="Times New Roman" w:cs="Times New Roman"/>
        </w:rPr>
        <w:t>4</w:t>
      </w:r>
      <w:r w:rsidRPr="00AD5FAB">
        <w:rPr>
          <w:rFonts w:ascii="Times New Roman" w:hAnsi="Times New Roman" w:cs="Times New Roman"/>
        </w:rPr>
        <w:t>). The effect size estimates from our basic meta-analytic intercept models all had high heterogeneity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 xml:space="preserve"> SMD &gt; 0.70;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Total</w:t>
      </w:r>
      <w:r w:rsidRPr="00AD5FAB">
        <w:rPr>
          <w:rFonts w:ascii="Times New Roman" w:hAnsi="Times New Roman" w:cs="Times New Roman"/>
        </w:rPr>
        <w:t xml:space="preserve"> lnCVR &gt; 0.60), while there was moderate-low heterogeneity for reptiles/amphibians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r w:rsidRPr="00AD5FAB">
        <w:rPr>
          <w:rFonts w:ascii="Times New Roman" w:hAnsi="Times New Roman" w:cs="Times New Roman"/>
        </w:rPr>
        <w:t xml:space="preserve">SMD = 0.45;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r w:rsidRPr="00AD5FAB">
        <w:rPr>
          <w:rFonts w:ascii="Times New Roman" w:hAnsi="Times New Roman" w:cs="Times New Roman"/>
        </w:rPr>
        <w:t>lnCVR = 0.01) and fish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Total </w:t>
      </w:r>
      <w:r w:rsidRPr="00AD5FAB">
        <w:rPr>
          <w:rFonts w:ascii="Times New Roman" w:hAnsi="Times New Roman" w:cs="Times New Roman"/>
        </w:rPr>
        <w:t>lnCVR = 0.49). Heterogeneity in the sex difference in mean personality mostly came from between-study differences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StudyID</w:t>
      </w:r>
      <w:r w:rsidRPr="00AD5FAB">
        <w:rPr>
          <w:rFonts w:ascii="Times New Roman" w:hAnsi="Times New Roman" w:cs="Times New Roman"/>
        </w:rPr>
        <w:t>), while phylogenetic relationships and among species differences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 xml:space="preserve">phylo </w:t>
      </w:r>
      <w:r w:rsidRPr="00AD5FAB">
        <w:rPr>
          <w:rFonts w:ascii="Times New Roman" w:hAnsi="Times New Roman" w:cs="Times New Roman"/>
        </w:rPr>
        <w:t xml:space="preserve">and </w:t>
      </w:r>
      <w:r w:rsidRPr="00AD5FAB">
        <w:rPr>
          <w:rFonts w:ascii="Times New Roman" w:hAnsi="Times New Roman" w:cs="Times New Roman"/>
          <w:i/>
        </w:rPr>
        <w:t>I</w:t>
      </w:r>
      <w:r w:rsidRPr="00AD5FAB">
        <w:rPr>
          <w:rFonts w:ascii="Times New Roman" w:hAnsi="Times New Roman" w:cs="Times New Roman"/>
          <w:vertAlign w:val="superscript"/>
        </w:rPr>
        <w:t>2</w:t>
      </w:r>
      <w:r w:rsidRPr="00AD5FAB">
        <w:rPr>
          <w:rFonts w:ascii="Times New Roman" w:hAnsi="Times New Roman" w:cs="Times New Roman"/>
          <w:vertAlign w:val="subscript"/>
        </w:rPr>
        <w:t>species</w:t>
      </w:r>
      <w:r w:rsidRPr="00AD5FAB">
        <w:rPr>
          <w:rFonts w:ascii="Times New Roman" w:hAnsi="Times New Roman" w:cs="Times New Roman"/>
        </w:rPr>
        <w:t>, respectively) explained heterogeneity in the variability of effect sizes for mammals, birds and reptiles/amphibians only (see Table S1</w:t>
      </w:r>
      <w:r w:rsidR="00335FAC">
        <w:rPr>
          <w:rFonts w:ascii="Times New Roman" w:hAnsi="Times New Roman" w:cs="Times New Roman"/>
        </w:rPr>
        <w:t>4</w:t>
      </w:r>
      <w:r w:rsidRPr="00AD5FAB">
        <w:rPr>
          <w:rFonts w:ascii="Times New Roman" w:hAnsi="Times New Roman" w:cs="Times New Roman"/>
        </w:rPr>
        <w:t xml:space="preserve">). </w:t>
      </w:r>
    </w:p>
    <w:p w14:paraId="0C49271C" w14:textId="77777777" w:rsidR="00DF5211" w:rsidRPr="00AD5FAB" w:rsidRDefault="00DF5211" w:rsidP="00DF5211">
      <w:pPr>
        <w:spacing w:line="480" w:lineRule="auto"/>
        <w:ind w:firstLine="720"/>
        <w:rPr>
          <w:rFonts w:ascii="Times New Roman" w:hAnsi="Times New Roman" w:cs="Times New Roman"/>
          <w:highlight w:val="green"/>
        </w:rPr>
      </w:pPr>
    </w:p>
    <w:p w14:paraId="6D6E17FD" w14:textId="1CE83AB5"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The lack of a sex difference in mean and variability in personality could arise if the direction of any difference in sex-specific values varied across the five personality traits. When the traits were analysed separately, we found significant sex differences in mean values in only two cases. Females were significantly more sociable in birds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AD5FAB">
        <w:rPr>
          <w:rFonts w:ascii="Times New Roman" w:hAnsi="Times New Roman" w:cs="Times New Roman"/>
        </w:rPr>
        <w:t xml:space="preserve">=-0.68, 95% CIs: -1.16, -0.21; </w:t>
      </w:r>
      <w:r w:rsidRPr="00AD5FAB">
        <w:rPr>
          <w:rFonts w:ascii="Times New Roman" w:hAnsi="Times New Roman" w:cs="Times New Roman"/>
          <w:i/>
        </w:rPr>
        <w:t>p</w:t>
      </w:r>
      <w:r w:rsidRPr="00AD5FAB">
        <w:rPr>
          <w:rFonts w:ascii="Times New Roman" w:hAnsi="Times New Roman" w:cs="Times New Roman"/>
        </w:rPr>
        <w:t>=0.005), but less exploratory in reptiles/amphibians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AD5FAB">
        <w:rPr>
          <w:rFonts w:ascii="Times New Roman" w:hAnsi="Times New Roman" w:cs="Times New Roman"/>
        </w:rPr>
        <w:t xml:space="preserve">= 0.25, 95% CIs: </w:t>
      </w:r>
      <w:r w:rsidRPr="00AD5FAB">
        <w:rPr>
          <w:rFonts w:ascii="Times New Roman" w:hAnsi="Times New Roman" w:cs="Times New Roman"/>
        </w:rPr>
        <w:lastRenderedPageBreak/>
        <w:t xml:space="preserve">0.05, 0.45; </w:t>
      </w:r>
      <w:r w:rsidRPr="00AD5FAB">
        <w:rPr>
          <w:rFonts w:ascii="Times New Roman" w:hAnsi="Times New Roman" w:cs="Times New Roman"/>
          <w:i/>
        </w:rPr>
        <w:t>p</w:t>
      </w:r>
      <w:r w:rsidRPr="00AD5FAB">
        <w:rPr>
          <w:rFonts w:ascii="Times New Roman" w:hAnsi="Times New Roman" w:cs="Times New Roman"/>
        </w:rPr>
        <w:t xml:space="preserve">=0.02). </w:t>
      </w:r>
      <w:ins w:id="334" w:author="Lauren Harrison" w:date="2021-05-22T14:26:00Z">
        <w:r w:rsidR="008E6321">
          <w:rPr>
            <w:rFonts w:ascii="Times New Roman" w:hAnsi="Times New Roman" w:cs="Times New Roman"/>
          </w:rPr>
          <w:t>I</w:t>
        </w:r>
      </w:ins>
      <w:ins w:id="335" w:author="Lauren Harrison" w:date="2021-05-22T14:23:00Z">
        <w:r w:rsidR="008E6321">
          <w:rPr>
            <w:rFonts w:ascii="Times New Roman" w:hAnsi="Times New Roman" w:cs="Times New Roman"/>
          </w:rPr>
          <w:t>t is important to note</w:t>
        </w:r>
      </w:ins>
      <w:ins w:id="336" w:author="Lauren Harrison" w:date="2021-05-22T14:28:00Z">
        <w:r w:rsidR="000E4CF8">
          <w:rPr>
            <w:rFonts w:ascii="Times New Roman" w:hAnsi="Times New Roman" w:cs="Times New Roman"/>
          </w:rPr>
          <w:t>, however,</w:t>
        </w:r>
      </w:ins>
      <w:ins w:id="337" w:author="Lauren Harrison" w:date="2021-05-22T14:23:00Z">
        <w:r w:rsidR="008E6321">
          <w:rPr>
            <w:rFonts w:ascii="Times New Roman" w:hAnsi="Times New Roman" w:cs="Times New Roman"/>
          </w:rPr>
          <w:t xml:space="preserve"> that </w:t>
        </w:r>
      </w:ins>
      <w:ins w:id="338" w:author="Lauren Harrison" w:date="2021-05-22T14:26:00Z">
        <w:r w:rsidR="008E6321">
          <w:rPr>
            <w:rFonts w:ascii="Times New Roman" w:hAnsi="Times New Roman" w:cs="Times New Roman"/>
          </w:rPr>
          <w:t xml:space="preserve">these sex differences </w:t>
        </w:r>
      </w:ins>
      <w:ins w:id="339" w:author="Lauren Harrison" w:date="2021-05-22T14:27:00Z">
        <w:r w:rsidR="008E6321">
          <w:rPr>
            <w:rFonts w:ascii="Times New Roman" w:hAnsi="Times New Roman" w:cs="Times New Roman"/>
          </w:rPr>
          <w:t>were observed with</w:t>
        </w:r>
      </w:ins>
      <w:ins w:id="340" w:author="Lauren Harrison" w:date="2021-05-22T14:25:00Z">
        <w:r w:rsidR="008E6321">
          <w:rPr>
            <w:rFonts w:ascii="Times New Roman" w:hAnsi="Times New Roman" w:cs="Times New Roman"/>
          </w:rPr>
          <w:t xml:space="preserve"> n=4 species for reptiles/amphibians and n=2 </w:t>
        </w:r>
      </w:ins>
      <w:ins w:id="341" w:author="Lauren Harrison" w:date="2021-05-22T14:26:00Z">
        <w:r w:rsidR="008E6321">
          <w:rPr>
            <w:rFonts w:ascii="Times New Roman" w:hAnsi="Times New Roman" w:cs="Times New Roman"/>
          </w:rPr>
          <w:t xml:space="preserve">species for birds </w:t>
        </w:r>
      </w:ins>
      <w:ins w:id="342" w:author="Lauren Harrison" w:date="2021-05-22T14:30:00Z">
        <w:r w:rsidR="00B65A41">
          <w:rPr>
            <w:rFonts w:ascii="Times New Roman" w:hAnsi="Times New Roman" w:cs="Times New Roman"/>
          </w:rPr>
          <w:t>thus</w:t>
        </w:r>
      </w:ins>
      <w:ins w:id="343" w:author="Lauren Harrison" w:date="2021-05-22T14:26:00Z">
        <w:r w:rsidR="008E6321">
          <w:rPr>
            <w:rFonts w:ascii="Times New Roman" w:hAnsi="Times New Roman" w:cs="Times New Roman"/>
          </w:rPr>
          <w:t xml:space="preserve"> </w:t>
        </w:r>
      </w:ins>
      <w:ins w:id="344" w:author="Lauren Harrison" w:date="2021-05-22T14:28:00Z">
        <w:r w:rsidR="000E4CF8">
          <w:rPr>
            <w:rFonts w:ascii="Times New Roman" w:hAnsi="Times New Roman" w:cs="Times New Roman"/>
          </w:rPr>
          <w:t>may not</w:t>
        </w:r>
      </w:ins>
      <w:ins w:id="345" w:author="Lauren Harrison" w:date="2021-05-22T14:27:00Z">
        <w:r w:rsidR="008E6321">
          <w:rPr>
            <w:rFonts w:ascii="Times New Roman" w:hAnsi="Times New Roman" w:cs="Times New Roman"/>
          </w:rPr>
          <w:t xml:space="preserve"> represent </w:t>
        </w:r>
      </w:ins>
      <w:ins w:id="346" w:author="Lauren Harrison" w:date="2021-05-22T14:28:00Z">
        <w:r w:rsidR="000E4CF8">
          <w:rPr>
            <w:rFonts w:ascii="Times New Roman" w:hAnsi="Times New Roman" w:cs="Times New Roman"/>
          </w:rPr>
          <w:t xml:space="preserve">true </w:t>
        </w:r>
      </w:ins>
      <w:ins w:id="347" w:author="Lauren Harrison" w:date="2021-05-22T14:27:00Z">
        <w:r w:rsidR="008E6321">
          <w:rPr>
            <w:rFonts w:ascii="Times New Roman" w:hAnsi="Times New Roman" w:cs="Times New Roman"/>
          </w:rPr>
          <w:t>patterns</w:t>
        </w:r>
      </w:ins>
      <w:ins w:id="348" w:author="Lauren Harrison" w:date="2021-05-22T14:26:00Z">
        <w:r w:rsidR="008E6321">
          <w:rPr>
            <w:rFonts w:ascii="Times New Roman" w:hAnsi="Times New Roman" w:cs="Times New Roman"/>
          </w:rPr>
          <w:t xml:space="preserve"> </w:t>
        </w:r>
      </w:ins>
      <w:ins w:id="349" w:author="Lauren Harrison" w:date="2021-05-22T14:29:00Z">
        <w:r w:rsidR="00B65A41">
          <w:rPr>
            <w:rFonts w:ascii="Times New Roman" w:hAnsi="Times New Roman" w:cs="Times New Roman"/>
          </w:rPr>
          <w:t>in either taxonomic</w:t>
        </w:r>
      </w:ins>
      <w:ins w:id="350" w:author="Lauren Harrison" w:date="2021-05-22T14:26:00Z">
        <w:r w:rsidR="008E6321">
          <w:rPr>
            <w:rFonts w:ascii="Times New Roman" w:hAnsi="Times New Roman" w:cs="Times New Roman"/>
          </w:rPr>
          <w:t xml:space="preserve"> gr</w:t>
        </w:r>
      </w:ins>
      <w:ins w:id="351" w:author="Lauren Harrison" w:date="2021-05-22T14:27:00Z">
        <w:r w:rsidR="008E6321">
          <w:rPr>
            <w:rFonts w:ascii="Times New Roman" w:hAnsi="Times New Roman" w:cs="Times New Roman"/>
          </w:rPr>
          <w:t>oup.</w:t>
        </w:r>
      </w:ins>
      <w:ins w:id="352" w:author="Lauren Harrison" w:date="2021-05-22T14:26:00Z">
        <w:r w:rsidR="008E6321">
          <w:rPr>
            <w:rFonts w:ascii="Times New Roman" w:hAnsi="Times New Roman" w:cs="Times New Roman"/>
          </w:rPr>
          <w:t xml:space="preserve"> </w:t>
        </w:r>
      </w:ins>
      <w:r w:rsidRPr="00AD5FAB">
        <w:rPr>
          <w:rFonts w:ascii="Times New Roman" w:hAnsi="Times New Roman" w:cs="Times New Roman"/>
        </w:rPr>
        <w:t xml:space="preserve">While the magnitude of the estimated effect sizes suggest that sex-differences might exist for personality traits in other taxa (e.g., invertebrates and fish) none of the other 23 tests for sex differences in mean personality were statistically significant (Table 2, Figures </w:t>
      </w:r>
      <w:r w:rsidR="00EB5863">
        <w:rPr>
          <w:rFonts w:ascii="Times New Roman" w:hAnsi="Times New Roman" w:cs="Times New Roman"/>
        </w:rPr>
        <w:t>2</w:t>
      </w:r>
      <w:r w:rsidRPr="00AD5FAB">
        <w:rPr>
          <w:rFonts w:ascii="Times New Roman" w:hAnsi="Times New Roman" w:cs="Times New Roman"/>
        </w:rPr>
        <w:t xml:space="preserve"> &amp; </w:t>
      </w:r>
      <w:r w:rsidR="00EB5863">
        <w:rPr>
          <w:rFonts w:ascii="Times New Roman" w:hAnsi="Times New Roman" w:cs="Times New Roman"/>
        </w:rPr>
        <w:t>3</w:t>
      </w:r>
      <w:r w:rsidRPr="00AD5FAB">
        <w:rPr>
          <w:rFonts w:ascii="Times New Roman" w:hAnsi="Times New Roman" w:cs="Times New Roman"/>
        </w:rPr>
        <w:t>).</w:t>
      </w:r>
    </w:p>
    <w:p w14:paraId="339B354E" w14:textId="77777777" w:rsidR="00DF5211" w:rsidRPr="00AD5FAB" w:rsidRDefault="00DF5211" w:rsidP="00DF5211">
      <w:pPr>
        <w:spacing w:line="480" w:lineRule="auto"/>
        <w:rPr>
          <w:rFonts w:ascii="Times New Roman" w:hAnsi="Times New Roman" w:cs="Times New Roman"/>
        </w:rPr>
      </w:pPr>
    </w:p>
    <w:p w14:paraId="6458B67E" w14:textId="0692C134" w:rsidR="00DF5211" w:rsidRPr="00AD5FAB" w:rsidRDefault="00DF5211" w:rsidP="00DF5211">
      <w:pPr>
        <w:spacing w:line="480" w:lineRule="auto"/>
        <w:rPr>
          <w:rFonts w:ascii="Times New Roman" w:hAnsi="Times New Roman" w:cs="Times New Roman"/>
        </w:rPr>
      </w:pPr>
      <w:r w:rsidRPr="00AD5FAB">
        <w:rPr>
          <w:rFonts w:ascii="Times New Roman" w:hAnsi="Times New Roman" w:cs="Times New Roman"/>
        </w:rPr>
        <w:tab/>
        <w:t>There was only a single significant sex difference in variability when traits were analysed separately. Females were more variable in their aggressive behaviour in fish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AD5FAB">
        <w:rPr>
          <w:rFonts w:ascii="Times New Roman" w:hAnsi="Times New Roman" w:cs="Times New Roman"/>
        </w:rPr>
        <w:t xml:space="preserve">=-0.13, 95% CIs: -0.25, -0.01; </w:t>
      </w:r>
      <w:r w:rsidRPr="00AD5FAB">
        <w:rPr>
          <w:rFonts w:ascii="Times New Roman" w:hAnsi="Times New Roman" w:cs="Times New Roman"/>
          <w:i/>
        </w:rPr>
        <w:t>p</w:t>
      </w:r>
      <w:r w:rsidRPr="00AD5FAB">
        <w:rPr>
          <w:rFonts w:ascii="Times New Roman" w:hAnsi="Times New Roman" w:cs="Times New Roman"/>
        </w:rPr>
        <w:t>=0.04). Again, while the magnitude of the estimated effect sizes in other groups were equivalent or even larger for the difference in variance between males and females, none of the 24 other tests were statistically significant (Table 2, Figures</w:t>
      </w:r>
      <w:r w:rsidR="00EB5863">
        <w:rPr>
          <w:rFonts w:ascii="Times New Roman" w:hAnsi="Times New Roman" w:cs="Times New Roman"/>
        </w:rPr>
        <w:t xml:space="preserve"> 2</w:t>
      </w:r>
      <w:r w:rsidRPr="00AD5FAB">
        <w:rPr>
          <w:rFonts w:ascii="Times New Roman" w:hAnsi="Times New Roman" w:cs="Times New Roman"/>
        </w:rPr>
        <w:t xml:space="preserve"> &amp; </w:t>
      </w:r>
      <w:r w:rsidR="00EB5863">
        <w:rPr>
          <w:rFonts w:ascii="Times New Roman" w:hAnsi="Times New Roman" w:cs="Times New Roman"/>
        </w:rPr>
        <w:t>3</w:t>
      </w:r>
      <w:r w:rsidRPr="00AD5FAB">
        <w:rPr>
          <w:rFonts w:ascii="Times New Roman" w:hAnsi="Times New Roman" w:cs="Times New Roman"/>
        </w:rPr>
        <w:t xml:space="preserve"> and Table S</w:t>
      </w:r>
      <w:r w:rsidR="00335FAC">
        <w:rPr>
          <w:rFonts w:ascii="Times New Roman" w:hAnsi="Times New Roman" w:cs="Times New Roman"/>
        </w:rPr>
        <w:t>15</w:t>
      </w:r>
      <w:r w:rsidRPr="00AD5FAB">
        <w:rPr>
          <w:rFonts w:ascii="Times New Roman" w:hAnsi="Times New Roman" w:cs="Times New Roman"/>
        </w:rPr>
        <w:t xml:space="preserve">). </w:t>
      </w:r>
    </w:p>
    <w:p w14:paraId="3A5DF2B7" w14:textId="77777777" w:rsidR="00DF5211" w:rsidRPr="00AD5FAB" w:rsidRDefault="00DF5211" w:rsidP="00DF5211">
      <w:pPr>
        <w:spacing w:line="480" w:lineRule="auto"/>
        <w:rPr>
          <w:rFonts w:ascii="Times New Roman" w:hAnsi="Times New Roman" w:cs="Times New Roman"/>
        </w:rPr>
      </w:pPr>
    </w:p>
    <w:p w14:paraId="2E74E384" w14:textId="0DDD0424"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353" w:name="_Toc61094845"/>
      <w:r w:rsidRPr="00167EC3">
        <w:rPr>
          <w:rFonts w:ascii="Times New Roman" w:hAnsi="Times New Roman" w:cs="Times New Roman"/>
          <w:i/>
          <w:iCs/>
          <w:color w:val="auto"/>
          <w:sz w:val="24"/>
          <w:szCs w:val="24"/>
        </w:rPr>
        <w:t xml:space="preserve">Sexual </w:t>
      </w:r>
      <w:ins w:id="354" w:author="Lauren Harrison" w:date="2021-05-21T18:59:00Z">
        <w:r w:rsidR="00112B03">
          <w:rPr>
            <w:rFonts w:ascii="Times New Roman" w:hAnsi="Times New Roman" w:cs="Times New Roman"/>
            <w:i/>
            <w:iCs/>
            <w:color w:val="auto"/>
            <w:sz w:val="24"/>
            <w:szCs w:val="24"/>
          </w:rPr>
          <w:t>s</w:t>
        </w:r>
      </w:ins>
      <w:del w:id="355" w:author="Lauren Harrison" w:date="2021-05-21T18:59:00Z">
        <w:r w:rsidRPr="00167EC3" w:rsidDel="00112B03">
          <w:rPr>
            <w:rFonts w:ascii="Times New Roman" w:hAnsi="Times New Roman" w:cs="Times New Roman"/>
            <w:i/>
            <w:iCs/>
            <w:color w:val="auto"/>
            <w:sz w:val="24"/>
            <w:szCs w:val="24"/>
          </w:rPr>
          <w:delText>S</w:delText>
        </w:r>
      </w:del>
      <w:r w:rsidRPr="00167EC3">
        <w:rPr>
          <w:rFonts w:ascii="Times New Roman" w:hAnsi="Times New Roman" w:cs="Times New Roman"/>
          <w:i/>
          <w:iCs/>
          <w:color w:val="auto"/>
          <w:sz w:val="24"/>
          <w:szCs w:val="24"/>
        </w:rPr>
        <w:t xml:space="preserve">ize </w:t>
      </w:r>
      <w:ins w:id="356" w:author="Lauren Harrison" w:date="2021-05-21T18:59:00Z">
        <w:r w:rsidR="00112B03">
          <w:rPr>
            <w:rFonts w:ascii="Times New Roman" w:hAnsi="Times New Roman" w:cs="Times New Roman"/>
            <w:i/>
            <w:iCs/>
            <w:color w:val="auto"/>
            <w:sz w:val="24"/>
            <w:szCs w:val="24"/>
          </w:rPr>
          <w:t>d</w:t>
        </w:r>
      </w:ins>
      <w:del w:id="357" w:author="Lauren Harrison" w:date="2021-05-21T18:59:00Z">
        <w:r w:rsidRPr="00167EC3" w:rsidDel="00112B03">
          <w:rPr>
            <w:rFonts w:ascii="Times New Roman" w:hAnsi="Times New Roman" w:cs="Times New Roman"/>
            <w:i/>
            <w:iCs/>
            <w:color w:val="auto"/>
            <w:sz w:val="24"/>
            <w:szCs w:val="24"/>
          </w:rPr>
          <w:delText>D</w:delText>
        </w:r>
      </w:del>
      <w:r w:rsidRPr="00167EC3">
        <w:rPr>
          <w:rFonts w:ascii="Times New Roman" w:hAnsi="Times New Roman" w:cs="Times New Roman"/>
          <w:i/>
          <w:iCs/>
          <w:color w:val="auto"/>
          <w:sz w:val="24"/>
          <w:szCs w:val="24"/>
        </w:rPr>
        <w:t xml:space="preserve">imorphism and </w:t>
      </w:r>
      <w:ins w:id="358" w:author="Lauren Harrison" w:date="2021-05-21T18:59:00Z">
        <w:r w:rsidR="00112B03">
          <w:rPr>
            <w:rFonts w:ascii="Times New Roman" w:hAnsi="Times New Roman" w:cs="Times New Roman"/>
            <w:i/>
            <w:iCs/>
            <w:color w:val="auto"/>
            <w:sz w:val="24"/>
            <w:szCs w:val="24"/>
          </w:rPr>
          <w:t>s</w:t>
        </w:r>
      </w:ins>
      <w:del w:id="359" w:author="Lauren Harrison" w:date="2021-05-21T18:59:00Z">
        <w:r w:rsidRPr="00167EC3" w:rsidDel="00112B03">
          <w:rPr>
            <w:rFonts w:ascii="Times New Roman" w:hAnsi="Times New Roman" w:cs="Times New Roman"/>
            <w:i/>
            <w:iCs/>
            <w:color w:val="auto"/>
            <w:sz w:val="24"/>
            <w:szCs w:val="24"/>
          </w:rPr>
          <w:delText>S</w:delText>
        </w:r>
      </w:del>
      <w:r w:rsidRPr="00167EC3">
        <w:rPr>
          <w:rFonts w:ascii="Times New Roman" w:hAnsi="Times New Roman" w:cs="Times New Roman"/>
          <w:i/>
          <w:iCs/>
          <w:color w:val="auto"/>
          <w:sz w:val="24"/>
          <w:szCs w:val="24"/>
        </w:rPr>
        <w:t xml:space="preserve">ex </w:t>
      </w:r>
      <w:ins w:id="360" w:author="Lauren Harrison" w:date="2021-05-21T18:59:00Z">
        <w:r w:rsidR="00112B03">
          <w:rPr>
            <w:rFonts w:ascii="Times New Roman" w:hAnsi="Times New Roman" w:cs="Times New Roman"/>
            <w:i/>
            <w:iCs/>
            <w:color w:val="auto"/>
            <w:sz w:val="24"/>
            <w:szCs w:val="24"/>
          </w:rPr>
          <w:t>d</w:t>
        </w:r>
      </w:ins>
      <w:del w:id="361" w:author="Lauren Harrison" w:date="2021-05-21T18:59:00Z">
        <w:r w:rsidRPr="00167EC3" w:rsidDel="00112B03">
          <w:rPr>
            <w:rFonts w:ascii="Times New Roman" w:hAnsi="Times New Roman" w:cs="Times New Roman"/>
            <w:i/>
            <w:iCs/>
            <w:color w:val="auto"/>
            <w:sz w:val="24"/>
            <w:szCs w:val="24"/>
          </w:rPr>
          <w:delText>D</w:delText>
        </w:r>
      </w:del>
      <w:r w:rsidRPr="00167EC3">
        <w:rPr>
          <w:rFonts w:ascii="Times New Roman" w:hAnsi="Times New Roman" w:cs="Times New Roman"/>
          <w:i/>
          <w:iCs/>
          <w:color w:val="auto"/>
          <w:sz w:val="24"/>
          <w:szCs w:val="24"/>
        </w:rPr>
        <w:t xml:space="preserve">ifferences in </w:t>
      </w:r>
      <w:ins w:id="362" w:author="Lauren Harrison" w:date="2021-05-21T18:59:00Z">
        <w:r w:rsidR="00112B03">
          <w:rPr>
            <w:rFonts w:ascii="Times New Roman" w:hAnsi="Times New Roman" w:cs="Times New Roman"/>
            <w:i/>
            <w:iCs/>
            <w:color w:val="auto"/>
            <w:sz w:val="24"/>
            <w:szCs w:val="24"/>
          </w:rPr>
          <w:t>p</w:t>
        </w:r>
      </w:ins>
      <w:del w:id="363" w:author="Lauren Harrison" w:date="2021-05-21T18:59:00Z">
        <w:r w:rsidRPr="00167EC3" w:rsidDel="00112B03">
          <w:rPr>
            <w:rFonts w:ascii="Times New Roman" w:hAnsi="Times New Roman" w:cs="Times New Roman"/>
            <w:i/>
            <w:iCs/>
            <w:color w:val="auto"/>
            <w:sz w:val="24"/>
            <w:szCs w:val="24"/>
          </w:rPr>
          <w:delText>P</w:delText>
        </w:r>
      </w:del>
      <w:r w:rsidRPr="00167EC3">
        <w:rPr>
          <w:rFonts w:ascii="Times New Roman" w:hAnsi="Times New Roman" w:cs="Times New Roman"/>
          <w:i/>
          <w:iCs/>
          <w:color w:val="auto"/>
          <w:sz w:val="24"/>
          <w:szCs w:val="24"/>
        </w:rPr>
        <w:t>ersonality</w:t>
      </w:r>
      <w:bookmarkEnd w:id="353"/>
    </w:p>
    <w:p w14:paraId="55491798" w14:textId="4734E57B"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Sexual size dimorphism (SSD) explained the extent of the sex differences in mean personality in only one of the four taxa tested</w:t>
      </w:r>
      <w:ins w:id="364" w:author="Lauren Harrison" w:date="2021-05-22T14:17:00Z">
        <w:r w:rsidR="008E6321">
          <w:rPr>
            <w:rFonts w:ascii="Times New Roman" w:hAnsi="Times New Roman" w:cs="Times New Roman"/>
          </w:rPr>
          <w:t xml:space="preserve"> (mammals)</w:t>
        </w:r>
      </w:ins>
      <w:r w:rsidRPr="00AD5FAB">
        <w:rPr>
          <w:rFonts w:ascii="Times New Roman" w:hAnsi="Times New Roman" w:cs="Times New Roman"/>
        </w:rPr>
        <w:t xml:space="preserve">, but its influence depended on the personality trait (Table 3 and Table </w:t>
      </w:r>
      <w:r w:rsidR="00335FAC">
        <w:rPr>
          <w:rFonts w:ascii="Times New Roman" w:hAnsi="Times New Roman" w:cs="Times New Roman"/>
        </w:rPr>
        <w:t>S16</w:t>
      </w:r>
      <w:r w:rsidRPr="00AD5FAB">
        <w:rPr>
          <w:rFonts w:ascii="Times New Roman" w:hAnsi="Times New Roman" w:cs="Times New Roman"/>
        </w:rPr>
        <w:t>). There was no effect of SSD in fish, invertebrates or birds. In mammals, the SSD of a species predicted sex differences in activity and aggression, but not of boldness or exploration. When the sexes were the same size (SSD=0), there were no differences in aggression between males and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 </w:t>
      </w:r>
      <w:r w:rsidRPr="00AD5FAB">
        <w:rPr>
          <w:rFonts w:ascii="Times New Roman" w:hAnsi="Times New Roman" w:cs="Times New Roman"/>
          <w:lang w:val="en-GB"/>
        </w:rPr>
        <w:t xml:space="preserve">-0.09, 95% CIs: -1.29, 1.10; </w:t>
      </w:r>
      <w:r w:rsidRPr="00AD5FAB">
        <w:rPr>
          <w:rFonts w:ascii="Times New Roman" w:hAnsi="Times New Roman" w:cs="Times New Roman"/>
          <w:i/>
          <w:iCs/>
          <w:lang w:val="en-GB"/>
        </w:rPr>
        <w:t>p</w:t>
      </w:r>
      <w:r w:rsidRPr="00AD5FAB">
        <w:rPr>
          <w:rFonts w:ascii="Times New Roman" w:hAnsi="Times New Roman" w:cs="Times New Roman"/>
          <w:lang w:val="en-GB"/>
        </w:rPr>
        <w:t>=0.88</w:t>
      </w:r>
      <w:r w:rsidRPr="00AD5FAB">
        <w:rPr>
          <w:rFonts w:ascii="Times New Roman" w:hAnsi="Times New Roman" w:cs="Times New Roman"/>
        </w:rPr>
        <w:t>). However, as sexual size dimorphism became more male-biased (SSD&gt;0) males were significantly more aggressive than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=1.36, 95% CIs: -0.01, 2.73; </w:t>
      </w:r>
      <w:r w:rsidRPr="00AD5FAB">
        <w:rPr>
          <w:rFonts w:ascii="Times New Roman" w:hAnsi="Times New Roman" w:cs="Times New Roman"/>
          <w:i/>
        </w:rPr>
        <w:t>p</w:t>
      </w:r>
      <w:r w:rsidRPr="00AD5FAB">
        <w:rPr>
          <w:rFonts w:ascii="Times New Roman" w:hAnsi="Times New Roman" w:cs="Times New Roman"/>
        </w:rPr>
        <w:t>=0.05). And when the sexes were the same size (SSD=0) males were no more active than females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lastRenderedPageBreak/>
        <w:t xml:space="preserve">= 0.44, 95% CIs: -1.74, 2.62; </w:t>
      </w:r>
      <w:r w:rsidRPr="00AD5FAB">
        <w:rPr>
          <w:rFonts w:ascii="Times New Roman" w:hAnsi="Times New Roman" w:cs="Times New Roman"/>
          <w:i/>
        </w:rPr>
        <w:t>p</w:t>
      </w:r>
      <w:r w:rsidRPr="00AD5FAB">
        <w:rPr>
          <w:rFonts w:ascii="Times New Roman" w:hAnsi="Times New Roman" w:cs="Times New Roman"/>
        </w:rPr>
        <w:t>=0.69), but as sexual size dimorphism increased (SSD&gt;0) females were significantly more active than males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=-2.16, 95% CIs: -3.99, -0.32; </w:t>
      </w:r>
      <w:r w:rsidRPr="00AD5FAB">
        <w:rPr>
          <w:rFonts w:ascii="Times New Roman" w:hAnsi="Times New Roman" w:cs="Times New Roman"/>
          <w:i/>
        </w:rPr>
        <w:t>p</w:t>
      </w:r>
      <w:r w:rsidRPr="00AD5FAB">
        <w:rPr>
          <w:rFonts w:ascii="Times New Roman" w:hAnsi="Times New Roman" w:cs="Times New Roman"/>
        </w:rPr>
        <w:t>=0.02).</w:t>
      </w:r>
    </w:p>
    <w:p w14:paraId="701AF77C" w14:textId="77777777" w:rsidR="00DF5211" w:rsidRPr="00AD5FAB" w:rsidRDefault="00DF5211" w:rsidP="00DF5211">
      <w:pPr>
        <w:spacing w:line="480" w:lineRule="auto"/>
        <w:rPr>
          <w:rFonts w:ascii="Times New Roman" w:hAnsi="Times New Roman" w:cs="Times New Roman"/>
        </w:rPr>
      </w:pPr>
    </w:p>
    <w:p w14:paraId="55954502" w14:textId="0D2FF7E6" w:rsidR="00DF5211" w:rsidRPr="00AD5FAB" w:rsidRDefault="00DF5211" w:rsidP="00DF5211">
      <w:pPr>
        <w:spacing w:line="480" w:lineRule="auto"/>
        <w:ind w:firstLine="720"/>
        <w:rPr>
          <w:rFonts w:ascii="Times New Roman" w:hAnsi="Times New Roman" w:cs="Times New Roman"/>
        </w:rPr>
      </w:pPr>
      <w:r w:rsidRPr="00AD5FAB">
        <w:rPr>
          <w:rFonts w:ascii="Times New Roman" w:hAnsi="Times New Roman" w:cs="Times New Roman"/>
        </w:rPr>
        <w:t>There were no significant relationships between SSD and sex differences in personality trait variability in any of the four taxa in which we could carry out this test (see Table 3 and Table</w:t>
      </w:r>
      <w:r w:rsidR="00335FAC">
        <w:rPr>
          <w:rFonts w:ascii="Times New Roman" w:hAnsi="Times New Roman" w:cs="Times New Roman"/>
        </w:rPr>
        <w:t xml:space="preserve"> </w:t>
      </w:r>
      <w:r w:rsidRPr="00AD5FAB">
        <w:rPr>
          <w:rFonts w:ascii="Times New Roman" w:hAnsi="Times New Roman" w:cs="Times New Roman"/>
        </w:rPr>
        <w:t>S</w:t>
      </w:r>
      <w:r w:rsidR="00335FAC">
        <w:rPr>
          <w:rFonts w:ascii="Times New Roman" w:hAnsi="Times New Roman" w:cs="Times New Roman"/>
        </w:rPr>
        <w:t>16</w:t>
      </w:r>
      <w:r w:rsidRPr="00AD5FAB">
        <w:rPr>
          <w:rFonts w:ascii="Times New Roman" w:hAnsi="Times New Roman" w:cs="Times New Roman"/>
        </w:rPr>
        <w:t>). When the sexes were the same size, female fish were more variable in their aggressive behaviour than males, but this effect was weak (</w:t>
      </w:r>
      <w:r w:rsidRPr="00AD5FAB">
        <w:rPr>
          <w:rFonts w:ascii="Times New Roman" w:hAnsi="Times New Roman" w:cs="Times New Roman"/>
          <w:i/>
        </w:rPr>
        <w:sym w:font="Symbol" w:char="F062"/>
      </w:r>
      <w:r w:rsidRPr="00AD5FAB">
        <w:rPr>
          <w:rFonts w:ascii="Times New Roman" w:hAnsi="Times New Roman" w:cs="Times New Roman"/>
          <w:i/>
        </w:rPr>
        <w:t xml:space="preserve"> </w:t>
      </w:r>
      <w:r w:rsidRPr="00AD5FAB">
        <w:rPr>
          <w:rFonts w:ascii="Times New Roman" w:hAnsi="Times New Roman" w:cs="Times New Roman"/>
        </w:rPr>
        <w:t xml:space="preserve">= -0.12, 95% CIs: -0.23, 0.00; </w:t>
      </w:r>
      <w:r w:rsidRPr="00AD5FAB">
        <w:rPr>
          <w:rFonts w:ascii="Times New Roman" w:hAnsi="Times New Roman" w:cs="Times New Roman"/>
          <w:i/>
        </w:rPr>
        <w:t>p</w:t>
      </w:r>
      <w:r w:rsidRPr="00AD5FAB">
        <w:rPr>
          <w:rFonts w:ascii="Times New Roman" w:hAnsi="Times New Roman" w:cs="Times New Roman"/>
        </w:rPr>
        <w:t xml:space="preserve">=0.05). There were no sex differences in variability when the sexes were the same size for any other taxonomic group, nor any effect of SSD on the sex difference in variability. </w:t>
      </w:r>
    </w:p>
    <w:p w14:paraId="5A854C65" w14:textId="77777777" w:rsidR="00DF5211" w:rsidRPr="00AD5FAB" w:rsidRDefault="00DF5211" w:rsidP="00DF5211">
      <w:pPr>
        <w:spacing w:line="480" w:lineRule="auto"/>
        <w:rPr>
          <w:rFonts w:ascii="Times New Roman" w:hAnsi="Times New Roman" w:cs="Times New Roman"/>
        </w:rPr>
      </w:pPr>
    </w:p>
    <w:p w14:paraId="4D193853" w14:textId="7B1888F9" w:rsidR="00DF5211" w:rsidRPr="00167EC3" w:rsidRDefault="00DF5211" w:rsidP="00167EC3">
      <w:pPr>
        <w:pStyle w:val="Heading2"/>
        <w:numPr>
          <w:ilvl w:val="0"/>
          <w:numId w:val="32"/>
        </w:numPr>
        <w:spacing w:line="480" w:lineRule="auto"/>
        <w:rPr>
          <w:rFonts w:ascii="Times New Roman" w:hAnsi="Times New Roman" w:cs="Times New Roman"/>
          <w:i/>
          <w:iCs/>
          <w:color w:val="auto"/>
          <w:sz w:val="24"/>
          <w:szCs w:val="24"/>
        </w:rPr>
      </w:pPr>
      <w:bookmarkStart w:id="365" w:name="_Toc61094846"/>
      <w:r w:rsidRPr="00167EC3">
        <w:rPr>
          <w:rFonts w:ascii="Times New Roman" w:hAnsi="Times New Roman" w:cs="Times New Roman"/>
          <w:i/>
          <w:iCs/>
          <w:color w:val="auto"/>
          <w:sz w:val="24"/>
          <w:szCs w:val="24"/>
        </w:rPr>
        <w:t xml:space="preserve">Publication </w:t>
      </w:r>
      <w:ins w:id="366" w:author="Lauren Harrison" w:date="2021-05-21T19:00:00Z">
        <w:r w:rsidR="002A1A24">
          <w:rPr>
            <w:rFonts w:ascii="Times New Roman" w:hAnsi="Times New Roman" w:cs="Times New Roman"/>
            <w:i/>
            <w:iCs/>
            <w:color w:val="auto"/>
            <w:sz w:val="24"/>
            <w:szCs w:val="24"/>
          </w:rPr>
          <w:t>b</w:t>
        </w:r>
      </w:ins>
      <w:del w:id="367" w:author="Lauren Harrison" w:date="2021-05-21T19:00:00Z">
        <w:r w:rsidRPr="00167EC3" w:rsidDel="002A1A24">
          <w:rPr>
            <w:rFonts w:ascii="Times New Roman" w:hAnsi="Times New Roman" w:cs="Times New Roman"/>
            <w:i/>
            <w:iCs/>
            <w:color w:val="auto"/>
            <w:sz w:val="24"/>
            <w:szCs w:val="24"/>
          </w:rPr>
          <w:delText>B</w:delText>
        </w:r>
      </w:del>
      <w:r w:rsidRPr="00167EC3">
        <w:rPr>
          <w:rFonts w:ascii="Times New Roman" w:hAnsi="Times New Roman" w:cs="Times New Roman"/>
          <w:i/>
          <w:iCs/>
          <w:color w:val="auto"/>
          <w:sz w:val="24"/>
          <w:szCs w:val="24"/>
        </w:rPr>
        <w:t>ias</w:t>
      </w:r>
      <w:bookmarkEnd w:id="365"/>
    </w:p>
    <w:p w14:paraId="5B92B1CD" w14:textId="056EEF28" w:rsidR="00DF5211" w:rsidRPr="00AD5FAB" w:rsidRDefault="00DF5211" w:rsidP="00167EC3">
      <w:pPr>
        <w:spacing w:line="480" w:lineRule="auto"/>
        <w:ind w:firstLine="720"/>
        <w:rPr>
          <w:rFonts w:ascii="Times New Roman" w:hAnsi="Times New Roman" w:cs="Times New Roman"/>
        </w:rPr>
      </w:pPr>
      <w:r w:rsidRPr="00AD5FAB">
        <w:rPr>
          <w:rFonts w:ascii="Times New Roman" w:hAnsi="Times New Roman" w:cs="Times New Roman"/>
        </w:rPr>
        <w:t>Overall, we found little evidence that publication bias affected estimates of sex differences in the mean or variance in personality traits. Out of 10 tests, publication bias was only evident for mean personality in invertebrates (</w:t>
      </w:r>
      <w:r w:rsidRPr="00AD5FAB">
        <w:rPr>
          <w:rFonts w:ascii="Times New Roman" w:hAnsi="Times New Roman" w:cs="Times New Roman"/>
          <w:i/>
          <w:iCs/>
        </w:rPr>
        <w:t>p</w:t>
      </w:r>
      <w:r w:rsidRPr="00AD5FAB">
        <w:rPr>
          <w:rFonts w:ascii="Times New Roman" w:hAnsi="Times New Roman" w:cs="Times New Roman"/>
        </w:rPr>
        <w:t xml:space="preserve"> = 0.005). After accounting for this, males were, on average, bolder and more active than females (Supplementary Table S1</w:t>
      </w:r>
      <w:r w:rsidR="00335FAC">
        <w:rPr>
          <w:rFonts w:ascii="Times New Roman" w:hAnsi="Times New Roman" w:cs="Times New Roman"/>
        </w:rPr>
        <w:t>7</w:t>
      </w:r>
      <w:r w:rsidRPr="00AD5FAB">
        <w:rPr>
          <w:rFonts w:ascii="Times New Roman" w:hAnsi="Times New Roman" w:cs="Times New Roman"/>
        </w:rPr>
        <w:t xml:space="preserve">). </w:t>
      </w:r>
    </w:p>
    <w:p w14:paraId="25BBE3A9" w14:textId="77777777" w:rsidR="00DF5211" w:rsidRPr="00AD5FAB" w:rsidRDefault="00DF5211" w:rsidP="00167EC3">
      <w:pPr>
        <w:spacing w:line="480" w:lineRule="auto"/>
        <w:rPr>
          <w:rFonts w:ascii="Times New Roman" w:hAnsi="Times New Roman" w:cs="Times New Roman"/>
        </w:rPr>
      </w:pPr>
    </w:p>
    <w:p w14:paraId="50329A1A" w14:textId="7C5F7506" w:rsidR="00E837AE" w:rsidRPr="00167EC3" w:rsidRDefault="00DF5211" w:rsidP="00E837AE">
      <w:pPr>
        <w:pStyle w:val="Heading1"/>
        <w:numPr>
          <w:ilvl w:val="0"/>
          <w:numId w:val="27"/>
        </w:numPr>
        <w:spacing w:line="480" w:lineRule="auto"/>
        <w:rPr>
          <w:rFonts w:ascii="Times New Roman" w:hAnsi="Times New Roman" w:cs="Times New Roman"/>
          <w:b/>
          <w:bCs/>
          <w:color w:val="auto"/>
          <w:sz w:val="24"/>
          <w:szCs w:val="24"/>
        </w:rPr>
      </w:pPr>
      <w:bookmarkStart w:id="368" w:name="_Toc61094847"/>
      <w:r w:rsidRPr="00167EC3">
        <w:rPr>
          <w:rFonts w:ascii="Times New Roman" w:hAnsi="Times New Roman" w:cs="Times New Roman"/>
          <w:b/>
          <w:bCs/>
          <w:color w:val="auto"/>
          <w:sz w:val="24"/>
          <w:szCs w:val="24"/>
        </w:rPr>
        <w:t>Discussion</w:t>
      </w:r>
      <w:bookmarkEnd w:id="368"/>
      <w:r w:rsidRPr="00167EC3">
        <w:rPr>
          <w:rFonts w:ascii="Times New Roman" w:hAnsi="Times New Roman" w:cs="Times New Roman"/>
          <w:b/>
          <w:bCs/>
          <w:color w:val="auto"/>
          <w:sz w:val="24"/>
          <w:szCs w:val="24"/>
        </w:rPr>
        <w:t xml:space="preserve"> </w:t>
      </w:r>
    </w:p>
    <w:p w14:paraId="678943EC" w14:textId="2FD72C47"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Starting with Darwin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{"citationItems":[{"id":"ITEM-1","itemData":{"author":[{"dropping-particle":"","family":"Darwin","given":"C","non-dropping-particle":"","parse-names":false,"suffix":""}],"id":"ITEM-1","issued":{"date-parts":[["1871"]]},"publisher":"Murray","publisher-place":"London","title":"The descent of man, and selection in relation to sex","type":"book"},"uris":["http://www.mendeley.com/documents/?uuid=fb7b9a7c-eefe-4e0f-b410-404a132c84da"]}],"mendeley":{"formattedCitation":"(Darwin, 1871)","manualFormatting":"(1871)","plainTextFormattedCitation":"(Darwin, 1871)","previouslyFormattedCitation":"(Darwin, 1871)"},"properties":{"noteIndex":0},"schema":"https://github.com/citation-style-language/schema/raw/master/csl-citation.json"}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(1871)</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it has been repeatedly stated that males vary more in their appearance (i.e. phenotypes) than do females, partly because of the effects of sexual selection. On closer inspection this empirical claim of greater male phenotypic variability has limited empirical support. One general finding from a small-scale, cross-species study is that sexually selected traits in male animals show more variation than naturally selected traits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{"citationItems":[{"id":"ITEM-1","itemData":{"DOI":"10.1098/rspb.1995.0054","ISSN":"14712970","abstract":"Sexual traits are usually more phenotypically variable than non-sexual traits. We show that additive genetic variation is also higher in sexual traits, and often greater than in the same, non-sexually selected trait in females or other comparable traits in the same species. In contrast there is no difference in residual variation (environmental and non-additive) or heritability. The higher genetic variability of sexual traits is contrary to the expectations of the lek paradox. This hypothesis predicts that strong sexual selection, due to female choice, leads to fixation of most genetic variation in male sexual characters. High genetic variability in sexual traits can be explained if they are subject to directional selection that is greater than linear because this selects for greater phenotypic variation. It favours modifiers that increase the number of genes and the average contribution of a locus to phenotypic variance in sexual traits. These results provide a general resolution of the lek paradox.","author":[{"dropping-particle":"","family":"Pomiankowski","given":"A.","non-dropping-particle":"","parse-names":false,"suffix":""},{"dropping-particle":"","family":"Moller","given":"A. P.","non-dropping-particle":"","parse-names":false,"suffix":""}],"container-title":"Proceedings of the Royal Society B: Biological Sciences","id":"ITEM-1","issue":"1357","issued":{"date-parts":[["1995"]]},"page":"21-29","title":"A resolution of the lek paradox","type":"article-journal","volume":"260"},"uris":["http://www.mendeley.com/documents/?uuid=6243a661-f17c-4421-8ee2-0986e72b24c8"]}],"mendeley":{"formattedCitation":"(Pomiankowski &amp; Moller, 1995)","plainTextFormattedCitation":"(Pomiankowski &amp; Moller, 1995)","previouslyFormattedCitation":"(Pomiankowski &amp; Moller, 1995)"},"properties":{"noteIndex":0},"schema":"https://github.com/citation-style-language/schema/raw/master/csl-citation.json"}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(Pomiankowski &amp; Moller, 1995)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Given that sexual selection is usually stronger on males this implies that they will exhibit greater phenotypic variation than females when pooled across all traits. However, another cross-species study showed no significant male-female difference </w:t>
      </w:r>
      <w:r w:rsidRPr="00AD5FAB">
        <w:rPr>
          <w:rFonts w:ascii="Times New Roman" w:hAnsi="Times New Roman" w:cs="Times New Roman"/>
          <w:color w:val="000000" w:themeColor="text1"/>
        </w:rPr>
        <w:lastRenderedPageBreak/>
        <w:t>in variation for traits broadly associated with reproduction that are expressed in both sexes, including some traits that might be under direct sexual selection. Furthermore, traits not linked to reproduction had only marginally greater variation among males than females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{"citationItems":[{"id":"ITEM-1","itemData":{"DOI":"10.1086/677310","ISBN":"0003-0147","ISSN":"0003-0147","PMID":"25141142","abstract":"Despite a shared genetic architecture between males and females, sexual differences are widespread. The extent of this shared genetic architecture, reflected in the intersexual genetic correlation, has previously been correlated with the extent of phenotypic sexual dimorphism in shared traits. However, the magnitude of the difference in sex-specific additive genetic variances may also fuel sexual dimorphism. To explore the correlation between additive genetic variance dimorphism and phenotypic dimorphism, we conducted a literature search. We targeted traits expressed in both sexes and excluded sex-limited traits. The mean difference between the sexes in additive genetic variance was not significantly different from 0. However, the distribution of the sexual difference in additive genetic variance had a significant male-biased skew. This pattern persists even after removing traits explicitly related to reproduction. Furthermore, male traits had more residual and phenotypic variance than homologous female traits (as measured by both the mean and the skew), and this difference was not necessarily due to the difference between sexual traits and nonsexual traits. We found no evidence that sex chromosome system could explain sex differences in additive genetic, nonadditive genetic, or phenotypic variances. Finally, we found a significant correlation between the extent of sexual dimorphism in additive genetic variances and the extent of phenotypic sexual dimorphism. Understanding why traits have sex-specific patterns of variation awaits further investigation.","author":[{"dropping-particle":"","family":"Wyman","given":"Minyoung J.","non-dropping-particle":"","parse-names":false,"suffix":""},{"dropping-particle":"","family":"Rowe","given":"Locke","non-dropping-particle":"","parse-names":false,"suffix":""}],"container-title":"The American Naturalist","id":"ITEM-1","issue":"3","issued":{"date-parts":[["2014"]]},"page":"326-337","title":"Male Bias in Distributions of Additive Genetic, Residual, and Phenotypic Variances of Shared Traits","type":"article-journal","volume":"184"},"uris":["http://www.mendeley.com/documents/?uuid=b4c01e48-7092-4a5f-bb2a-ad70161a9635"]}],"mendeley":{"formattedCitation":"(Wyman &amp; Rowe, 2014)","plainTextFormattedCitation":"(Wyman &amp; Rowe, 2014)","previouslyFormattedCitation":"(Wyman &amp; Rowe, 2014)"},"properties":{"noteIndex":0},"schema":"https://github.com/citation-style-language/schema/raw/master/csl-citation.json"}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(Wyman &amp; Rowe, 2014)</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In another cross-species study, variation in body size was significantly greater in males than females in taxa where males are the heterogametic sex, but the pattern was reversed in taxa where males are the homogametic sex</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17FF9A6A" w14:textId="77777777" w:rsidR="00DF5211" w:rsidRPr="00AD5FAB" w:rsidRDefault="00DF5211" w:rsidP="00DF5211">
      <w:pPr>
        <w:spacing w:line="480" w:lineRule="auto"/>
        <w:rPr>
          <w:rFonts w:ascii="Times New Roman" w:hAnsi="Times New Roman" w:cs="Times New Roman"/>
          <w:color w:val="000000" w:themeColor="text1"/>
        </w:rPr>
      </w:pPr>
    </w:p>
    <w:p w14:paraId="43D39AA4" w14:textId="2F968272"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These three cross-species studies mainly focussed on morphological traits, but studies of other types of traits have produced similar findings. For example, a meta-analysis of behavioural, physiological and life history traits (e.g. time to maturity) that mediate the link between current and future reproductive effort (i.e. ‘pace-of-life’ traits) reported no significant sex difference in the level of variation among individuals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(Tarka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There were also no significant male-female differences in variation when the data was partitioned by breeding system, mating system, study environment or trait type (which included the category ‘behaviour’). Recently, another meta-analysis has investigated a vast dataset on sex differences in probably the most heavily studied model laboratory vertebrate species, the house mouse </w:t>
      </w:r>
      <w:r w:rsidRPr="00AD5FAB">
        <w:rPr>
          <w:rFonts w:ascii="Times New Roman" w:hAnsi="Times New Roman" w:cs="Times New Roman"/>
          <w:i/>
          <w:color w:val="000000" w:themeColor="text1"/>
        </w:rPr>
        <w:t>Mus musculus</w:t>
      </w:r>
      <w:r w:rsidR="007751FC">
        <w:rPr>
          <w:rFonts w:ascii="Times New Roman" w:hAnsi="Times New Roman" w:cs="Times New Roman"/>
          <w:i/>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-1","issued":{"date-parts":[["2020"]]},"page":"e63170","title":"Sexual dimorphism in trait variability and its eco-evolutionary and statistical implications","type":"article-journal","volume":"9"},"uris":["http://www.mendeley.com/documents/?uuid=4ca9a364-4744-41db-a1d7-3c9fc8c9b760"]}],"mendeley":{"formattedCitation":"(Zajitschek &lt;i&gt;et al.&lt;/i&gt;, 2020)","plainTextFormattedCitation":"(Zajitschek et al., 2020)","previouslyFormattedCitation":"(Zajitschek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 main finding is clear: across all examined traits there is no sex difference in trait variability. For specific traits types there is, however, a clear bias towards either females (e.g. immunological traits, eye morphology) or males being more variable (e.g. morphological traits).</w:t>
      </w:r>
    </w:p>
    <w:p w14:paraId="27E06005" w14:textId="77777777" w:rsidR="00DF5211" w:rsidRPr="00AD5FAB" w:rsidRDefault="00DF5211" w:rsidP="00DF5211">
      <w:pPr>
        <w:spacing w:line="480" w:lineRule="auto"/>
        <w:rPr>
          <w:rFonts w:ascii="Times New Roman" w:hAnsi="Times New Roman" w:cs="Times New Roman"/>
          <w:color w:val="000000" w:themeColor="text1"/>
        </w:rPr>
      </w:pPr>
    </w:p>
    <w:p w14:paraId="65D05C82" w14:textId="674E84B9"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Given the available empirical data it seems that the ‘greater male variability</w:t>
      </w:r>
      <w:r w:rsidR="00B07317">
        <w:rPr>
          <w:rFonts w:ascii="Times New Roman" w:hAnsi="Times New Roman" w:cs="Times New Roman"/>
          <w:color w:val="000000" w:themeColor="text1"/>
        </w:rPr>
        <w:t>’</w:t>
      </w:r>
      <w:r w:rsidRPr="00AD5FAB">
        <w:rPr>
          <w:rFonts w:ascii="Times New Roman" w:hAnsi="Times New Roman" w:cs="Times New Roman"/>
          <w:color w:val="000000" w:themeColor="text1"/>
        </w:rPr>
        <w:t xml:space="preserve"> hypothesis is, at best, only weakly supported for morphological and physiological traits in animals. In contrast, in humans and chimpanzees, greater male variability has been shown for </w:t>
      </w:r>
      <w:r w:rsidRPr="00AD5FAB">
        <w:rPr>
          <w:rFonts w:ascii="Times New Roman" w:hAnsi="Times New Roman" w:cs="Times New Roman"/>
          <w:color w:val="000000" w:themeColor="text1"/>
        </w:rPr>
        <w:lastRenderedPageBreak/>
        <w:t>a range of morphological and physiological traits including brain structure</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{"citationItems":[{"id":"ITEM-1","itemData":{"DOI":"10.1016/j.intell.2017.04.007","ISSN":"01602896","abstract":"Utilizing MRI and cognitive tests data from the Human Connectome project (N = 900), sex differences in general intelligence (g) and molar brain characteristics were examined. Total brain volume, cortical surface area, and white and gray matter correlated 0.1–0.3 with g for both sexes, whereas cortical thickness and gray/white matter ratio showed less consistent associations with g. Males displayed higher scores on most of the brain characteristics, even after correcting for body size, and also scored approximately one fourth of a standard deviation higher on g. Mediation analyses and the Method of Correlated Vectors both indicated that the sex difference in g is mediated by general brain characteristics. Selecting a subsample of males and females who were matched on g further suggest that larger brains, on average, lead to higher g, whereas similar levels of g do not necessarily imply equal brain sizes.","author":[{"dropping-particle":"","family":"Linden","given":"Dimitri","non-dropping-particle":"van der","parse-names":false,"suffix":""},{"dropping-particle":"","family":"Dunkel","given":"Curtis S.","non-dropping-particle":"","parse-names":false,"suffix":""},{"dropping-particle":"","family":"Madison","given":"Guy","non-dropping-particle":"","parse-names":false,"suffix":""}],"container-title":"Intelligence","id":"ITEM-1","issue":"April","issued":{"date-parts":[["2017"]]},"page":"78-88","title":"Sex differences in brain size and general intelligence (g)","type":"article-journal","volume":"63"},"uris":["http://www.mendeley.com/documents/?uuid=fc7a2489-0ba5-41f7-a113-01512122b10e"]},{"id":"ITEM-2","itemData":{"DOI":"10.1098/rspb.2019.2858","ISBN":"0000000167","ISSN":"0962-8452","abstract":"&lt;p&gt;Across the animal kingdom, males tend to exhibit more behavioural and morphological variability than females, consistent with the ‘greater male variability hypothesis'. This may reflect multiple mechanisms operating at different levels, including selective mechanisms that produce and maintain variation, extended male development, and X chromosome effects. Interestingly, human neuroanatomy shows greater male variability, but this pattern has not been demonstrated in any other species. To address this issue, we investigated sex-specific neuroanatomical variability in chimpanzees by examining relative and absolute surface areas of 23 cortical sulci across 226 individuals (135F/91M), using permutation tests of the male-to-female variance ratio of residuals from MCMC generalized linear mixed models controlling for relatedness. We used these models to estimate sulcal size heritability, simulations to assess the significance of heritability, and Pearson correlations to examine inter-sulcal correlations. Our results show that: (i) male brain structure is relatively more variable; (ii) sulcal surface areas are heritable and therefore potentially subject to selection; (iii) males exhibit lower heritability values, possibly reflecting longer development; and (iv) males exhibit stronger inter-sulcal correlations, providing indirect support for sex chromosome effects. These results provide evidence that greater male neuroanatomical variability extends beyond humans, and suggest both evolutionary and developmental explanations for this phenomenon.&lt;/p&gt;","author":[{"dropping-particle":"","family":"DeCasien","given":"Alex R.","non-dropping-particle":"","parse-names":false,"suffix":""},{"dropping-particle":"","family":"Sherwood","given":"Chet C.","non-dropping-particle":"","parse-names":false,"suffix":""},{"dropping-particle":"","family":"Schapiro","given":"Steven J.","non-dropping-particle":"","parse-names":false,"suffix":""},{"dropping-particle":"","family":"Higham","given":"James P.","non-dropping-particle":"","parse-names":false,"suffix":""}],"container-title":"Proceedings of the Royal Society B: Biological Sciences","id":"ITEM-2","issue":"1925","issued":{"date-parts":[["2020"]]},"note":"'greater male variability' hypothesis - look up literature that uses this term\n\nmale brain structure is more variable, and sulcal \n\nhow might perosnality be under sexual selection or natural selection? might be important to talk about these points...","page":"20192858","title":"Greater variability in chimpanzee ( &lt;i&gt;Pan troglodytes&lt;/i&gt; ) brain structure among males","type":"article-journal","volume":"287"},"uris":["http://www.mendeley.com/documents/?uuid=8237500f-ac81-4f0d-bc1d-f59dbf6d4a1b"]}],"mendeley":{"formattedCitation":"(van der Linden, Dunkel, &amp; Madison, 2017; DeCasien &lt;i&gt;et al.&lt;/i&gt;, 2020)","plainTextFormattedCitation":"(van der Linden, Dunkel, &amp; Madison, 2017; DeCasien et al., 2020)","previouslyFormattedCitation":"(van der Linden, Dunkel, &amp; Madison, 2017; DeCasien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(van der Linden, Dunkel, &amp; Madison, 2017; DeCasien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perhaps more notably, for behavioural traits like personality</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Psychology","id":"ITEM-1","issue":"3","issued":{"date-parts":[["2003"]]},"page":"219-236","title":"Variability among Males in Sexually Selected Attributes","type":"article-journal","volume":"7"},"uris":["http://www.mendeley.com/documents/?uuid=d41f6bdd-9e6e-4c75-a544-ce99987f5a44"]},{"id":"ITEM-2","itemData":{"DOI":"10.1080/10400419.2016.1229978","ISSN":"10400419","abstract":"Recent studies in creativity literature have demonstrated higher variability of creative ability between males and females, despite the lack of systematic sex differences in average scores on creativity tests. However, little is known about the causes of this variability and its generalizability beyond industrialized societies. This study presents the first evidence of the greater male variability in a sample of nonindustrialized, traditional Meru people residing in Kenya, Africa. The effect size of this difference was even greater than that reported in the majority of studies conducted on industrialized populations. Implications of these findings are discussed.","author":[{"dropping-particle":"","family":"Karwowski","given":"Maciej","non-dropping-particle":"","parse-names":false,"suffix":""},{"dropping-particle":"","family":"Jankowska","given":"Dorota M.","non-dropping-particle":"","parse-names":false,"suffix":""},{"dropping-particle":"","family":"Gajda","given":"Aleksandra","non-dropping-particle":"","parse-names":false,"suffix":""},{"dropping-particle":"","family":"Marczak","given":"Michalina","non-dropping-particle":"","parse-names":false,"suffix":""},{"dropping-particle":"","family":"Groyecka","given":"Agata","non-dropping-particle":"","parse-names":false,"suffix":""},{"dropping-particle":"","family":"Sorokowski","given":"Piotr","non-dropping-particle":"","parse-names":false,"suffix":""}],"container-title":"Creativity Research Journal","id":"ITEM-2","issue":"4","issued":{"date-parts":[["2016"]]},"page":"467-470","title":"Greater Male Variability in Creativity Outside the WEIRD World","type":"article-journal","volume":"28"},"uris":["http://www.mendeley.com/documents/?uuid=e2b9092f-e014-4fbc-bea0-a6e24928a0e5"]},{"id":"ITEM-3","itemData":{"DOI":"10.1016/j.jrp.2012.12.001","ISSN":"00926566","abstract":"Do men vary more than women in personality? Evolutionary, genetic, and cultural arguments suggest that hypothesis. In this study we tested it using 12,156 college student raters from 51 cultures who described a person they knew well on the 3rd-person version of the Revised NEO Personality Inventory. In most cultures, male targets varied more than female targets, and ratings by female informants varied more than ratings by male informants, which may explain why higher variances for men are not found in self-reports. Variances were higher in more developed, and effects of target sex were stronger in more individualistic societies. It seems that individualistic cultures enable a less restricted expression of personality, resulting in larger variances and particularly so among men. © 2012 Elsevier Inc.","author":[{"dropping-particle":"","family":"Borkenau","given":"Peter","non-dropping-particle":"","parse-names":false,"suffix":""},{"dropping-particle":"","family":"McCrae","given":"Robert R.","non-dropping-particle":"","parse-names":false,"suffix":""},{"dropping-particle":"","family":"Terracciano","given":"Antonio","non-dropping-particle":"","parse-names":false,"suffix":""}],"container-title":"Journal of Research in Personality","id":"ITEM-3","issue":"2","issued":{"date-parts":[["2013"]]},"page":"135-144","title":"Do men vary more than women in personality? A study in 51 cultures","type":"article-journal","volume":"47"},"uris":["http://www.mendeley.com/documents/?uuid=e17a6bab-9683-4e98-aa39-1569eb1a40e2"]}],"mendeley":{"formattedCitation":"(Archer &amp; Mehdikhani, 2003; Borkenau &lt;i&gt;et al.&lt;/i&gt;, 2013; Karwowski &lt;i&gt;et al.&lt;/i&gt;, 2016)","plainTextFormattedCitation":"(Archer &amp; Mehdikhani, 2003; Borkenau et al., 2013; Karwowski et al., 2016)","previouslyFormattedCitation":"(Archer &amp; Mehdikhani, 2003; Borkenau &lt;i&gt;et al.&lt;/i&gt;, 2013; Karwowski &lt;i&gt;et al.&lt;/i&gt;,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(Archer &amp; Mehdikhani, 2003; Borkenau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2013; Karwowski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cognitive ability</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{"citationItems":[{"id":"ITEM-1","itemData":{"author":[{"dropping-particle":"","family":"Halpern","given":"Diane F","non-dropping-particle":"","parse-names":false,"suffix":""},{"dropping-particle":"","family":"LaMay","given":"Mary L","non-dropping-particle":"","parse-names":false,"suffix":""}],"container-title":"Educational Psychology Review","id":"ITEM-1","issue":"2","issued":{"date-parts":[["2000"]]},"page":"229","title":"The Smarter Sex: A Critical Review of Sex Differences in Intelligence","type":"article-journal","volume":"12"},"uris":["http://www.mendeley.com/documents/?uuid=eb869677-6ea2-4508-8a47-bd2797ab309d"]},{"id":"ITEM-2","itemData":{"author":[{"dropping-particle":"","family":"Jones","given":"C M","non-dropping-particle":"","parse-names":false,"suffix":""},{"dropping-particle":"","family":"Braithwaite","given":"V A","non-dropping-particle":"","parse-names":false,"suffix":""},{"dropping-particle":"","family":"Healy","given":"S D","non-dropping-particle":"","parse-names":false,"suffix":""}],"container-title":"Behavioral Neuroscience","id":"ITEM-2","issue":"3","issued":{"date-parts":[["2003"]]},"page":"403-411","title":"The evolution of sex differences in spatial ability","type":"article-journal","volume":"117"},"uris":["http://www.mendeley.com/documents/?uuid=66fa08bc-d51f-4be2-934d-a38f0dc7c038"]},{"id":"ITEM-3","itemData":{"DOI":"10.1016/j.paid.2005.11.027","ISSN":"01918869","abstract":"Why are males over-represented at the upper extremes of intelligence? One possibility for which there is some empirical support is that variance is greater among adult males. There is little published evidence of the development of that variability - is it manifest in early childhood or does it develop later? We explored sex differences in phenotypic variance in scores on a general ability factor extracted from several tests of verbal and non-verbal ability at ages 2, 3, 4, 7, 9 and 10 (Ns from &gt; 10,000 to &gt; 2000) in a sample of British children. We found greater variance, by Levene's test of homogeneity of variance, among boys at every age except age two despite the girls' mean advantage from ages two to seven. Girls are significantly over-represented, as measured by chi-square tests, at the high tail and boys at the low tail at ages 2, 3 and 4. By age 10 the boys have a higher mean, greater variance and are over-represented in the high tail. Sex differences in variance emerge early - even before pre-school - suggesting that they are not determined by educational influences. © 2006 Elsevier Ltd. All rights reserved.","author":[{"dropping-particle":"","family":"Arden","given":"Rosalind","non-dropping-particle":"","parse-names":false,"suffix":""},{"dropping-particle":"","family":"Plomin","given":"Robert","non-dropping-particle":"","parse-names":false,"suffix":""}],"container-title":"Personality and Individual Differences","id":"ITEM-3","issue":"1","issued":{"date-parts":[["2006"]]},"page":"39-48","title":"Sex differences in variance of intelligence across childhood","type":"article-journal","volume":"41"},"uris":["http://www.mendeley.com/documents/?uuid=56588865-abf9-44e4-9184-da8c15930cee"]},{"id":"ITEM-4","itemData":{"DOI":"10.1111/j.1745-6924.2008.00096.x","ISSN":"17456924","abstract":"The idea that general intelligence may be more variable in males than in females has a long history. In recent years it has been presented as a reason that there is little, if any, mean sex difference in general intelligence, yet males tend to be overrepresented at both the top and bottom ends of its overall, presumably normal, distribution. Clear analysis of the actual distribution of general intelligence based on large and appropriately population-representative samples is rare, however. Using two population-wide surveys of general intelligence in 11-year-olds in Scotland, we showed that there were substantial departures from normality in the distribution, with less variability in the higher range than in the lower. Despite mean IQ-scale scores of 100, modal scores were about 105. Even above modal level, males showed more variability than females. This is consistent with a model of the population distribution of general intelligence as a mixture of two essentially normal distributions, one reflecting normal variation in general intelligence and one refecting normal variation in effects of genetic and environmental conditions involving mental retardation. Though present at the high end of the distribution, sex differences in variability did not appear to account for sex differences in high-level achievement. © 2008,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Science","id":"ITEM-4","issue":"6","issued":{"date-parts":[["2008"]]},"page":"518-531","title":"Sex Differences in Variability in General Intelligence: A New Look at the Old Question","type":"article-journal","volume":"3"},"uris":["http://www.mendeley.com/documents/?uuid=06e68226-ffff-4c14-b234-d4dc62cfff8d"]}],"mendeley":{"formattedCitation":"(Halpern &amp; LaMay, 2000; Jones, Braithwaite, &amp; Healy, 2003; Arden &amp; Plomin, 2006; Johnson &lt;i&gt;et al.&lt;/i&gt;, 2008)","plainTextFormattedCitation":"(Halpern &amp; LaMay, 2000; Jones, Braithwaite, &amp; Healy, 2003; Arden &amp; Plomin, 2006; Johnson et al., 2008)","previouslyFormattedCitation":"(Halpern &amp; LaMay, 2000; Jones, Braithwaite, &amp; Healy, 2003; Arden &amp; Plomin, 2006; Johnson &lt;i&gt;et al.&lt;/i&gt;, 2008)"},"properties":{"noteIndex":0},"schema":"https://github.com/citation-style-language/schema/raw/master/csl-citation.json"}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(Halpern &amp; LaMay, 2000; Jones, Braithwaite, &amp; Healy, 2003; Arden &amp; Plomin, 2006; Johnson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and academic achievement</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{"citationItems":[{"id":"ITEM-1","itemData":{"DOI":"10.1186/s40536-015-0015-x","ISSN":"21960739","abstract":"This study examines gender differences in the variability of student performance in reading, mathematics and science. Twelve databases from IEA and PISA were used to analyze gender differences within an international perspective from 1995 to 2015. Effect sizes and variance ratios were computed. The main results are as follows. (1) Gender differences vary by content area, students' educational levels, and students’ proficiency levels. The gender differences at the extreme tails of the distribution are often more substantial than the gender differences at the mean. (2) Exploring the extreme tails of the distributions shows that the situation of the weakest males in reading is a real matter of concern. In mathematics and science, males are more frequently among the highest performing students. (3) The “greater male variability hypothesis” is confirmed.","author":[{"dropping-particle":"","family":"Baye","given":"Ariane","non-dropping-particle":"","parse-names":false,"suffix":""},{"dropping-particle":"","family":"Monseur","given":"Christian","non-dropping-particle":"","parse-names":false,"suffix":""}],"container-title":"Large-Scale Assessments in Education","id":"ITEM-1","issue":"1","issued":{"date-parts":[["2016"]]},"page":"1-16","publisher":"Springer US","title":"Gender differences in variability and extreme scores in an international context","type":"article-journal","volume":"4"},"uris":["http://www.mendeley.com/documents/?uuid=19cf5bcf-361b-4824-993c-ca23eb08625b"]},{"id":"ITEM-2","itemData":{"DOI":"10.1002/dev.20358","ISSN":"00121630","abstract":"Human studies of intrasex variability have shown that males are intellectually more variable. Here we have performed retrospective statistical analysis of human intrasex variability in several different properties and performances that are unrelated or indirectly related to intelligence: (a) birth weights of nearly 48,000 babies (Medical Birth Registry of Norway); (b) adult weight, height, body mass index and blood parameters of more than 2,700 adults aged 18-90 (NORIP); (c) physical performance in the 60 meter dash event of 575 junior high school students; and (d) psychological performance reflected by the results of more than 222,000 undergraduate university examination grades (LIST). For all characteristics, the data were analyzed using cumulative distribution functions and the resultant intrasex variability for males was compared with that for females. The principal finding is that human intrasex variability is significantly higher in males, and consequently constitutes a fundamental sex difference.","author":[{"dropping-particle":"","family":"Lehre","given":"Anne Catherine","non-dropping-particle":"","parse-names":false,"suffix":""},{"dropping-particle":"","family":"Lehre","given":"Knut P.","non-dropping-particle":"","parse-names":false,"suffix":""},{"dropping-particle":"","family":"Laake","given":"Petter","non-dropping-particle":"","parse-names":false,"suffix":""},{"dropping-particle":"","family":"Danbolt","given":"Niels C.","non-dropping-particle":"","parse-names":false,"suffix":""}],"container-title":"Developmental Psychobiology","id":"ITEM-2","issue":"2","issued":{"date-parts":[["2009"]]},"page":"198-206","title":"Greater intrasex phenotype variability in males than in females is a fundamental aspect of the gender differences in humans","type":"article-journal","volume":"51"},"uris":["http://www.mendeley.com/documents/?uuid=fe31045c-4295-479b-a29e-4252f3847784"]},{"id":"ITEM-3","itemData":{"DOI":"10.1038/s41467-018-06292-0","ISBN":"4146701806292","ISSN":"20411723","PMID":"5169341","abstract":"Fewer women than men pursue careers in science, technology, engineering and mathematics (STEM), despite girls outperforming boys at school in the relevant subjects. According to the ‘variability hypothesis’, this over-representation of males is driven by gender differences in variance; greater male variability leads to greater numbers of men who exceed the performance threshold. Here, we use recent meta-analytic advances to compare gender differences in academic grades from over 1.6 million students. In line with previous studies we find strong evidence for lower variation among girls than boys, and of higher average grades for girls. However, the gender differences in both mean and variance of grades are smaller in STEM than non-STEM subjects, suggesting that greater variability is insufficient to explain male over-representation in STEM. Simulations of these differences suggest the top 10% of a class contains equal numbers of girls and boys in STEM, but more girls in non-STEM subjects.","author":[{"dropping-particle":"","family":"O’Dea","given":"R. E.","non-dropping-particle":"","parse-names":false,"suffix":""},{"dropping-particle":"","family":"Lagisz","given":"M.","non-dropping-particle":"","parse-names":false,"suffix":""},{"dropping-particle":"","family":"Jennions","given":"M. D.","non-dropping-particle":"","parse-names":false,"suffix":""},{"dropping-particle":"","family":"Nakagawa","given":"S.","non-dropping-particle":"","parse-names":false,"suffix":""}],"container-title":"Nature Communications","id":"ITEM-3","issue":"1","issued":{"date-parts":[["2018"]]},"publisher":"Springer US","title":"Gender differences in individual variation in academic grades fail to fit expected patterns for STEM","type":"article-journal","volume":"9"},"uris":["http://www.mendeley.com/documents/?uuid=9053d8ff-e3a7-44dc-a683-6a800b963fc4"]}],"mendeley":{"formattedCitation":"(Lehre &lt;i&gt;et al.&lt;/i&gt;, 2009; Baye &amp; Monseur, 2016; O’Dea &lt;i&gt;et al.&lt;/i&gt;, 2018)","plainTextFormattedCitation":"(Lehre et al., 2009; Baye &amp; Monseur, 2016; O’Dea et al., 2018)","previouslyFormattedCitation":"(Lehre &lt;i&gt;et al.&lt;/i&gt;, 2009; Baye &amp; Monseur, 2016; O’Dea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(Lehre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xml:space="preserve">, 2009; Baye &amp; Monseur, 2016; O’Dea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Our current findings are therefore intriguing, because we show using a larger database of </w:t>
      </w:r>
      <w:r w:rsidRPr="00AD5FAB">
        <w:rPr>
          <w:rFonts w:ascii="Times New Roman" w:hAnsi="Times New Roman" w:cs="Times New Roman"/>
        </w:rPr>
        <w:t xml:space="preserve">226 </w:t>
      </w:r>
      <w:r w:rsidRPr="00AD5FAB">
        <w:rPr>
          <w:rFonts w:ascii="Times New Roman" w:hAnsi="Times New Roman" w:cs="Times New Roman"/>
          <w:color w:val="000000" w:themeColor="text1"/>
        </w:rPr>
        <w:t>species that personality-like behavioural traits are, in general, not more variable in males than females. If anything, the trend is towards greater variation among females (supporting previous work</w:t>
      </w:r>
      <w:r w:rsidRPr="00AD5FAB">
        <w:rPr>
          <w:rFonts w:ascii="Times New Roman" w:hAnsi="Times New Roman" w:cs="Times New Roman"/>
          <w:color w:val="000000" w:themeColor="text1"/>
        </w:rPr>
        <w:fldChar w:fldCharType="begin" w:fldLock="1"/>
      </w:r>
      <w:r w:rsidR="007751FC">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meta-analysis","type":"article-journal","volume":"72"},"uris":["http://www.mendeley.com/documents/?uuid=94132fea-aed3-46a0-b2f0-b783927bd9eb"]}],"mendeley":{"formattedCitation":"(Tarka &lt;i&gt;et al.&lt;/i&gt;, 2018)","manualFormatting":"; Tarka et al., 2018)","plainTextFormattedCitation":"(Tarka et al., 2018)","previouslyFormattedCitation":"(Tarka &lt;i&gt;et al.&lt;/i&gt;,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7751FC">
        <w:rPr>
          <w:rFonts w:ascii="Times New Roman" w:hAnsi="Times New Roman" w:cs="Times New Roman"/>
          <w:noProof/>
          <w:color w:val="000000" w:themeColor="text1"/>
        </w:rPr>
        <w:t xml:space="preserve">; </w:t>
      </w:r>
      <w:r w:rsidR="00985B47" w:rsidRPr="00985B47">
        <w:rPr>
          <w:rFonts w:ascii="Times New Roman" w:hAnsi="Times New Roman" w:cs="Times New Roman"/>
          <w:noProof/>
          <w:color w:val="000000" w:themeColor="text1"/>
        </w:rPr>
        <w:t xml:space="preserve">Tarka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which has been hypothesised to arise, at least in mammals, due to the effect of females being at different stages of their oestrus cycle</w:t>
      </w:r>
      <w:r w:rsidR="002E52B2">
        <w:rPr>
          <w:rFonts w:ascii="Times New Roman" w:hAnsi="Times New Roman" w:cs="Times New Roman"/>
          <w:color w:val="000000" w:themeColor="text1"/>
        </w:rPr>
        <w:t xml:space="preserve"> when tested</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-1","issued":{"date-parts":[["2020"]]},"page":"e63170","title":"Sexual dimorphism in trait variability and its eco-evolutionary and statistical implications","type":"article-journal","volume":"9"},"uris":["http://www.mendeley.com/documents/?uuid=4ca9a364-4744-41db-a1d7-3c9fc8c9b760"]}],"mendeley":{"formattedCitation":"(Zajitschek &lt;i&gt;et al.&lt;/i&gt;, 2020)","plainTextFormattedCitation":"(Zajitschek et al., 2020)","previouslyFormattedCitation":"(Zajitschek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Our findings for animals raises doubts about the extent to which biological factors and evolutionary arguments explain why men have greater trait variation than women for behavioural traits. </w:t>
      </w:r>
    </w:p>
    <w:p w14:paraId="0579C604" w14:textId="77777777" w:rsidR="00DF5211" w:rsidRPr="00AD5FAB" w:rsidRDefault="00DF5211" w:rsidP="00DF5211">
      <w:pPr>
        <w:spacing w:line="480" w:lineRule="auto"/>
        <w:ind w:firstLine="720"/>
        <w:rPr>
          <w:rFonts w:ascii="Times New Roman" w:hAnsi="Times New Roman" w:cs="Times New Roman"/>
          <w:color w:val="000000" w:themeColor="text1"/>
        </w:rPr>
      </w:pPr>
    </w:p>
    <w:p w14:paraId="2BAE3250" w14:textId="49CAFC34"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One widespread biological explanation for greater variation among men than women is attributed to sex chromosomes, and the fact that men are XY and women XX. Men therefore only express genes from a single X chromosome, while women, on average, express genes on both. The net effect is greater variance in gene expression among men, which should tend to increase the level of phenotypic variation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-1","issue":"12","issued":{"date-parts":[["2013"]]},"page":"3662-3668","title":"The variability is in the sex chromosomes","type":"article-journal","volume":"67"},"uris":["http://www.mendeley.com/documents/?uuid=48fc62fc-17a8-4c1b-8ebd-1292e83908c3"]}],"mendeley":{"formattedCitation":"(Reinhold &amp; Engqvist, 2013)","plainTextFormattedCitation":"(Reinhold &amp; Engqvist, 2013)","previouslyFormattedCitation":"(Reinhold &amp; Engqvist, 2013)"},"properties":{"noteIndex":0},"schema":"https://github.com/citation-style-language/schema/raw/master/csl-citation.json"}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(Reinhold &amp; Engqvist, 2013)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However, we found no difference in the sex difference in variability between mammals and birds even though males are heterogametic in mammals and homogametic in birds. One explanation is that genes on sex chromosomes do not affect, or only weakly affect, behaviours associated with personality in animals. In comparison, for mammals at least, genes responsible for both cognitive ability and brain structure are thought to be X-linked</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lastRenderedPageBreak/>
        <w:fldChar w:fldCharType="begin" w:fldLock="1"/>
      </w:r>
      <w:r w:rsidR="00985B47">
        <w:rPr>
          <w:rFonts w:ascii="Times New Roman" w:hAnsi="Times New Roman" w:cs="Times New Roman"/>
          <w:color w:val="000000" w:themeColor="text1"/>
        </w:rPr>
        <w:instrText>ADDIN CSL_CITATION {"citationItems":[{"id":"ITEM-1","itemData":{"DOI":"10.1111/j.1745-6924.2009.01168.x","ISSN":"17456924","abstract":"There is substantial evidence that males are more variable than females in general intelligence. In recent years, researchers have presented this as a reason that, although there is little, if any, mean sex difference in general intelligence, males tend to be overrepresented at both ends of its overall distribution. Part of the explanation could be the presence of genes on the X chromosome related both to syndromal disorders involving mental retardation and to population variation in general intelligence occurring normally. Genes on the X chromosome appear overrepresented among genes with known involvement in mental retardation, which is consistent with a model we developed of the population distribution of general intelligence as a mixture of two normal distributions. Using this model, we explored the expected ratios of males to females at various points in the distribution and estimated the proportion of variance in general intelligence potentially due to genes on the X chromosome. These estimates provide clues to the extent to which biologically based sex differences could be manifested in the environment as sex differences in displayed intellectual abilities. We discuss these observations in the context of sex differences in specific cognitive abilities and evolutionary theories of sexual selection. © 2009, Association for Psychological Science. All rights reserved.","author":[{"dropping-particle":"","family":"Johnson","given":"Wendy","non-dropping-particle":"","parse-names":false,"suffix":""},{"dropping-particle":"","family":"Deary","given":"Ian J.","non-dropping-particle":"","parse-names":false,"suffix":""},{"dropping-particle":"","family":"Carothers","given":"Andrew","non-dropping-particle":"","parse-names":false,"suffix":""}],"container-title":"Perspectives on Psychological Science","id":"ITEM-1","issue":"6","issued":{"date-parts":[["2009"]]},"page":"598-611","title":"A Role for the X Chromosome in Sex Differences in Variability in General Intelligence?","type":"article-journal","volume":"4"},"uris":["http://www.mendeley.com/documents/?uuid=73693120-fa3a-4ecc-8232-32248b482c15"]}],"mendeley":{"formattedCitation":"(Johnson, Deary, &amp; Carothers, 2009)","plainTextFormattedCitation":"(Johnson, Deary, &amp; Carothers, 2009)","previouslyFormattedCitation":"(Johnson, Deary, &amp; Carothers, 2009)"},"properties":{"noteIndex":0},"schema":"https://github.com/citation-style-language/schema/raw/master/csl-citation.json"}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(Johnson, Deary, &amp; Carothers, 2009)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which might partially explain the strength of sex differences in variability found for both traits.</w:t>
      </w:r>
    </w:p>
    <w:p w14:paraId="54CCFD01" w14:textId="77777777" w:rsidR="00DF5211" w:rsidRPr="00AD5FAB" w:rsidRDefault="00DF5211" w:rsidP="00DF5211">
      <w:pPr>
        <w:spacing w:line="480" w:lineRule="auto"/>
        <w:ind w:firstLine="720"/>
        <w:rPr>
          <w:rFonts w:ascii="Times New Roman" w:hAnsi="Times New Roman" w:cs="Times New Roman"/>
          <w:color w:val="000000" w:themeColor="text1"/>
        </w:rPr>
      </w:pPr>
    </w:p>
    <w:p w14:paraId="5712F650" w14:textId="2F0B9BF7" w:rsidR="00DF5211" w:rsidRPr="00AD5FAB"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Another major biological explanation for greater variation among men than women in behavioural traits is sexual selection. This is especially relevant for personality as certain traits elevate the likelihood of reproducing. For example, more extraverted men tend to have more mating opportunities in some societies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{"citationItems":[{"id":"ITEM-1","itemData":{"DOI":"10.1016/j.evolhumbehav.2004.12.004","ISSN":"10905138","abstract":"Heritable individual differences in personality have not been fully accounted for within the framework of evolutionary psychology. This paper argues that personality axes such as extraversion can usefully be seen as dimensions of trade-off of different fitness costs and benefits. It is hypothesized that increasing extraversion will be associated with increasing mating success, but at the cost of either increased physical risk or decreased parenting effort. In a sample of 545 British adults, extraversion was a strong predictor of lifetime number of sexual partners. Male extraverts were likely to have extra-pair matings, whilst female extraverts were likely to leave existing relationships for new ones. On the cost side, increasing extraversion increased the likelihood of hospitalization for accident or illness. There was no direct evidence of reduced parenting effort, but extravert women had an increased likelihood of exposing their children to stepparenting. The study demonstrates that extraversion has fitness costs as well as benefits. Population variation related in the trait is unlikely to be eliminated by selection due to its polygenic nature, likely spatiotemporal variability in the optimal value, and possible status- and frequency-dependent selection. © 2005 Elsevier Inc. All rights reserved.","author":[{"dropping-particle":"","family":"Nettle","given":"Daniel","non-dropping-particle":"","parse-names":false,"suffix":""}],"container-title":"Evolution and Human Behavior","id":"ITEM-1","issue":"4","issued":{"date-parts":[["2005"]]},"page":"363-373","title":"An evolutionary approach to the extraversion continuum","type":"article-journal","volume":"26"},"uris":["http://www.mendeley.com/documents/?uuid=2564ae4b-6122-45b8-8ffc-d167263f2249"]}],"mendeley":{"formattedCitation":"(Nettle, 2005)","plainTextFormattedCitation":"(Nettle, 2005)","previouslyFormattedCitation":"(Nettle, 2005)"},"properties":{"noteIndex":0},"schema":"https://github.com/citation-style-language/schema/raw/master/csl-citation.json"}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(Nettle, 2005)</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Similarly, there is evidence that </w:t>
      </w:r>
      <w:r w:rsidRPr="009E539B">
        <w:rPr>
          <w:rFonts w:ascii="Times New Roman" w:hAnsi="Times New Roman" w:cs="Times New Roman"/>
          <w:color w:val="000000" w:themeColor="text1"/>
        </w:rPr>
        <w:t xml:space="preserve">consistent, </w:t>
      </w:r>
      <w:r w:rsidR="002E52B2" w:rsidRPr="009E539B">
        <w:rPr>
          <w:rFonts w:ascii="Times New Roman" w:hAnsi="Times New Roman" w:cs="Times New Roman"/>
          <w:color w:val="000000" w:themeColor="text1"/>
        </w:rPr>
        <w:t xml:space="preserve">above </w:t>
      </w:r>
      <w:r w:rsidRPr="009E539B">
        <w:rPr>
          <w:rFonts w:ascii="Times New Roman" w:hAnsi="Times New Roman" w:cs="Times New Roman"/>
          <w:color w:val="000000" w:themeColor="text1"/>
        </w:rPr>
        <w:t>average levels of</w:t>
      </w:r>
      <w:r w:rsidRPr="00AD5FAB">
        <w:rPr>
          <w:rFonts w:ascii="Times New Roman" w:hAnsi="Times New Roman" w:cs="Times New Roman"/>
          <w:color w:val="000000" w:themeColor="text1"/>
        </w:rPr>
        <w:t xml:space="preserve"> aggression elevate success during male-male competition</w:t>
      </w:r>
      <w:ins w:id="369" w:author="Lauren Harrison" w:date="2021-05-21T16:32:00Z">
        <w:r w:rsidR="00CD7AB3">
          <w:rPr>
            <w:rFonts w:ascii="Times New Roman" w:hAnsi="Times New Roman" w:cs="Times New Roman"/>
            <w:color w:val="000000" w:themeColor="text1"/>
          </w:rPr>
          <w:t xml:space="preserve"> in non-human animals</w:t>
        </w:r>
      </w:ins>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{"citationItems":[{"id":"ITEM-1","itemData":{"DOI":"10.1016/j.anbehav.2009.11.037","abstract":"While the prevalence of animal personalities has become apparent in recent years, the importance of animal personalities in determining the outcome of sexual selection remains imperfectly understood. In particular, there are few data on whether repeatable personality differences among males are associated with repeatable outcomes of male-male interactions within the mating context. Using the bluefin killifish, Lucania goodei, we examined the repeatability of individual differences in mating behaviours and the stability of dominance rank, which partially determines mating success in this species. The expression of male behaviours in competition between males and female courtship was significantly repeatable over a 5-week period; the number of aggressive behaviours to males and females, and the number of courtship bouts had significant repeatabilities of 0.71, 0.72 and 0.65, respectively. A male's personality or behavioural type within the mating context, as measured by a composite measure of the overall level of mating behaviour activity, was significantly repeatable at 0.75. Males showed repeatable, linear dominance hierarchies, and a male's rank in the hierarchy was highly correlated with his behavioural type. Neither behavioural type nor dominance rank was associated with body size or body condition. The repeatability of behavioural types and stability in the outcomes of aggressive interactions suggest that these behavioural phenotypes are inherent characteristics of individuals rather than short-term responses to recent social experience or daily levels of food or stress, and may potentially have an early environmental and/or genetic basis. © 2009 The Association for the Study of Animal Behaviour.","author":[{"dropping-particle":"","family":"McGhee","given":"K E","non-dropping-particle":"","parse-names":false,"suffix":""},{"dropping-particle":"","family":"Travis","given":"J","non-dropping-particle":"","parse-names":false,"suffix":""}],"container-title":"Animal Behaviour","id":"ITEM-1","issue":"2","issued":{"date-parts":[["2010"]]},"note":"Cited By :44\n\nExport Date: 8 November 2018","page":"497-507","publisher-place":"Department of Biological Science, Florida State University, Tallahassee, United States","title":"Repeatable behavioural type and stable dominance rank in the bluefin killifish","type":"article-journal","volume":"79"},"uris":["http://www.mendeley.com/documents/?uuid=2f1932b1-654a-4351-b040-326c909b2baa"]}],"mendeley":{"formattedCitation":"(McGhee &amp; Travis, 2010)","plainTextFormattedCitation":"(McGhee &amp; Travis, 2010)","previouslyFormattedCitation":"(McGhee &amp; Travis, 2010)"},"properties":{"noteIndex":0},"schema":"https://github.com/citation-style-language/schema/raw/master/csl-citation.json"}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w:t>
      </w:r>
      <w:ins w:id="370" w:author="Lauren Harrison" w:date="2021-05-21T16:32:00Z">
        <w:r w:rsidR="00CD7AB3">
          <w:rPr>
            <w:rFonts w:ascii="Times New Roman" w:hAnsi="Times New Roman" w:cs="Times New Roman"/>
            <w:noProof/>
            <w:color w:val="000000" w:themeColor="text1"/>
          </w:rPr>
          <w:t xml:space="preserve">e.g. killifish; </w:t>
        </w:r>
      </w:ins>
      <w:r w:rsidR="00985B47" w:rsidRPr="00985B47">
        <w:rPr>
          <w:rFonts w:ascii="Times New Roman" w:hAnsi="Times New Roman" w:cs="Times New Roman"/>
          <w:noProof/>
          <w:color w:val="000000" w:themeColor="text1"/>
        </w:rPr>
        <w:t>McGhee &amp; Travis, 2010)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These behavioural traits are therefore sexually selected. Sexual selection is expected to result in condition-dependent expression of traits which should increase phenotypic variation</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{"citationItems":[{"id":"ITEM-1","itemData":{"DOI":"10.1038/nature05835","abstract":"In recent years evidence has been accumulating that personalities are not only found in humans but also in a wide range of other animal species. Individuals differ consistently in their behavioural tendencies and the behaviour in one context is correlated with the behaviour in multiple other contexts. From an adaptive perspective, the evolution of animal personalities is still a mystery, because a more flexible structure of behaviour should provide a selective advantage. Accordingly, many researchers view personalities as resulting from constraints imposed by the architecture of behaviour (but see ref. 12). In contrast, we show here that animal personalities can be given an adaptive explanation. Our argument is based on the insight that the trade-off between current and future reproduction often results in polymorphic populations in which some individuals put more emphasis on future fitness returns than others. Life-history theory predicts that such differences in fitness expectations should result in systematic differences in risk-taking behaviour. Individuals with high future expectations (who have much to lose) should be more risk-averse than individuals with low expectations. This applies to all kinds of risky situations, so individuals should consistently differ in their behaviour. By means of an evolutionary model we demonstrate that this basic principle results in the evolution of animal personalities. It simultaneously explains the coexistence of behavioural types, the consistency of behaviour through time and the structure of behavioural correlations across contexts. Moreover, it explains the common finding that explorative behaviour and risk-related traits like boldness and aggressiveness are common characteristics of animal personalities. ©2007 Nature Publishing Group.","author":[{"dropping-particle":"","family":"Wolf","given":"M","non-dropping-particle":"","parse-names":false,"suffix":""},{"dropping-particle":"","family":"Doorn","given":"G S","non-dropping-particle":"Van","parse-names":false,"suffix":""},{"dropping-particle":"","family":"Leimar","given":"O","non-dropping-particle":"","parse-names":false,"suffix":""},{"dropping-particle":"","family":"Weissing","given":"F J","non-dropping-particle":"","parse-names":false,"suffix":""}],"container-title":"Nature","id":"ITEM-1","issue":"7144","issued":{"date-parts":[["2007"]]},"note":"Cited By :637\n\nExport Date: 8 November 2018","page":"581-584","publisher-place":"Theoretical Biology Group, Centre for Ecological and Evolutionary Studies, University of Groningen, Kerklaan 30, 9751 NN Haren, Netherlands","title":"Life-history trade-offs favour the evolution of animal personalities","type":"article-journal","volume":"447"},"uris":["http://www.mendeley.com/documents/?uuid=e27a53af-e8c7-41b9-8d9b-d7843591cbe0"]},{"id":"ITEM-2","itemData":{"DOI":"10.2307/50503","abstract":"Recent evidence suggests that sexually selected traits have unexpectedly high genetic variance. In this paper, we offer a simple and general mechanism to explain this observation. Our explanation offers a resolution to the lek paradox and rests on only two assumptions; condition dependence of sexually selected traits and high genetic variance in condition. The former assumption is well supported by empirical evidence. We discuss the evidence for the latter assumption. These two assumptions lead inevitably to the capture of genetic variance into sexually selected traits concomitantly with the evolution of condition dependence. We present a simple genetic model to illustrate this view. We then explore some implications of genic capture for the coevolution of female preference and male traits. Our exposition of this problem incidentally leads to new insights into the similarities between sexually selected traits and life history traits, and therefore into the maintenance of high genetic variance in the latter. Finally, we discuss some shortcomings of a recently proposed alternative solution to the lek paradox; selection on variance.","author":[{"dropping-particle":"","family":"Rowe","given":"L.","non-dropping-particle":"","parse-names":false,"suffix":""},{"dropping-particle":"","family":"Houle","given":"David","non-dropping-particle":"","parse-names":false,"suffix":""}],"container-title":"Proceedings: Biological Sciences","id":"ITEM-2","issue":"1375","issued":{"date-parts":[["1996"]]},"page":"1415-1421","title":"The lek paradox and the capture of genetic variance","type":"article-journal","volume":"263"},"uris":["http://www.mendeley.com/documents/?uuid=5b7b0173-d392-42d9-8349-d09f1be2cac3"]}],"mendeley":{"formattedCitation":"(Rowe &amp; Houle, 1996; Wolf &lt;i&gt;et al.&lt;/i&gt;, 2007)","plainTextFormattedCitation":"(Rowe &amp; Houle, 1996; Wolf et al., 2007)","previouslyFormattedCitation":"(Rowe &amp; Houle, 1996; Wolf &lt;i&gt;et al.&lt;/i&gt;, 2007)"},"properties":{"noteIndex":0},"schema":"https://github.com/citation-style-language/schema/raw/master/csl-citation.json"}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(Rowe &amp; Houle, 1996; Wolf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2007)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Indeed, there is evidence in humans that some traits under sexual selection show a greater sex difference in variability than other traits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{"citationItems":[{"id":"ITEM-1","itemData":{"DOI":"10.1037/1089-2680.7.3.219","ISSN":"10892680","abstract":"Greater male than female variability is found in behavioral and morphological traits in animals. A theory that greater male variability is associated with variability in parental investment is described and contrasted with sexual strategies theory, which posits no sex differences in variability. Predictions from the theories were tested through meta- analyses of variance ratios for data sets involving sexually selected characteristics (physical aggression and 5 aspects of mate choice) and 2 unlikely to have resulted from sexual selection (anger and self-esteem). Variation was significantly greater among men than women in 5 of the 6 former data sets and was similar for men and women in the latter 2 data sets, broadly supporting the predictions. A further analysis extends the theory to intellectual abilities. References marked with an asterisk indicate studies included in the meta-analyses.","author":[{"dropping-particle":"","family":"Archer","given":"John","non-dropping-particle":"","parse-names":false,"suffix":""},{"dropping-particle":"","family":"Mehdikhani","given":"Mani","non-dropping-particle":"","parse-names":false,"suffix":""}],"container-title":"Review of General Psychology","id":"ITEM-1","issue":"3","issued":{"date-parts":[["2003"]]},"page":"219-236","title":"Variability among Males in Sexually Selected Attributes","type":"article-journal","volume":"7"},"uris":["http://www.mendeley.com/documents/?uuid=d41f6bdd-9e6e-4c75-a544-ce99987f5a44"]}],"mendeley":{"formattedCitation":"(Archer &amp; Mehdikhani, 2003)","plainTextFormattedCitation":"(Archer &amp; Mehdikhani, 2003)","previouslyFormattedCitation":"(Archer &amp; Mehdikhani, 2003)"},"properties":{"noteIndex":0},"schema":"https://github.com/citation-style-language/schema/raw/master/csl-citation.json"}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(Archer &amp; Mehdikhani, 2003)</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It is therefore relevant that we found no moderating effect of sexual size dimorphism, which is a standard proxy for the level of sexual selection on males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{"citationItems":[{"id":"ITEM-1","itemData":{"author":[{"dropping-particle":"","family":"Rohner","given":"Patrick T","non-dropping-particle":"","parse-names":false,"suffix":""},{"dropping-particle":"","family":"Blanckenhorn","given":"Wolf U.","non-dropping-particle":"","parse-names":false,"suffix":""},{"dropping-particle":"","family":"Puniamoorthy","given":"N","non-dropping-particle":"","parse-names":false,"suffix":""}],"container-title":"Evolution","id":"ITEM-1","issue":"6","issued":{"date-parts":[["2016"]]},"page":"1189-1199","title":"Sexual selection on male size drives the evolution of male-biased sexual size dimorphism via the prolongation of male development","type":"article-journal","volume":"70"},"uris":["http://www.mendeley.com/documents/?uuid=f6073d02-34c2-4428-a352-e57b0d37541b"]}],"mendeley":{"formattedCitation":"(Rohner, Blanckenhorn, &amp; Puniamoorthy, 2016)","plainTextFormattedCitation":"(Rohner, Blanckenhorn, &amp; Puniamoorthy, 2016)","previouslyFormattedCitation":"(Rohner, Blanckenhorn, &amp; Puniamoorthy,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(Rohner, Blanckenhorn, &amp; Puniamoorthy, 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on the sex difference in variation in personality in any of the animal taxa that we examined, including mammals. One explanation for our finding is that natural selection on females might lead to comparable directional selection. For example, females generally invest more than males in parental care</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{"citationItems":[{"id":"ITEM-1","itemData":{"DOI":"10.1126/sciadv.1500983","ISSN":"23752548","abstract":"Since Darwin’s conception of sexual selection theory, scientists have struggled to identify the evolutionary forces underlying the pervasive differences between male and female behavior, morphology, and physiology. The Darwin-Bateman paradigm predicts that anisogamy imposes stronger sexual selection on males, which, in turn, drives the evolution of conventional sex roles in terms of female-biased parental care and male-biased sexual dimorphism. Although this paradigm forms the cornerstone of modern sexual selection theory, it still remains untested across the animal tree of life. This lack of evidence has promoted the rise of alternative hypotheses arguing that sex differences are entirely driven by environmental factors or chance. We demonstrate that, across the animal kingdom, sexual selection, as captured by standard Bateman metrics, is indeed stronger in males than in females and that it is evolutionarily tied to sex biases in parental care and sexual dimorphism. Our findings provide the first comprehensive evidence that Darwin’s concept of conventional sex roles is accurate and refute recent criticism of sexual selection theory.","author":[{"dropping-particle":"","family":"Janicke","given":"Tim","non-dropping-particle":"","parse-names":false,"suffix":""},{"dropping-particle":"","family":"Häderer","given":"Ines K.","non-dropping-particle":"","parse-names":false,"suffix":""},{"dropping-particle":"","family":"Lajeunesse","given":"Marc J.","non-dropping-particle":"","parse-names":false,"suffix":""},{"dropping-particle":"","family":"Anthes","given":"Nils","non-dropping-particle":"","parse-names":false,"suffix":""}],"container-title":"Science Advances","id":"ITEM-1","issue":"2","issued":{"date-parts":[["2016"]]},"note":"summary of main findings:\n\n1. when females care, the opportunity for selection, for sexual selection, and Bateman's gradient for sex. selection are all significantly male-baised\n2. Sexual dimorphism significantly changes the sex-biased opportunity for selection (species where males are bigger have strong male-biased selection, also in monomorphic species, but female-biased dimorphism shows stronger opportunity for selection on females than males)","page":"1-11","title":"Darwinian sex roles confirmed across the animal kingdom","type":"article-journal","volume":"2"},"uris":["http://www.mendeley.com/documents/?uuid=0ef10d29-994f-4967-a364-93d5365ded21"]}],"mendeley":{"formattedCitation":"(Janicke &lt;i&gt;et al.&lt;/i&gt;, 2016)","plainTextFormattedCitation":"(Janicke et al., 2016)","previouslyFormattedCitation":"(Janicke &lt;i&gt;et al.&lt;/i&gt;, 2016)"},"properties":{"noteIndex":0},"schema":"https://github.com/citation-style-language/schema/raw/master/csl-citation.json"}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(Janicke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2016)</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and, in this context, there might therefore be equally strong selection on females as males to be aggressive. Similarly, in group living animals, females often establish social hierarchies where dominance is maintained through aggressive interactions</w:t>
      </w:r>
      <w:r w:rsidR="007751FC">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{"citationItems":[{"id":"ITEM-1","itemData":{"author":[{"dropping-particle":"","family":"Kappeler","given":"Peter M.","non-dropping-particle":"","parse-names":false,"suffix":""}],"container-title":"Phil. Trans. R. Soc. B","id":"ITEM-1","issued":{"date-parts":[["2017"]]},"page":"20160321","title":"Sex roles and adult sex ratios: insights from mammalian biology and consequences for primate behaviour","type":"article-journal","volume":"372"},"uris":["http://www.mendeley.com/documents/?uuid=c36b49bb-8f4a-41a4-a69a-45fd5067d958"]}],"mendeley":{"formattedCitation":"(Kappeler, 2017)","plainTextFormattedCitation":"(Kappeler, 2017)","previouslyFormattedCitation":"(Kappeler, 2017)"},"properties":{"noteIndex":0},"schema":"https://github.com/citation-style-language/schema/raw/master/csl-citation.json"}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(Kappeler, 2017)</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Additionally, we might find greater female variability, especially in traits like aggression or sociability, when measurements of personality assays overlap with reproductive periods. Another possible explanation for not finding greater male variability in personality in animals is that</w:t>
      </w:r>
      <w:r w:rsidRPr="00AD5FAB" w:rsidDel="00FF23D4">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t xml:space="preserve">many of </w:t>
      </w:r>
      <w:r w:rsidRPr="00AD5FAB">
        <w:rPr>
          <w:rFonts w:ascii="Times New Roman" w:hAnsi="Times New Roman" w:cs="Times New Roman"/>
          <w:color w:val="000000" w:themeColor="text1"/>
        </w:rPr>
        <w:lastRenderedPageBreak/>
        <w:t>the measures of personality involve behaviours that are likely to be under similar natural selection in both sexes. For example, many animal personality traits affect survival, notably boldness, which is linked to anti-predator responses, and activity or exploration, which is linked to foraging.</w:t>
      </w:r>
    </w:p>
    <w:p w14:paraId="0D804AEF" w14:textId="77777777" w:rsidR="00DF5211" w:rsidRPr="00AD5FAB" w:rsidRDefault="00DF5211" w:rsidP="00DF5211">
      <w:pPr>
        <w:spacing w:line="480" w:lineRule="auto"/>
        <w:rPr>
          <w:rFonts w:ascii="Times New Roman" w:hAnsi="Times New Roman" w:cs="Times New Roman"/>
          <w:color w:val="000000" w:themeColor="text1"/>
        </w:rPr>
      </w:pPr>
    </w:p>
    <w:p w14:paraId="699396DE" w14:textId="3A3A5B4A" w:rsidR="004309D4" w:rsidRDefault="00DF5211" w:rsidP="00DF5211">
      <w:pPr>
        <w:spacing w:line="480" w:lineRule="auto"/>
        <w:ind w:firstLine="720"/>
        <w:rPr>
          <w:rFonts w:ascii="Times New Roman" w:hAnsi="Times New Roman" w:cs="Times New Roman"/>
          <w:color w:val="000000" w:themeColor="text1"/>
        </w:rPr>
      </w:pPr>
      <w:r w:rsidRPr="00AD5FAB">
        <w:rPr>
          <w:rFonts w:ascii="Times New Roman" w:hAnsi="Times New Roman" w:cs="Times New Roman"/>
          <w:color w:val="000000" w:themeColor="text1"/>
        </w:rPr>
        <w:t>Of course, a lack of evidence for greater male variability in animals for personality traits does not preclude biological factors contributing towards greater male variation in a range of behavioural and allied traits in humans</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{"citationItems":[{"id":"ITEM-1","itemData":{"DOI":"10.1016/j.cub.2018.09.018","ISSN":"09609822","PMID":"30458153","abstract":"Fundamental differences exist between males and females, encompassing anatomy, physiology, behaviour, and genetics. Such differences undoubtedly play a part in the well documented, yet poorly understood, disparity in disease susceptibility between the sexes. Although traditionally attributed to gonadal sex hormone effects, recent work has begun to shed more light on the contribution of genetics — and in particular the sex chromosomes — to these sexual dimorphisms. Here, we explore the accumulating evidence for a significant genetic component to mammalian sexual dimorphism through the paradigm of sex chromosome evolution. The differences between the extant X and Y chromosomes, at both a sequence and regulatory level, arose across 166 million years. A functional result of these differences is cell autonomous sexual dimorphism. By understanding the process that changed a pair of homologous ancestral autosomes into the extant mammalian X and Y, we believe it easier to consider the mechanisms that may contribute to hormone-independent male–female differences. We highlight key roles for genes with homologues present on both sex chromosomes, where the X-linked copy escapes X chromosome inactivation. Finally, we summarise current experimental paradigms and suggest areas for developments to further increase our understanding of cell autonomous sexual dimorphism in the context of health and disease. In this review, Snell and Turner provide an overview of the genetic basis of sexual dimorphisms in mammals and discuss models to disentangle the effects of hormones versus genes in differences between the sexes.","author":[{"dropping-particle":"","family":"Snell","given":"Daniel M.","non-dropping-particle":"","parse-names":false,"suffix":""},{"dropping-particle":"","family":"Turner","given":"James M.A.","non-dropping-particle":"","parse-names":false,"suffix":""}],"container-title":"Current Biology","id":"ITEM-1","issue":"22","issued":{"date-parts":[["2018"]]},"page":"R1313-R1324","publisher":"The Authors","title":"Sex Chromosome Effects on Male–Female Differences in Mammals","type":"article-journal","volume":"28"},"uris":["http://www.mendeley.com/documents/?uuid=cce6f0b4-2827-4e54-b6e8-5d0bd3e3c899"]}],"mendeley":{"formattedCitation":"(Snell &amp; Turner, 2018)","plainTextFormattedCitation":"(Snell &amp; Turner, 2018)","previouslyFormattedCitation":"(Snell &amp; Turner, 2018)"},"properties":{"noteIndex":0},"schema":"https://github.com/citation-style-language/schema/raw/master/csl-citation.json"}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(Snell &amp; Turner, 2018)</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Given that phylogeny (</w:t>
      </w:r>
      <w:r w:rsidRPr="00AD5FAB">
        <w:rPr>
          <w:rFonts w:ascii="Times New Roman" w:hAnsi="Times New Roman" w:cs="Times New Roman"/>
          <w:i/>
          <w:color w:val="000000" w:themeColor="text1"/>
        </w:rPr>
        <w:t>I</w:t>
      </w:r>
      <w:r w:rsidRPr="00AD5FAB">
        <w:rPr>
          <w:rFonts w:ascii="Times New Roman" w:hAnsi="Times New Roman" w:cs="Times New Roman"/>
          <w:color w:val="000000" w:themeColor="text1"/>
          <w:vertAlign w:val="superscript"/>
        </w:rPr>
        <w:t>2</w:t>
      </w:r>
      <w:r w:rsidRPr="00AD5FAB">
        <w:rPr>
          <w:rFonts w:ascii="Times New Roman" w:hAnsi="Times New Roman" w:cs="Times New Roman"/>
          <w:color w:val="000000" w:themeColor="text1"/>
          <w:vertAlign w:val="subscript"/>
        </w:rPr>
        <w:t>phylo</w:t>
      </w:r>
      <w:r w:rsidRPr="00AD5FAB">
        <w:rPr>
          <w:rFonts w:ascii="Times New Roman" w:hAnsi="Times New Roman" w:cs="Times New Roman"/>
          <w:color w:val="000000" w:themeColor="text1"/>
        </w:rPr>
        <w:t xml:space="preserve">) explained a large proportion of variance in sex-specific differences in personality variability in mammals it would be valuable to conduct a more focussed meta-analysis looking at sex-specific variability in behaviour in </w:t>
      </w:r>
      <w:ins w:id="371" w:author="Lauren Harrison" w:date="2021-05-21T16:34:00Z">
        <w:r w:rsidR="00D14F00">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primates. Nonetheless, our findings for animals, alongside the weak evidence for greater male variability in other traits</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A508E6">
        <w:rPr>
          <w:rFonts w:ascii="Times New Roman" w:hAnsi="Times New Roman" w:cs="Times New Roman"/>
          <w:color w:val="000000" w:themeColor="text1"/>
        </w:rPr>
        <w:instrText>ADDIN CSL_CITATION {"citationItems":[{"id":"ITEM-1","itemData":{"DOI":"10.1007/s00265-018-2534-2","ISBN":"0340-5443 1432-0762","ISSN":"03405443","abstract":"The pace-of-life syndrome (POLS) hypothesis predicts that behavior and physiology covary with life history. Evidence for such covariation is contradictory, possibly because systematic sources of variation (e.g. sex) have been neglected. Sexes often experience different selection pressures leading to sex-specific allocation between reproduction and self-maintenance, facilitating divergence in life-history. Sex-specific differences in means and possibly variances may therefore play a key role in the POLS framework. We investigate whether sexes differ in means and variances along the fast-slow pace-of-life continuum for life history and physiological and behavioral traits. In addition, we test whether social and environmental characteristics such as breeding strategy, mating system, and study environment explain heterogeneity between the sexes. Using meta-analytic methods, we found that populations with a polygynous mating system or for studies conducted on wild populations, males had a faster pace-of-life for developmental life-history traits (e.g., growth rate), behavior, and physiology. In contrast, adult life-history traits (e.g., lifespan) were shifted towards faster pace-of-life in females, deviating from the other trait categories. Phenotypic variances were similar between the sexes across trait categories and were not affected by mating system or study environment. Breeding strategy did not influence sex differences in variances or means. We discuss our results in the light of sex-specific selection that might drive sex-specific differences in pace-of-life and ultimately POLS.","author":[{"dropping-particle":"","family":"Tarka","given":"Maja","non-dropping-particle":"","parse-names":false,"suffix":""},{"dropping-particle":"","family":"Guenther","given":"Anja","non-dropping-particle":"","parse-names":false,"suffix":""},{"dropping-particle":"","family":"Niemelä","given":"Petri T.","non-dropping-particle":"","parse-names":false,"suffix":""},{"dropping-particle":"","family":"Nakagawa","given":"Shinichi","non-dropping-particle":"","parse-names":false,"suffix":""},{"dropping-particle":"","family":"Noble","given":"Daniel W.A.","non-dropping-particle":"","parse-names":false,"suffix":""}],"container-title":"Behavioral Ecology and Sociobiology","id":"ITEM-1","issue":"8","issued":{"date-parts":[["2018"]]},"page":"132","publisher":"Behavioral Ecology and Sociobiology","title":"Sex differences in life history, behavior, and physiology along a slow-fast continuum: a meta-analysis","type":"article-journal","volume":"72"},"uris":["http://www.mendeley.com/documents/?uuid=94132fea-aed3-46a0-b2f0-b783927bd9eb"]},{"id":"ITEM-2","itemData":{"DOI":"10.1111/evo.12224","ISBN":"0014-3820","ISSN":"00143820","PMID":"24299417","abstract":"Sex differences in the mean trait expression are well documented, not only for traits that are directly associated with reproduction. Less is known about how the variability of traits differs between males and females. In species with sex chromosomes and dosage compensation, the heterogametic sex is expected to show larger trait variability (sex-chromosome hypothesis), yet this central prediction, based on fundamental genetic principles, has never been evaluated in detail. Here we show that in species with heterogametic males, male variability in body size is significantly larger than in females, whereas the opposite can be shown for species with heterogametic females. These results support the prediction of the sex-chromosome hypothesis that individuals of the heterogametic sex should be more variable. We argue that the pattern demonstrated here for sex-specific body size variability is likely to apply to any trait and needs to be considered when testing predictions about sex-specific variability and sexual selection.","author":[{"dropping-particle":"","family":"Reinhold","given":"Klaus","non-dropping-particle":"","parse-names":false,"suffix":""},{"dropping-particle":"","family":"Engqvist","given":"Leif","non-dropping-particle":"","parse-names":false,"suffix":""}],"container-title":"Evolution","id":"ITEM-2","issue":"12","issued":{"date-parts":[["2013"]]},"page":"3662-3668","title":"The variability is in the sex chromosomes","type":"article-journal","volume":"67"},"uris":["http://www.mendeley.com/documents/?uuid=48fc62fc-17a8-4c1b-8ebd-1292e83908c3"]},{"id":"ITEM-3","itemData":{"DOI":"10.7554/eLife.63170","author":[{"dropping-particle":"","family":"Zajitschek","given":"S.","non-dropping-particle":"","parse-names":false,"suffix":""},{"dropping-particle":"","family":"Zajitschek","given":"F.","non-dropping-particle":"","parse-names":false,"suffix":""},{"dropping-particle":"","family":"Bonduriansky","given":"R.","non-dropping-particle":"","parse-names":false,"suffix":""},{"dropping-particle":"","family":"Brooks","given":"R. C.","non-dropping-particle":"","parse-names":false,"suffix":""},{"dropping-particle":"","family":"Cornwell","given":"W.","non-dropping-particle":"","parse-names":false,"suffix":""},{"dropping-particle":"","family":"Falster","given":"D. S.","non-dropping-particle":"","parse-names":false,"suffix":""},{"dropping-particle":"","family":"Lagisz","given":"M.","non-dropping-particle":"","parse-names":false,"suffix":""},{"dropping-particle":"","family":"Mason","given":"J.","non-dropping-particle":"","parse-names":false,"suffix":""},{"dropping-particle":"","family":"Senior","given":"A. M.","non-dropping-particle":"","parse-names":false,"suffix":""},{"dropping-particle":"","family":"Noble","given":"Daniel W.A.","non-dropping-particle":"","parse-names":false,"suffix":""},{"dropping-particle":"","family":"Nakagawa","given":"S.","non-dropping-particle":"","parse-names":false,"suffix":""}],"container-title":"eLife","id":"ITEM-3","issued":{"date-parts":[["2020"]]},"page":"e63170","title":"Sexual dimorphism in trait variability and its eco-evolutionary and statistical implications","type":"article-journal","volume":"9"},"uris":["http://www.mendeley.com/documents/?uuid=4ca9a364-4744-41db-a1d7-3c9fc8c9b760"]}],"mendeley":{"formattedCitation":"(Reinhold &amp; Engqvist, 2013; Tarka &lt;i&gt;et al.&lt;/i&gt;, 2018; Zajitschek &lt;i&gt;et al.&lt;/i&gt;, 2020)","plainTextFormattedCitation":"(Reinhold &amp; Engqvist, 2013; Tarka et al., 2018; Zajitschek et al., 2020)","previouslyFormattedCitation":"(Reinhold &amp; Engqvist, 2013; Tarka &lt;i&gt;et al.&lt;/i&gt;, 2018; Zajitschek &lt;i&gt;et al.&lt;/i&gt;, 2020)"},"properties":{"noteIndex":0},"schema":"https://github.com/citation-style-language/schema/raw/master/csl-citation.json"}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51500" w:rsidRPr="00951500">
        <w:rPr>
          <w:rFonts w:ascii="Times New Roman" w:hAnsi="Times New Roman" w:cs="Times New Roman"/>
          <w:noProof/>
          <w:color w:val="000000" w:themeColor="text1"/>
        </w:rPr>
        <w:t xml:space="preserve">(Reinhold &amp; Engqvist, 2013; Tarka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xml:space="preserve">, 2018; Zajitschek </w:t>
      </w:r>
      <w:r w:rsidR="00951500" w:rsidRPr="00951500">
        <w:rPr>
          <w:rFonts w:ascii="Times New Roman" w:hAnsi="Times New Roman" w:cs="Times New Roman"/>
          <w:i/>
          <w:noProof/>
          <w:color w:val="000000" w:themeColor="text1"/>
        </w:rPr>
        <w:t>et al.</w:t>
      </w:r>
      <w:r w:rsidR="00951500" w:rsidRPr="00951500">
        <w:rPr>
          <w:rFonts w:ascii="Times New Roman" w:hAnsi="Times New Roman" w:cs="Times New Roman"/>
          <w:noProof/>
          <w:color w:val="000000" w:themeColor="text1"/>
        </w:rPr>
        <w:t>, 2020)</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suggests that accepting evolutionary explanations for greater behavioural variability in men than women is premature. Greater attention needs to be paid to the possible role of social factors that might select for a wider range of developmental pathways in boys than girls yielding greater behavioural variability in men than women</w:t>
      </w:r>
      <w:r w:rsidR="00951500">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fldChar w:fldCharType="begin" w:fldLock="1"/>
      </w:r>
      <w:r w:rsidR="00985B47">
        <w:rPr>
          <w:rFonts w:ascii="Times New Roman" w:hAnsi="Times New Roman" w:cs="Times New Roman"/>
          <w:color w:val="000000" w:themeColor="text1"/>
        </w:rPr>
        <w:instrText>ADDIN CSL_CITATION {"citationItems":[{"id":"ITEM-1","itemData":{"DOI":"10.1186/s40536-019-0070-9","ISSN":"21960739","abstract":"A recent study by Baye and Monseur (Large Scale Assess Educ 4:1–16, 2016) using large, international educational data sets suggest that the “greater male variation hypothesis” is well supported. Males are often over-represented at the tails of the ability distribution despite similarity in measures of central tendency and the gradual closing of the attainment gap relative to females. In this study, we replicate and expand Baye and Monseur’s work, and explore greater male variability by country using meta-analysis and meta-regression. While we broadly confirm that variability is greater for males internationally, we find that there is significant heterogeneity between countries, and that much of this can be quantified using variables applicable across these assessments (such as test, year, male–female effect size, mean country score and Global Gender Gap Indicators). While it is still not possible to make any causal conclusions regarding why males are more varied than females in academic assessments, it is possible to show that some national level variables effect the magnitude of this variation. Results and suggestions for further work are discussed.","author":[{"dropping-particle":"","family":"Gray","given":"Helen","non-dropping-particle":"","parse-names":false,"suffix":""},{"dropping-particle":"","family":"Lyth","given":"Andrew","non-dropping-particle":"","parse-names":false,"suffix":""},{"dropping-particle":"","family":"McKenna","given":"Catherine","non-dropping-particle":"","parse-names":false,"suffix":""},{"dropping-particle":"","family":"Stothard","given":"Susan","non-dropping-particle":"","parse-names":false,"suffix":""},{"dropping-particle":"","family":"Tymms","given":"Peter","non-dropping-particle":"","parse-names":false,"suffix":""},{"dropping-particle":"","family":"Copping","given":"Lee","non-dropping-particle":"","parse-names":false,"suffix":""}],"container-title":"Large-Scale Assessments in Education","id":"ITEM-1","issue":"1","issued":{"date-parts":[["2019"]]},"publisher":"Springer US","title":"Sex differences in variability across nations in reading, mathematics and science: a meta-analytic extension of Baye and Monseur (2016)","type":"article-journal","volume":"7"},"uris":["http://www.mendeley.com/documents/?uuid=5fde5dd3-4e27-4245-84fe-a2894652edd3"]}],"mendeley":{"formattedCitation":"(Gray &lt;i&gt;et al.&lt;/i&gt;, 2019)","plainTextFormattedCitation":"(Gray et al., 2019)","previouslyFormattedCitation":"(Gray &lt;i&gt;et al.&lt;/i&gt;, 2019)"},"properties":{"noteIndex":0},"schema":"https://github.com/citation-style-language/schema/raw/master/csl-citation.json"}</w:instrText>
      </w:r>
      <w:r w:rsidRPr="00AD5FAB">
        <w:rPr>
          <w:rFonts w:ascii="Times New Roman" w:hAnsi="Times New Roman" w:cs="Times New Roman"/>
          <w:color w:val="000000" w:themeColor="text1"/>
        </w:rPr>
        <w:fldChar w:fldCharType="separate"/>
      </w:r>
      <w:r w:rsidR="00985B47" w:rsidRPr="00985B47">
        <w:rPr>
          <w:rFonts w:ascii="Times New Roman" w:hAnsi="Times New Roman" w:cs="Times New Roman"/>
          <w:noProof/>
          <w:color w:val="000000" w:themeColor="text1"/>
        </w:rPr>
        <w:t xml:space="preserve">(Gray </w:t>
      </w:r>
      <w:r w:rsidR="00985B47" w:rsidRPr="00985B47">
        <w:rPr>
          <w:rFonts w:ascii="Times New Roman" w:hAnsi="Times New Roman" w:cs="Times New Roman"/>
          <w:i/>
          <w:noProof/>
          <w:color w:val="000000" w:themeColor="text1"/>
        </w:rPr>
        <w:t>et al.</w:t>
      </w:r>
      <w:r w:rsidR="00985B47" w:rsidRPr="00985B47">
        <w:rPr>
          <w:rFonts w:ascii="Times New Roman" w:hAnsi="Times New Roman" w:cs="Times New Roman"/>
          <w:noProof/>
          <w:color w:val="000000" w:themeColor="text1"/>
        </w:rPr>
        <w:t>, 2019)</w:t>
      </w:r>
      <w:r w:rsidRPr="00AD5FAB">
        <w:rPr>
          <w:rFonts w:ascii="Times New Roman" w:hAnsi="Times New Roman" w:cs="Times New Roman"/>
          <w:color w:val="000000" w:themeColor="text1"/>
        </w:rPr>
        <w:fldChar w:fldCharType="end"/>
      </w:r>
      <w:r w:rsidRPr="00AD5FAB">
        <w:rPr>
          <w:rFonts w:ascii="Times New Roman" w:hAnsi="Times New Roman" w:cs="Times New Roman"/>
          <w:color w:val="000000" w:themeColor="text1"/>
        </w:rPr>
        <w:t xml:space="preserve">. </w:t>
      </w:r>
    </w:p>
    <w:p w14:paraId="54114BBB" w14:textId="77777777" w:rsidR="004309D4" w:rsidRDefault="004309D4" w:rsidP="004309D4">
      <w:pPr>
        <w:spacing w:line="480" w:lineRule="auto"/>
        <w:ind w:firstLine="720"/>
        <w:rPr>
          <w:rFonts w:ascii="Times New Roman" w:hAnsi="Times New Roman" w:cs="Times New Roman"/>
          <w:color w:val="000000" w:themeColor="text1"/>
        </w:rPr>
      </w:pPr>
    </w:p>
    <w:p w14:paraId="4979C1FF" w14:textId="3328DAF2" w:rsidR="00167EC3" w:rsidRPr="00167EC3" w:rsidRDefault="004309D4" w:rsidP="00167EC3">
      <w:pPr>
        <w:pStyle w:val="Heading1"/>
        <w:numPr>
          <w:ilvl w:val="0"/>
          <w:numId w:val="27"/>
        </w:numPr>
        <w:spacing w:line="480" w:lineRule="auto"/>
      </w:pPr>
      <w:bookmarkStart w:id="372" w:name="_Toc61094848"/>
      <w:r w:rsidRPr="00167EC3">
        <w:rPr>
          <w:rFonts w:ascii="Times New Roman" w:hAnsi="Times New Roman" w:cs="Times New Roman"/>
          <w:b/>
          <w:bCs/>
          <w:color w:val="auto"/>
          <w:sz w:val="24"/>
          <w:szCs w:val="24"/>
        </w:rPr>
        <w:t>Conclusions</w:t>
      </w:r>
      <w:bookmarkEnd w:id="372"/>
      <w:r w:rsidRPr="002A0607">
        <w:t xml:space="preserve"> </w:t>
      </w:r>
    </w:p>
    <w:p w14:paraId="7E825472" w14:textId="78A64148" w:rsidR="00E837AE" w:rsidRPr="00E837AE" w:rsidRDefault="00E837AE" w:rsidP="002A7F93">
      <w:pPr>
        <w:pStyle w:val="ListParagraph"/>
        <w:numPr>
          <w:ilvl w:val="0"/>
          <w:numId w:val="18"/>
        </w:numPr>
        <w:spacing w:line="480" w:lineRule="auto"/>
        <w:rPr>
          <w:rFonts w:ascii="Times New Roman" w:hAnsi="Times New Roman" w:cs="Times New Roman"/>
          <w:b/>
          <w:bCs/>
          <w:color w:val="FF0000"/>
        </w:rPr>
      </w:pPr>
      <w:r>
        <w:rPr>
          <w:rFonts w:ascii="Times New Roman" w:hAnsi="Times New Roman" w:cs="Times New Roman"/>
          <w:color w:val="000000" w:themeColor="text1"/>
        </w:rPr>
        <w:t>Overall, w</w:t>
      </w:r>
      <w:r w:rsidRPr="00AD5FAB">
        <w:rPr>
          <w:rFonts w:ascii="Times New Roman" w:hAnsi="Times New Roman" w:cs="Times New Roman"/>
          <w:color w:val="000000" w:themeColor="text1"/>
        </w:rPr>
        <w:t xml:space="preserve">e </w:t>
      </w:r>
      <w:r w:rsidR="007F0C46">
        <w:rPr>
          <w:rFonts w:ascii="Times New Roman" w:hAnsi="Times New Roman" w:cs="Times New Roman"/>
          <w:color w:val="000000" w:themeColor="text1"/>
        </w:rPr>
        <w:t>find</w:t>
      </w:r>
      <w:r w:rsidRPr="00AD5FAB">
        <w:rPr>
          <w:rFonts w:ascii="Times New Roman" w:hAnsi="Times New Roman" w:cs="Times New Roman"/>
          <w:color w:val="000000" w:themeColor="text1"/>
        </w:rPr>
        <w:t xml:space="preserve"> little evidence for widespread, consistent male-female differences in personality in </w:t>
      </w:r>
      <w:ins w:id="373" w:author="Lauren Harrison" w:date="2021-05-21T16:34:00Z">
        <w:r w:rsidR="00D14F00">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 xml:space="preserve">animals, either for mean values or levels of variation. Crucially, </w:t>
      </w:r>
      <w:r w:rsidR="007F0C46">
        <w:rPr>
          <w:rFonts w:ascii="Times New Roman" w:hAnsi="Times New Roman" w:cs="Times New Roman"/>
          <w:color w:val="000000" w:themeColor="text1"/>
        </w:rPr>
        <w:t>there is no</w:t>
      </w:r>
      <w:r w:rsidRPr="00AD5FAB">
        <w:rPr>
          <w:rFonts w:ascii="Times New Roman" w:hAnsi="Times New Roman" w:cs="Times New Roman"/>
          <w:color w:val="000000" w:themeColor="text1"/>
        </w:rPr>
        <w:t xml:space="preserve"> evidence </w:t>
      </w:r>
      <w:r>
        <w:rPr>
          <w:rFonts w:ascii="Times New Roman" w:hAnsi="Times New Roman" w:cs="Times New Roman"/>
          <w:color w:val="000000" w:themeColor="text1"/>
        </w:rPr>
        <w:t>to support the</w:t>
      </w:r>
      <w:r w:rsidRPr="00AD5FAB">
        <w:rPr>
          <w:rFonts w:ascii="Times New Roman" w:hAnsi="Times New Roman" w:cs="Times New Roman"/>
          <w:color w:val="000000" w:themeColor="text1"/>
        </w:rPr>
        <w:t xml:space="preserve"> </w:t>
      </w:r>
      <w:r>
        <w:rPr>
          <w:rFonts w:ascii="Times New Roman" w:hAnsi="Times New Roman" w:cs="Times New Roman"/>
          <w:color w:val="000000" w:themeColor="text1"/>
        </w:rPr>
        <w:t>‘</w:t>
      </w:r>
      <w:r w:rsidRPr="00AD5FAB">
        <w:rPr>
          <w:rFonts w:ascii="Times New Roman" w:hAnsi="Times New Roman" w:cs="Times New Roman"/>
          <w:color w:val="000000" w:themeColor="text1"/>
        </w:rPr>
        <w:t>greater male variability</w:t>
      </w:r>
      <w:r>
        <w:rPr>
          <w:rFonts w:ascii="Times New Roman" w:hAnsi="Times New Roman" w:cs="Times New Roman"/>
          <w:color w:val="000000" w:themeColor="text1"/>
        </w:rPr>
        <w:t>’ hypothesis</w:t>
      </w:r>
      <w:r w:rsidRPr="00AD5FAB">
        <w:rPr>
          <w:rFonts w:ascii="Times New Roman" w:hAnsi="Times New Roman" w:cs="Times New Roman"/>
          <w:color w:val="000000" w:themeColor="text1"/>
        </w:rPr>
        <w:t xml:space="preserve"> in any taxa for any of the five personality factors.</w:t>
      </w:r>
      <w:r>
        <w:rPr>
          <w:rFonts w:ascii="Times New Roman" w:hAnsi="Times New Roman" w:cs="Times New Roman"/>
          <w:color w:val="000000" w:themeColor="text1"/>
        </w:rPr>
        <w:t xml:space="preserve"> </w:t>
      </w:r>
      <w:r w:rsidRPr="00AD5FAB">
        <w:rPr>
          <w:rFonts w:ascii="Times New Roman" w:hAnsi="Times New Roman" w:cs="Times New Roman"/>
          <w:color w:val="000000" w:themeColor="text1"/>
        </w:rPr>
        <w:t xml:space="preserve">Indeed, the only significant sex difference reveals greater variability among females </w:t>
      </w:r>
      <w:r w:rsidR="00793993">
        <w:rPr>
          <w:rFonts w:ascii="Times New Roman" w:hAnsi="Times New Roman" w:cs="Times New Roman"/>
          <w:color w:val="000000" w:themeColor="text1"/>
        </w:rPr>
        <w:t xml:space="preserve">than males </w:t>
      </w:r>
      <w:r w:rsidRPr="00AD5FAB">
        <w:rPr>
          <w:rFonts w:ascii="Times New Roman" w:hAnsi="Times New Roman" w:cs="Times New Roman"/>
          <w:color w:val="000000" w:themeColor="text1"/>
        </w:rPr>
        <w:t xml:space="preserve">for aggression in fishes.  </w:t>
      </w:r>
    </w:p>
    <w:p w14:paraId="1FB1D914" w14:textId="1A6B6377" w:rsidR="00E837AE" w:rsidRDefault="00E837AE" w:rsidP="00E837AE">
      <w:pPr>
        <w:pStyle w:val="ListParagraph"/>
        <w:numPr>
          <w:ilvl w:val="0"/>
          <w:numId w:val="18"/>
        </w:numPr>
        <w:spacing w:line="480" w:lineRule="auto"/>
        <w:rPr>
          <w:rFonts w:ascii="Times New Roman" w:hAnsi="Times New Roman" w:cs="Times New Roman"/>
          <w:color w:val="000000" w:themeColor="text1"/>
        </w:rPr>
      </w:pPr>
      <w:r w:rsidRPr="00E837AE">
        <w:rPr>
          <w:rFonts w:ascii="Times New Roman" w:hAnsi="Times New Roman" w:cs="Times New Roman"/>
          <w:color w:val="000000" w:themeColor="text1"/>
        </w:rPr>
        <w:lastRenderedPageBreak/>
        <w:t xml:space="preserve">The magnitude of </w:t>
      </w:r>
      <w:r w:rsidR="00793993">
        <w:rPr>
          <w:rFonts w:ascii="Times New Roman" w:hAnsi="Times New Roman" w:cs="Times New Roman"/>
          <w:color w:val="000000" w:themeColor="text1"/>
        </w:rPr>
        <w:t>sexual size dimorphism (</w:t>
      </w:r>
      <w:r w:rsidRPr="00E837AE">
        <w:rPr>
          <w:rFonts w:ascii="Times New Roman" w:hAnsi="Times New Roman" w:cs="Times New Roman"/>
          <w:color w:val="000000" w:themeColor="text1"/>
        </w:rPr>
        <w:t>SSD</w:t>
      </w:r>
      <w:r w:rsidR="00793993">
        <w:rPr>
          <w:rFonts w:ascii="Times New Roman" w:hAnsi="Times New Roman" w:cs="Times New Roman"/>
          <w:color w:val="000000" w:themeColor="text1"/>
        </w:rPr>
        <w:t>)</w:t>
      </w:r>
      <w:r w:rsidRPr="00E837AE">
        <w:rPr>
          <w:rFonts w:ascii="Times New Roman" w:hAnsi="Times New Roman" w:cs="Times New Roman"/>
          <w:color w:val="000000" w:themeColor="text1"/>
        </w:rPr>
        <w:t xml:space="preserve">, our proxy for sexual selection, only explained sex differences in mean personality for activity and aggression in mammals, but not for variability in any of the taxa-personality types combinations we tested. </w:t>
      </w:r>
      <w:r w:rsidRPr="00AD5FAB">
        <w:rPr>
          <w:rFonts w:ascii="Times New Roman" w:hAnsi="Times New Roman" w:cs="Times New Roman"/>
          <w:color w:val="000000" w:themeColor="text1"/>
        </w:rPr>
        <w:t>Given that phylogeny (</w:t>
      </w:r>
      <w:r w:rsidRPr="00AD5FAB">
        <w:rPr>
          <w:rFonts w:ascii="Times New Roman" w:hAnsi="Times New Roman" w:cs="Times New Roman"/>
          <w:i/>
          <w:color w:val="000000" w:themeColor="text1"/>
        </w:rPr>
        <w:t>I</w:t>
      </w:r>
      <w:r w:rsidRPr="00AD5FAB">
        <w:rPr>
          <w:rFonts w:ascii="Times New Roman" w:hAnsi="Times New Roman" w:cs="Times New Roman"/>
          <w:color w:val="000000" w:themeColor="text1"/>
          <w:vertAlign w:val="superscript"/>
        </w:rPr>
        <w:t>2</w:t>
      </w:r>
      <w:r w:rsidRPr="00AD5FAB">
        <w:rPr>
          <w:rFonts w:ascii="Times New Roman" w:hAnsi="Times New Roman" w:cs="Times New Roman"/>
          <w:color w:val="000000" w:themeColor="text1"/>
          <w:vertAlign w:val="subscript"/>
        </w:rPr>
        <w:t>phylo</w:t>
      </w:r>
      <w:r w:rsidRPr="00AD5FAB">
        <w:rPr>
          <w:rFonts w:ascii="Times New Roman" w:hAnsi="Times New Roman" w:cs="Times New Roman"/>
          <w:color w:val="000000" w:themeColor="text1"/>
        </w:rPr>
        <w:t xml:space="preserve">) explained a large proportion of variance in sex-specific differences in personality variability in mammals it would be valuable to conduct a more focussed meta-analysis looking at sex-specific variability in behaviour in </w:t>
      </w:r>
      <w:ins w:id="374" w:author="Lauren Harrison" w:date="2021-05-21T16:34:00Z">
        <w:r w:rsidR="00D14F00">
          <w:rPr>
            <w:rFonts w:ascii="Times New Roman" w:hAnsi="Times New Roman" w:cs="Times New Roman"/>
            <w:color w:val="000000" w:themeColor="text1"/>
          </w:rPr>
          <w:t xml:space="preserve">non-human </w:t>
        </w:r>
      </w:ins>
      <w:r w:rsidRPr="00AD5FAB">
        <w:rPr>
          <w:rFonts w:ascii="Times New Roman" w:hAnsi="Times New Roman" w:cs="Times New Roman"/>
          <w:color w:val="000000" w:themeColor="text1"/>
        </w:rPr>
        <w:t>primates</w:t>
      </w:r>
      <w:r w:rsidR="00793993">
        <w:rPr>
          <w:rFonts w:ascii="Times New Roman" w:hAnsi="Times New Roman" w:cs="Times New Roman"/>
          <w:color w:val="000000" w:themeColor="text1"/>
        </w:rPr>
        <w:t xml:space="preserve"> to explore </w:t>
      </w:r>
      <w:ins w:id="375" w:author="Lauren Harrison" w:date="2021-05-22T14:03:00Z">
        <w:r w:rsidR="00CF4CB0">
          <w:rPr>
            <w:rFonts w:ascii="Times New Roman" w:hAnsi="Times New Roman" w:cs="Times New Roman"/>
            <w:color w:val="000000" w:themeColor="text1"/>
          </w:rPr>
          <w:t xml:space="preserve">possible </w:t>
        </w:r>
      </w:ins>
      <w:r w:rsidR="00793993">
        <w:rPr>
          <w:rFonts w:ascii="Times New Roman" w:hAnsi="Times New Roman" w:cs="Times New Roman"/>
          <w:color w:val="000000" w:themeColor="text1"/>
        </w:rPr>
        <w:t>sources of sex differences in variability in humans</w:t>
      </w:r>
      <w:r w:rsidRPr="00AD5FAB">
        <w:rPr>
          <w:rFonts w:ascii="Times New Roman" w:hAnsi="Times New Roman" w:cs="Times New Roman"/>
          <w:color w:val="000000" w:themeColor="text1"/>
        </w:rPr>
        <w:t>.</w:t>
      </w:r>
      <w:r w:rsidR="007F0C46">
        <w:rPr>
          <w:rFonts w:ascii="Times New Roman" w:hAnsi="Times New Roman" w:cs="Times New Roman"/>
          <w:color w:val="000000" w:themeColor="text1"/>
        </w:rPr>
        <w:t xml:space="preserve"> </w:t>
      </w:r>
    </w:p>
    <w:p w14:paraId="7A722157" w14:textId="70203C2F" w:rsidR="00E837AE" w:rsidRPr="00E837AE" w:rsidRDefault="00E837AE" w:rsidP="00E837AE">
      <w:pPr>
        <w:pStyle w:val="ListParagraph"/>
        <w:numPr>
          <w:ilvl w:val="0"/>
          <w:numId w:val="18"/>
        </w:numPr>
        <w:spacing w:line="480" w:lineRule="auto"/>
        <w:rPr>
          <w:rFonts w:ascii="Times New Roman" w:hAnsi="Times New Roman" w:cs="Times New Roman"/>
          <w:color w:val="000000" w:themeColor="text1"/>
        </w:rPr>
      </w:pPr>
      <w:r w:rsidRPr="00E837AE">
        <w:rPr>
          <w:rFonts w:ascii="Times New Roman" w:hAnsi="Times New Roman" w:cs="Times New Roman"/>
          <w:color w:val="000000" w:themeColor="text1"/>
        </w:rPr>
        <w:t xml:space="preserve">Our findings for animals, alongside rather weak evidence for greater male variability in animals for other traits, suggests that accepting evolutionary explanations for greater behavioural variability in men than women is premature. Researchers should not assume that males or men are the more variable sex when measuring shared traits. </w:t>
      </w:r>
    </w:p>
    <w:p w14:paraId="2A37F6D1" w14:textId="77777777" w:rsidR="00E837AE" w:rsidRPr="006F5884" w:rsidRDefault="00E837AE" w:rsidP="006F5884">
      <w:pPr>
        <w:pStyle w:val="ListParagraph"/>
        <w:spacing w:line="480" w:lineRule="auto"/>
        <w:rPr>
          <w:rFonts w:ascii="Times New Roman" w:hAnsi="Times New Roman" w:cs="Times New Roman"/>
          <w:color w:val="000000" w:themeColor="text1"/>
        </w:rPr>
      </w:pPr>
    </w:p>
    <w:p w14:paraId="65FA4780" w14:textId="2CB3DF83" w:rsidR="00B12134" w:rsidRPr="00167EC3" w:rsidRDefault="00B12134" w:rsidP="00167EC3">
      <w:pPr>
        <w:pStyle w:val="Heading1"/>
        <w:numPr>
          <w:ilvl w:val="0"/>
          <w:numId w:val="27"/>
        </w:numPr>
        <w:spacing w:line="480" w:lineRule="auto"/>
        <w:rPr>
          <w:rFonts w:ascii="Times New Roman" w:hAnsi="Times New Roman" w:cs="Times New Roman"/>
          <w:b/>
          <w:bCs/>
          <w:color w:val="auto"/>
          <w:sz w:val="24"/>
          <w:szCs w:val="24"/>
        </w:rPr>
      </w:pPr>
      <w:bookmarkStart w:id="376" w:name="_Toc61094849"/>
      <w:r w:rsidRPr="00167EC3">
        <w:rPr>
          <w:rFonts w:ascii="Times New Roman" w:hAnsi="Times New Roman" w:cs="Times New Roman"/>
          <w:b/>
          <w:bCs/>
          <w:color w:val="auto"/>
          <w:sz w:val="24"/>
          <w:szCs w:val="24"/>
        </w:rPr>
        <w:t>Acknowledgements</w:t>
      </w:r>
      <w:bookmarkEnd w:id="376"/>
    </w:p>
    <w:p w14:paraId="69B096FA" w14:textId="169822F2" w:rsidR="00B12134" w:rsidRDefault="00B12134" w:rsidP="00B12134">
      <w:pPr>
        <w:spacing w:line="480" w:lineRule="auto"/>
        <w:rPr>
          <w:rFonts w:ascii="Times New Roman" w:hAnsi="Times New Roman" w:cs="Times New Roman"/>
          <w:bCs/>
        </w:rPr>
      </w:pPr>
      <w:r>
        <w:rPr>
          <w:rFonts w:ascii="Times New Roman" w:hAnsi="Times New Roman" w:cs="Times New Roman"/>
          <w:bCs/>
        </w:rPr>
        <w:t>We would like to thank W</w:t>
      </w:r>
      <w:ins w:id="377" w:author="Lauren Harrison" w:date="2021-05-20T13:08:00Z">
        <w:r w:rsidR="00DC2601">
          <w:rPr>
            <w:rFonts w:ascii="Times New Roman" w:hAnsi="Times New Roman" w:cs="Times New Roman"/>
            <w:bCs/>
          </w:rPr>
          <w:t>eliton</w:t>
        </w:r>
      </w:ins>
      <w:del w:id="378" w:author="Lauren Harrison" w:date="2021-05-20T13:08:00Z">
        <w:r w:rsidDel="00DC2601">
          <w:rPr>
            <w:rFonts w:ascii="Times New Roman" w:hAnsi="Times New Roman" w:cs="Times New Roman"/>
            <w:bCs/>
          </w:rPr>
          <w:delText>.</w:delText>
        </w:r>
      </w:del>
      <w:r>
        <w:rPr>
          <w:rFonts w:ascii="Times New Roman" w:hAnsi="Times New Roman" w:cs="Times New Roman"/>
          <w:bCs/>
        </w:rPr>
        <w:t xml:space="preserve"> Menario-Costa and C</w:t>
      </w:r>
      <w:ins w:id="379" w:author="Lauren Harrison" w:date="2021-05-20T13:08:00Z">
        <w:r w:rsidR="00DC2601">
          <w:rPr>
            <w:rFonts w:ascii="Times New Roman" w:hAnsi="Times New Roman" w:cs="Times New Roman"/>
            <w:bCs/>
          </w:rPr>
          <w:t>onstanza</w:t>
        </w:r>
      </w:ins>
      <w:del w:id="380" w:author="Lauren Harrison" w:date="2021-05-20T13:08:00Z">
        <w:r w:rsidDel="00DC2601">
          <w:rPr>
            <w:rFonts w:ascii="Times New Roman" w:hAnsi="Times New Roman" w:cs="Times New Roman"/>
            <w:bCs/>
          </w:rPr>
          <w:delText>.</w:delText>
        </w:r>
      </w:del>
      <w:r>
        <w:rPr>
          <w:rFonts w:ascii="Times New Roman" w:hAnsi="Times New Roman" w:cs="Times New Roman"/>
          <w:bCs/>
        </w:rPr>
        <w:t xml:space="preserve"> Leon for providing their unpublished data to include in our meta-analysis, and T</w:t>
      </w:r>
      <w:ins w:id="381" w:author="Lauren Harrison" w:date="2021-05-20T13:08:00Z">
        <w:r w:rsidR="00DC2601">
          <w:rPr>
            <w:rFonts w:ascii="Times New Roman" w:hAnsi="Times New Roman" w:cs="Times New Roman"/>
            <w:bCs/>
          </w:rPr>
          <w:t>imoth</w:t>
        </w:r>
      </w:ins>
      <w:ins w:id="382" w:author="Lauren Harrison" w:date="2021-05-21T16:31:00Z">
        <w:r w:rsidR="00C3060E">
          <w:rPr>
            <w:rFonts w:ascii="Times New Roman" w:hAnsi="Times New Roman" w:cs="Times New Roman"/>
            <w:bCs/>
          </w:rPr>
          <w:t>é</w:t>
        </w:r>
      </w:ins>
      <w:ins w:id="383" w:author="Lauren Harrison" w:date="2021-05-20T13:08:00Z">
        <w:r w:rsidR="00DC2601">
          <w:rPr>
            <w:rFonts w:ascii="Times New Roman" w:hAnsi="Times New Roman" w:cs="Times New Roman"/>
            <w:bCs/>
          </w:rPr>
          <w:t>e</w:t>
        </w:r>
      </w:ins>
      <w:del w:id="384" w:author="Lauren Harrison" w:date="2021-05-20T13:08:00Z">
        <w:r w:rsidDel="00DC2601">
          <w:rPr>
            <w:rFonts w:ascii="Times New Roman" w:hAnsi="Times New Roman" w:cs="Times New Roman"/>
            <w:bCs/>
          </w:rPr>
          <w:delText>.</w:delText>
        </w:r>
      </w:del>
      <w:r>
        <w:rPr>
          <w:rFonts w:ascii="Times New Roman" w:hAnsi="Times New Roman" w:cs="Times New Roman"/>
          <w:bCs/>
        </w:rPr>
        <w:t xml:space="preserve"> Bonnet, R</w:t>
      </w:r>
      <w:ins w:id="385" w:author="Lauren Harrison" w:date="2021-05-20T13:08:00Z">
        <w:r w:rsidR="00DC2601">
          <w:rPr>
            <w:rFonts w:ascii="Times New Roman" w:hAnsi="Times New Roman" w:cs="Times New Roman"/>
            <w:bCs/>
          </w:rPr>
          <w:t>ose</w:t>
        </w:r>
      </w:ins>
      <w:del w:id="386" w:author="Lauren Harrison" w:date="2021-05-20T13:08:00Z">
        <w:r w:rsidDel="00DC2601">
          <w:rPr>
            <w:rFonts w:ascii="Times New Roman" w:hAnsi="Times New Roman" w:cs="Times New Roman"/>
            <w:bCs/>
          </w:rPr>
          <w:delText>.</w:delText>
        </w:r>
      </w:del>
      <w:r>
        <w:rPr>
          <w:rFonts w:ascii="Times New Roman" w:hAnsi="Times New Roman" w:cs="Times New Roman"/>
          <w:bCs/>
        </w:rPr>
        <w:t xml:space="preserve"> O’Dea, F</w:t>
      </w:r>
      <w:ins w:id="387" w:author="Lauren Harrison" w:date="2021-05-20T13:08:00Z">
        <w:r w:rsidR="00DC2601">
          <w:rPr>
            <w:rFonts w:ascii="Times New Roman" w:hAnsi="Times New Roman" w:cs="Times New Roman"/>
            <w:bCs/>
          </w:rPr>
          <w:t>onti</w:t>
        </w:r>
      </w:ins>
      <w:del w:id="388" w:author="Lauren Harrison" w:date="2021-05-20T13:08:00Z">
        <w:r w:rsidDel="00DC2601">
          <w:rPr>
            <w:rFonts w:ascii="Times New Roman" w:hAnsi="Times New Roman" w:cs="Times New Roman"/>
            <w:bCs/>
          </w:rPr>
          <w:delText>.</w:delText>
        </w:r>
      </w:del>
      <w:r>
        <w:rPr>
          <w:rFonts w:ascii="Times New Roman" w:hAnsi="Times New Roman" w:cs="Times New Roman"/>
          <w:bCs/>
        </w:rPr>
        <w:t xml:space="preserve"> Kar and P</w:t>
      </w:r>
      <w:ins w:id="389" w:author="Lauren Harrison" w:date="2021-05-20T13:09:00Z">
        <w:r w:rsidR="00DC2601">
          <w:rPr>
            <w:rFonts w:ascii="Times New Roman" w:hAnsi="Times New Roman" w:cs="Times New Roman"/>
            <w:bCs/>
          </w:rPr>
          <w:t>ieter</w:t>
        </w:r>
      </w:ins>
      <w:del w:id="390" w:author="Lauren Harrison" w:date="2021-05-20T13:09:00Z">
        <w:r w:rsidDel="00DC2601">
          <w:rPr>
            <w:rFonts w:ascii="Times New Roman" w:hAnsi="Times New Roman" w:cs="Times New Roman"/>
            <w:bCs/>
          </w:rPr>
          <w:delText>.</w:delText>
        </w:r>
      </w:del>
      <w:r>
        <w:rPr>
          <w:rFonts w:ascii="Times New Roman" w:hAnsi="Times New Roman" w:cs="Times New Roman"/>
          <w:bCs/>
        </w:rPr>
        <w:t xml:space="preserve"> Arnold for helpful meta-analysis discussions and advice. </w:t>
      </w:r>
      <w:ins w:id="391" w:author="Lauren Harrison" w:date="2021-05-22T14:04:00Z">
        <w:r w:rsidR="001A2C0D">
          <w:rPr>
            <w:rFonts w:ascii="Times New Roman" w:hAnsi="Times New Roman" w:cs="Times New Roman"/>
            <w:bCs/>
          </w:rPr>
          <w:t xml:space="preserve">We also wish to thank Tim Janicke and a second, anonymous reviewer for their comments and suggestions </w:t>
        </w:r>
      </w:ins>
      <w:ins w:id="392" w:author="Lauren Harrison" w:date="2021-05-22T14:05:00Z">
        <w:r w:rsidR="001A2C0D">
          <w:rPr>
            <w:rFonts w:ascii="Times New Roman" w:hAnsi="Times New Roman" w:cs="Times New Roman"/>
            <w:bCs/>
          </w:rPr>
          <w:t xml:space="preserve">on an earlier version of this review. </w:t>
        </w:r>
      </w:ins>
      <w:ins w:id="393" w:author="Lauren Harrison" w:date="2021-05-22T14:04:00Z">
        <w:r w:rsidR="001A2C0D">
          <w:rPr>
            <w:rFonts w:ascii="Times New Roman" w:hAnsi="Times New Roman" w:cs="Times New Roman"/>
            <w:bCs/>
          </w:rPr>
          <w:t xml:space="preserve"> </w:t>
        </w:r>
      </w:ins>
    </w:p>
    <w:p w14:paraId="2D214EA7" w14:textId="77777777" w:rsidR="00B12134" w:rsidRPr="00B12134" w:rsidRDefault="00B12134" w:rsidP="00B12134">
      <w:pPr>
        <w:spacing w:line="480" w:lineRule="auto"/>
        <w:rPr>
          <w:rFonts w:ascii="Times New Roman" w:hAnsi="Times New Roman" w:cs="Times New Roman"/>
          <w:bCs/>
        </w:rPr>
      </w:pPr>
    </w:p>
    <w:p w14:paraId="1AECEA36" w14:textId="25EEE4A4"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394" w:name="_Toc61094850"/>
      <w:r w:rsidRPr="00167EC3">
        <w:rPr>
          <w:rFonts w:ascii="Times New Roman" w:hAnsi="Times New Roman" w:cs="Times New Roman"/>
          <w:b/>
          <w:bCs/>
          <w:color w:val="auto"/>
          <w:sz w:val="24"/>
          <w:szCs w:val="24"/>
        </w:rPr>
        <w:t>Data availability</w:t>
      </w:r>
      <w:bookmarkEnd w:id="394"/>
    </w:p>
    <w:p w14:paraId="0DE1D51D" w14:textId="1CA655BD" w:rsidR="00DF5211" w:rsidRPr="00AD5FAB" w:rsidRDefault="00DF5211" w:rsidP="00DF5211">
      <w:pPr>
        <w:spacing w:line="480" w:lineRule="auto"/>
        <w:contextualSpacing/>
        <w:rPr>
          <w:rFonts w:ascii="Times New Roman" w:hAnsi="Times New Roman" w:cs="Times New Roman"/>
        </w:rPr>
      </w:pPr>
      <w:r>
        <w:rPr>
          <w:rFonts w:ascii="Times New Roman" w:hAnsi="Times New Roman" w:cs="Times New Roman"/>
        </w:rPr>
        <w:t xml:space="preserve">All data and code used in this study have been provided as </w:t>
      </w:r>
      <w:r w:rsidR="00795538">
        <w:rPr>
          <w:rFonts w:ascii="Times New Roman" w:hAnsi="Times New Roman" w:cs="Times New Roman"/>
        </w:rPr>
        <w:t>Supporting Information</w:t>
      </w:r>
      <w:r>
        <w:rPr>
          <w:rFonts w:ascii="Times New Roman" w:hAnsi="Times New Roman" w:cs="Times New Roman"/>
        </w:rPr>
        <w:t xml:space="preserve">, </w:t>
      </w:r>
      <w:r w:rsidR="005B561E">
        <w:rPr>
          <w:rFonts w:ascii="Times New Roman" w:hAnsi="Times New Roman" w:cs="Times New Roman"/>
        </w:rPr>
        <w:t>and have also been made available at</w:t>
      </w:r>
      <w:r>
        <w:rPr>
          <w:rFonts w:ascii="Times New Roman" w:hAnsi="Times New Roman" w:cs="Times New Roman"/>
        </w:rPr>
        <w:t xml:space="preserve"> the Open Science Foundatio</w:t>
      </w:r>
      <w:r w:rsidR="005B561E">
        <w:rPr>
          <w:rFonts w:ascii="Times New Roman" w:hAnsi="Times New Roman" w:cs="Times New Roman"/>
        </w:rPr>
        <w:t>n</w:t>
      </w:r>
      <w:r>
        <w:rPr>
          <w:rFonts w:ascii="Times New Roman" w:hAnsi="Times New Roman" w:cs="Times New Roman"/>
        </w:rPr>
        <w:t xml:space="preserve">: </w:t>
      </w:r>
      <w:hyperlink r:id="rId14" w:history="1">
        <w:r w:rsidRPr="00455119">
          <w:rPr>
            <w:rStyle w:val="Hyperlink"/>
            <w:rFonts w:ascii="Times New Roman" w:hAnsi="Times New Roman" w:cs="Times New Roman"/>
          </w:rPr>
          <w:t>https://osf.io/bwjyt/</w:t>
        </w:r>
      </w:hyperlink>
      <w:r>
        <w:rPr>
          <w:rFonts w:ascii="Times New Roman" w:hAnsi="Times New Roman" w:cs="Times New Roman"/>
        </w:rPr>
        <w:t xml:space="preserve">  </w:t>
      </w:r>
    </w:p>
    <w:p w14:paraId="2BB9758E" w14:textId="77777777" w:rsidR="00DF5211" w:rsidRPr="00AD5FAB" w:rsidRDefault="00DF5211" w:rsidP="00DF5211">
      <w:pPr>
        <w:spacing w:line="480" w:lineRule="auto"/>
        <w:contextualSpacing/>
        <w:rPr>
          <w:rFonts w:ascii="Times New Roman" w:hAnsi="Times New Roman" w:cs="Times New Roman"/>
        </w:rPr>
      </w:pPr>
    </w:p>
    <w:p w14:paraId="04DF8F06" w14:textId="385DCC70"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395" w:name="_Toc61094851"/>
      <w:r w:rsidRPr="00167EC3">
        <w:rPr>
          <w:rFonts w:ascii="Times New Roman" w:hAnsi="Times New Roman" w:cs="Times New Roman"/>
          <w:b/>
          <w:bCs/>
          <w:color w:val="auto"/>
          <w:sz w:val="24"/>
          <w:szCs w:val="24"/>
        </w:rPr>
        <w:lastRenderedPageBreak/>
        <w:t>Author contributions</w:t>
      </w:r>
      <w:bookmarkEnd w:id="395"/>
    </w:p>
    <w:p w14:paraId="0F7E82C5" w14:textId="77777777" w:rsidR="00DF5211" w:rsidRPr="00AD5FAB" w:rsidRDefault="00DF5211" w:rsidP="00DF5211">
      <w:pPr>
        <w:spacing w:line="480" w:lineRule="auto"/>
        <w:contextualSpacing/>
        <w:rPr>
          <w:rFonts w:ascii="Times New Roman" w:hAnsi="Times New Roman" w:cs="Times New Roman"/>
        </w:rPr>
      </w:pPr>
      <w:r w:rsidRPr="00AD5FAB">
        <w:rPr>
          <w:rFonts w:ascii="Times New Roman" w:hAnsi="Times New Roman" w:cs="Times New Roman"/>
        </w:rPr>
        <w:t xml:space="preserve">MDJ conceived the study, LMH collected data and conducted data analyses with DWAN. LMH wrote the first draft of the manuscript, and DWAN and MDJ </w:t>
      </w:r>
      <w:r>
        <w:rPr>
          <w:rFonts w:ascii="Times New Roman" w:hAnsi="Times New Roman" w:cs="Times New Roman"/>
        </w:rPr>
        <w:t>edited and revised</w:t>
      </w:r>
      <w:r w:rsidRPr="00AD5FAB">
        <w:rPr>
          <w:rFonts w:ascii="Times New Roman" w:hAnsi="Times New Roman" w:cs="Times New Roman"/>
        </w:rPr>
        <w:t xml:space="preserve"> the final version. All authors have read and approved the final version of this manuscript submitted for publication. </w:t>
      </w:r>
    </w:p>
    <w:p w14:paraId="036B6BC7" w14:textId="77777777" w:rsidR="00DF5211" w:rsidRPr="00AD5FAB" w:rsidRDefault="00DF5211" w:rsidP="00DF5211">
      <w:pPr>
        <w:spacing w:line="480" w:lineRule="auto"/>
        <w:contextualSpacing/>
        <w:rPr>
          <w:rFonts w:ascii="Times New Roman" w:hAnsi="Times New Roman" w:cs="Times New Roman"/>
        </w:rPr>
      </w:pPr>
    </w:p>
    <w:p w14:paraId="4B126B36" w14:textId="3EDD4D35"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396" w:name="_Toc61094852"/>
      <w:r w:rsidRPr="00167EC3">
        <w:rPr>
          <w:rFonts w:ascii="Times New Roman" w:hAnsi="Times New Roman" w:cs="Times New Roman"/>
          <w:b/>
          <w:bCs/>
          <w:color w:val="auto"/>
          <w:sz w:val="24"/>
          <w:szCs w:val="24"/>
        </w:rPr>
        <w:t>Competing interests</w:t>
      </w:r>
      <w:bookmarkEnd w:id="396"/>
    </w:p>
    <w:p w14:paraId="1CA7E01E" w14:textId="6391F111" w:rsidR="00DF5211" w:rsidRPr="00AD5FAB" w:rsidRDefault="00DF5211" w:rsidP="00DF5211">
      <w:pPr>
        <w:spacing w:line="480" w:lineRule="auto"/>
        <w:contextualSpacing/>
        <w:rPr>
          <w:rFonts w:ascii="Times New Roman" w:hAnsi="Times New Roman" w:cs="Times New Roman"/>
        </w:rPr>
      </w:pPr>
      <w:r w:rsidRPr="00AD5FAB">
        <w:rPr>
          <w:rFonts w:ascii="Times New Roman" w:hAnsi="Times New Roman" w:cs="Times New Roman"/>
        </w:rPr>
        <w:t xml:space="preserve">LMH </w:t>
      </w:r>
      <w:r>
        <w:rPr>
          <w:rFonts w:ascii="Times New Roman" w:hAnsi="Times New Roman" w:cs="Times New Roman"/>
        </w:rPr>
        <w:t>was s</w:t>
      </w:r>
      <w:r w:rsidRPr="00AD5FAB">
        <w:rPr>
          <w:rFonts w:ascii="Times New Roman" w:hAnsi="Times New Roman" w:cs="Times New Roman"/>
        </w:rPr>
        <w:t>upport</w:t>
      </w:r>
      <w:r>
        <w:rPr>
          <w:rFonts w:ascii="Times New Roman" w:hAnsi="Times New Roman" w:cs="Times New Roman"/>
        </w:rPr>
        <w:t>ed</w:t>
      </w:r>
      <w:r w:rsidRPr="00AD5FAB">
        <w:rPr>
          <w:rFonts w:ascii="Times New Roman" w:hAnsi="Times New Roman" w:cs="Times New Roman"/>
        </w:rPr>
        <w:t xml:space="preserve"> </w:t>
      </w:r>
      <w:r>
        <w:rPr>
          <w:rFonts w:ascii="Times New Roman" w:hAnsi="Times New Roman" w:cs="Times New Roman"/>
        </w:rPr>
        <w:t xml:space="preserve">by an Australian Government Research Training Program </w:t>
      </w:r>
      <w:ins w:id="397" w:author="Lauren Harrison" w:date="2021-05-22T14:06:00Z">
        <w:r w:rsidR="006B43B3">
          <w:rPr>
            <w:rFonts w:ascii="Times New Roman" w:hAnsi="Times New Roman" w:cs="Times New Roman"/>
          </w:rPr>
          <w:t xml:space="preserve">PhD </w:t>
        </w:r>
      </w:ins>
      <w:r>
        <w:rPr>
          <w:rFonts w:ascii="Times New Roman" w:hAnsi="Times New Roman" w:cs="Times New Roman"/>
        </w:rPr>
        <w:t>scholarship</w:t>
      </w:r>
      <w:r w:rsidRPr="00AD5FAB">
        <w:rPr>
          <w:rFonts w:ascii="Times New Roman" w:hAnsi="Times New Roman" w:cs="Times New Roman"/>
        </w:rPr>
        <w:t xml:space="preserve">. </w:t>
      </w:r>
      <w:r w:rsidRPr="009B5F41">
        <w:rPr>
          <w:rFonts w:ascii="Times New Roman" w:hAnsi="Times New Roman" w:cs="Times New Roman"/>
        </w:rPr>
        <w:t xml:space="preserve">MDJ </w:t>
      </w:r>
      <w:r>
        <w:rPr>
          <w:rFonts w:ascii="Times New Roman" w:hAnsi="Times New Roman" w:cs="Times New Roman"/>
        </w:rPr>
        <w:t>and DWAN were</w:t>
      </w:r>
      <w:r w:rsidRPr="009B5F41">
        <w:rPr>
          <w:rFonts w:ascii="Times New Roman" w:hAnsi="Times New Roman" w:cs="Times New Roman"/>
        </w:rPr>
        <w:t xml:space="preserve"> supported by </w:t>
      </w:r>
      <w:r>
        <w:rPr>
          <w:rFonts w:ascii="Times New Roman" w:hAnsi="Times New Roman" w:cs="Times New Roman"/>
        </w:rPr>
        <w:t>the Australian Research Council</w:t>
      </w:r>
      <w:r w:rsidRPr="009B5F41">
        <w:rPr>
          <w:rFonts w:ascii="Times New Roman" w:hAnsi="Times New Roman" w:cs="Times New Roman"/>
        </w:rPr>
        <w:t xml:space="preserve"> (</w:t>
      </w:r>
      <w:r>
        <w:rPr>
          <w:rFonts w:ascii="Times New Roman" w:hAnsi="Times New Roman" w:cs="Times New Roman"/>
        </w:rPr>
        <w:t xml:space="preserve">Discovery Grant </w:t>
      </w:r>
      <w:r w:rsidRPr="00BD1790">
        <w:rPr>
          <w:rFonts w:ascii="Times New Roman" w:hAnsi="Times New Roman" w:cs="Times New Roman"/>
        </w:rPr>
        <w:t>DP190100279</w:t>
      </w:r>
      <w:r>
        <w:rPr>
          <w:rFonts w:ascii="Times New Roman" w:hAnsi="Times New Roman" w:cs="Times New Roman"/>
        </w:rPr>
        <w:t xml:space="preserve"> awarded to MDJ, DECRA Fellowship </w:t>
      </w:r>
      <w:r w:rsidRPr="0027278E">
        <w:rPr>
          <w:rFonts w:ascii="Times New Roman" w:hAnsi="Times New Roman" w:cs="Times New Roman"/>
        </w:rPr>
        <w:t>DE</w:t>
      </w:r>
      <w:r>
        <w:rPr>
          <w:rFonts w:ascii="Times New Roman" w:hAnsi="Times New Roman" w:cs="Times New Roman"/>
        </w:rPr>
        <w:t>150101774 awarded to DWAN</w:t>
      </w:r>
      <w:r w:rsidRPr="009B5F41">
        <w:rPr>
          <w:rFonts w:ascii="Times New Roman" w:hAnsi="Times New Roman" w:cs="Times New Roman"/>
        </w:rPr>
        <w:t>)</w:t>
      </w:r>
      <w:r>
        <w:rPr>
          <w:rFonts w:ascii="Times New Roman" w:hAnsi="Times New Roman" w:cs="Times New Roman"/>
        </w:rPr>
        <w:t xml:space="preserve">. </w:t>
      </w:r>
      <w:r w:rsidRPr="009B5F41">
        <w:rPr>
          <w:rFonts w:ascii="Times New Roman" w:hAnsi="Times New Roman" w:cs="Times New Roman"/>
        </w:rPr>
        <w:t>All authors declare no conflict of interest.</w:t>
      </w:r>
      <w:r w:rsidRPr="00AD5FAB">
        <w:rPr>
          <w:rFonts w:ascii="Times New Roman" w:hAnsi="Times New Roman" w:cs="Times New Roman"/>
        </w:rPr>
        <w:t xml:space="preserve"> </w:t>
      </w:r>
    </w:p>
    <w:p w14:paraId="6F4DAF25" w14:textId="77777777" w:rsidR="00DF5211" w:rsidRPr="00AD5FAB" w:rsidRDefault="00DF5211" w:rsidP="00DF5211">
      <w:pPr>
        <w:spacing w:line="480" w:lineRule="auto"/>
        <w:contextualSpacing/>
        <w:rPr>
          <w:rFonts w:ascii="Times New Roman" w:hAnsi="Times New Roman" w:cs="Times New Roman"/>
          <w:color w:val="000000" w:themeColor="text1"/>
        </w:rPr>
      </w:pPr>
    </w:p>
    <w:p w14:paraId="12450CE4" w14:textId="2B3032D8" w:rsidR="00DF5211" w:rsidRPr="00167EC3" w:rsidRDefault="00DF5211" w:rsidP="00167EC3">
      <w:pPr>
        <w:pStyle w:val="Heading1"/>
        <w:numPr>
          <w:ilvl w:val="0"/>
          <w:numId w:val="27"/>
        </w:numPr>
        <w:spacing w:line="480" w:lineRule="auto"/>
        <w:rPr>
          <w:rFonts w:ascii="Times New Roman" w:hAnsi="Times New Roman" w:cs="Times New Roman"/>
          <w:b/>
          <w:bCs/>
          <w:color w:val="auto"/>
          <w:sz w:val="24"/>
          <w:szCs w:val="24"/>
        </w:rPr>
      </w:pPr>
      <w:bookmarkStart w:id="398" w:name="_Toc61094853"/>
      <w:r w:rsidRPr="00167EC3">
        <w:rPr>
          <w:rFonts w:ascii="Times New Roman" w:hAnsi="Times New Roman" w:cs="Times New Roman"/>
          <w:b/>
          <w:bCs/>
          <w:color w:val="auto"/>
          <w:sz w:val="24"/>
          <w:szCs w:val="24"/>
        </w:rPr>
        <w:t>References</w:t>
      </w:r>
      <w:bookmarkEnd w:id="398"/>
    </w:p>
    <w:p w14:paraId="73BA1ECD" w14:textId="2571997C" w:rsidR="00E51EEE" w:rsidRPr="00E51EEE" w:rsidRDefault="00E51EEE" w:rsidP="00DF5211">
      <w:pPr>
        <w:spacing w:line="480" w:lineRule="auto"/>
        <w:rPr>
          <w:rFonts w:ascii="Times New Roman" w:hAnsi="Times New Roman" w:cs="Times New Roman"/>
          <w:bCs/>
          <w:color w:val="000000" w:themeColor="text1"/>
        </w:rPr>
      </w:pPr>
      <w:r>
        <w:rPr>
          <w:rFonts w:ascii="Times New Roman" w:hAnsi="Times New Roman" w:cs="Times New Roman"/>
          <w:bCs/>
          <w:i/>
          <w:iCs/>
          <w:color w:val="000000" w:themeColor="text1"/>
        </w:rPr>
        <w:t xml:space="preserve">An asterisk (*) indicates </w:t>
      </w:r>
      <w:r w:rsidR="00EA4987">
        <w:rPr>
          <w:rFonts w:ascii="Times New Roman" w:hAnsi="Times New Roman" w:cs="Times New Roman"/>
          <w:bCs/>
          <w:i/>
          <w:iCs/>
          <w:color w:val="000000" w:themeColor="text1"/>
        </w:rPr>
        <w:t xml:space="preserve">that </w:t>
      </w:r>
      <w:r>
        <w:rPr>
          <w:rFonts w:ascii="Times New Roman" w:hAnsi="Times New Roman" w:cs="Times New Roman"/>
          <w:bCs/>
          <w:i/>
          <w:iCs/>
          <w:color w:val="000000" w:themeColor="text1"/>
        </w:rPr>
        <w:t>a study</w:t>
      </w:r>
      <w:r w:rsidR="00EA4987">
        <w:rPr>
          <w:rFonts w:ascii="Times New Roman" w:hAnsi="Times New Roman" w:cs="Times New Roman"/>
          <w:bCs/>
          <w:i/>
          <w:iCs/>
          <w:color w:val="000000" w:themeColor="text1"/>
        </w:rPr>
        <w:t xml:space="preserve"> was</w:t>
      </w:r>
      <w:r>
        <w:rPr>
          <w:rFonts w:ascii="Times New Roman" w:hAnsi="Times New Roman" w:cs="Times New Roman"/>
          <w:bCs/>
          <w:i/>
          <w:iCs/>
          <w:color w:val="000000" w:themeColor="text1"/>
        </w:rPr>
        <w:t xml:space="preserve"> used in the meta-analysis. </w:t>
      </w:r>
    </w:p>
    <w:p w14:paraId="37C4B9D5" w14:textId="1371BB6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rPr>
        <w:t>*</w:t>
      </w:r>
      <w:r w:rsidRPr="00FE4C77">
        <w:rPr>
          <w:rFonts w:ascii="Times New Roman" w:hAnsi="Times New Roman" w:cs="Times New Roman"/>
          <w:smallCaps/>
          <w:noProof/>
          <w:lang w:val="en-GB"/>
        </w:rPr>
        <w:t>Abondano, L.A.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Link, A.</w:t>
      </w:r>
      <w:r w:rsidRPr="00FE4C77">
        <w:rPr>
          <w:rFonts w:ascii="Times New Roman" w:hAnsi="Times New Roman" w:cs="Times New Roman"/>
          <w:noProof/>
          <w:lang w:val="en-GB"/>
        </w:rPr>
        <w:t xml:space="preserve"> (2012) The social behavior of brown spider monkeys (</w:t>
      </w:r>
      <w:r w:rsidRPr="00FE4C77">
        <w:rPr>
          <w:rFonts w:ascii="Times New Roman" w:hAnsi="Times New Roman" w:cs="Times New Roman"/>
          <w:i/>
          <w:iCs/>
          <w:noProof/>
          <w:lang w:val="en-GB"/>
        </w:rPr>
        <w:t>Ateles hybridus</w:t>
      </w:r>
      <w:r w:rsidRPr="00FE4C77">
        <w:rPr>
          <w:rFonts w:ascii="Times New Roman" w:hAnsi="Times New Roman" w:cs="Times New Roman"/>
          <w:noProof/>
          <w:lang w:val="en-GB"/>
        </w:rPr>
        <w:t xml:space="preserve">) in a fragmented forest in Colombia. </w:t>
      </w:r>
      <w:r w:rsidRPr="00FE4C77">
        <w:rPr>
          <w:rFonts w:ascii="Times New Roman" w:hAnsi="Times New Roman" w:cs="Times New Roman"/>
          <w:i/>
          <w:iCs/>
          <w:noProof/>
          <w:lang w:val="en-GB"/>
        </w:rPr>
        <w:t>International Journal of Primatology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33</w:t>
      </w:r>
      <w:r w:rsidRPr="00FE4C77">
        <w:rPr>
          <w:rFonts w:ascii="Times New Roman" w:hAnsi="Times New Roman" w:cs="Times New Roman"/>
          <w:noProof/>
          <w:lang w:val="en-GB"/>
        </w:rPr>
        <w:t>, 769–783.</w:t>
      </w:r>
    </w:p>
    <w:p w14:paraId="1119F114" w14:textId="23DE36C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Altschul, D.W.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Hopkins, W.D.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Herrelko, E.S.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Inoue-Murayama,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Matsuzawa,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King, J.E.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Ross, S.R.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 A.</w:t>
      </w:r>
      <w:r w:rsidRPr="00FE4C77">
        <w:rPr>
          <w:rFonts w:ascii="Times New Roman" w:hAnsi="Times New Roman" w:cs="Times New Roman"/>
          <w:noProof/>
          <w:lang w:val="en-GB"/>
        </w:rPr>
        <w:t xml:space="preserve"> (2018) Personality links with lifespan in chimpanzees. </w:t>
      </w:r>
      <w:r w:rsidRPr="00FE4C77">
        <w:rPr>
          <w:rFonts w:ascii="Times New Roman" w:hAnsi="Times New Roman" w:cs="Times New Roman"/>
          <w:i/>
          <w:iCs/>
          <w:noProof/>
          <w:lang w:val="en-GB"/>
        </w:rPr>
        <w:t>eLife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e33781.</w:t>
      </w:r>
    </w:p>
    <w:p w14:paraId="2B4257C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Amos-Landgraf,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Cottle,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Plenge, R.M.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Friez,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Schwartz, C.E.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Longshore, 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Willard, H.F.</w:t>
      </w:r>
      <w:r w:rsidRPr="00FE4C77">
        <w:rPr>
          <w:rFonts w:ascii="Times New Roman" w:hAnsi="Times New Roman" w:cs="Times New Roman"/>
          <w:noProof/>
          <w:lang w:val="en-GB"/>
        </w:rPr>
        <w:t xml:space="preserve"> (2006) X chromosome-inactivation patterns of 1,005 phenotypically unaffected females. </w:t>
      </w:r>
      <w:r w:rsidRPr="00FE4C77">
        <w:rPr>
          <w:rFonts w:ascii="Times New Roman" w:hAnsi="Times New Roman" w:cs="Times New Roman"/>
          <w:i/>
          <w:iCs/>
          <w:noProof/>
          <w:lang w:val="en-GB"/>
        </w:rPr>
        <w:t>American Journal of Human Genetics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79</w:t>
      </w:r>
      <w:r w:rsidRPr="00FE4C77">
        <w:rPr>
          <w:rFonts w:ascii="Times New Roman" w:hAnsi="Times New Roman" w:cs="Times New Roman"/>
          <w:noProof/>
          <w:lang w:val="en-GB"/>
        </w:rPr>
        <w:t>, 493–499.</w:t>
      </w:r>
    </w:p>
    <w:p w14:paraId="2B2EE42F" w14:textId="2331C714" w:rsidR="00FE4C77" w:rsidRDefault="00FE4C77" w:rsidP="00FE4C77">
      <w:pPr>
        <w:widowControl w:val="0"/>
        <w:autoSpaceDE w:val="0"/>
        <w:autoSpaceDN w:val="0"/>
        <w:adjustRightInd w:val="0"/>
        <w:spacing w:line="480" w:lineRule="auto"/>
        <w:ind w:left="480" w:hanging="480"/>
        <w:rPr>
          <w:ins w:id="399" w:author="Lauren Harrison" w:date="2021-05-23T14:25:00Z"/>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Ancillotto,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Russo, D.</w:t>
      </w:r>
      <w:r w:rsidRPr="00FE4C77">
        <w:rPr>
          <w:rFonts w:ascii="Times New Roman" w:hAnsi="Times New Roman" w:cs="Times New Roman"/>
          <w:noProof/>
          <w:lang w:val="en-GB"/>
        </w:rPr>
        <w:t xml:space="preserve"> (2014) Selective aggressiveness in European free-tailed bats </w:t>
      </w:r>
      <w:r w:rsidRPr="00FE4C77">
        <w:rPr>
          <w:rFonts w:ascii="Times New Roman" w:hAnsi="Times New Roman" w:cs="Times New Roman"/>
          <w:noProof/>
          <w:lang w:val="en-GB"/>
        </w:rPr>
        <w:lastRenderedPageBreak/>
        <w:t>(</w:t>
      </w:r>
      <w:r w:rsidRPr="00FE4C77">
        <w:rPr>
          <w:rFonts w:ascii="Times New Roman" w:hAnsi="Times New Roman" w:cs="Times New Roman"/>
          <w:i/>
          <w:iCs/>
          <w:noProof/>
          <w:lang w:val="en-GB"/>
        </w:rPr>
        <w:t>Tadarida teniotis</w:t>
      </w:r>
      <w:r w:rsidRPr="00FE4C77">
        <w:rPr>
          <w:rFonts w:ascii="Times New Roman" w:hAnsi="Times New Roman" w:cs="Times New Roman"/>
          <w:noProof/>
          <w:lang w:val="en-GB"/>
        </w:rPr>
        <w:t xml:space="preserve">): Influence of familiarity, age and sex. </w:t>
      </w:r>
      <w:r w:rsidRPr="00FE4C77">
        <w:rPr>
          <w:rFonts w:ascii="Times New Roman" w:hAnsi="Times New Roman" w:cs="Times New Roman"/>
          <w:i/>
          <w:iCs/>
          <w:noProof/>
          <w:lang w:val="en-GB"/>
        </w:rPr>
        <w:t>Naturwissenschaften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101</w:t>
      </w:r>
      <w:r w:rsidRPr="00FE4C77">
        <w:rPr>
          <w:rFonts w:ascii="Times New Roman" w:hAnsi="Times New Roman" w:cs="Times New Roman"/>
          <w:noProof/>
          <w:lang w:val="en-GB"/>
        </w:rPr>
        <w:t>, 221–228.</w:t>
      </w:r>
    </w:p>
    <w:p w14:paraId="47AF0E3A" w14:textId="525E5B2F" w:rsidR="00497C6C" w:rsidRPr="00FE4C77" w:rsidRDefault="00497C6C" w:rsidP="00FE4C77">
      <w:pPr>
        <w:widowControl w:val="0"/>
        <w:autoSpaceDE w:val="0"/>
        <w:autoSpaceDN w:val="0"/>
        <w:adjustRightInd w:val="0"/>
        <w:spacing w:line="480" w:lineRule="auto"/>
        <w:ind w:left="480" w:hanging="480"/>
        <w:rPr>
          <w:rFonts w:ascii="Times New Roman" w:hAnsi="Times New Roman" w:cs="Times New Roman"/>
          <w:noProof/>
          <w:lang w:val="en-GB"/>
        </w:rPr>
      </w:pPr>
      <w:ins w:id="400" w:author="Lauren Harrison" w:date="2021-05-23T14:25:00Z">
        <w:r>
          <w:rPr>
            <w:rFonts w:ascii="Times New Roman" w:hAnsi="Times New Roman" w:cs="Times New Roman"/>
            <w:smallCaps/>
            <w:noProof/>
            <w:lang w:val="en-GB"/>
          </w:rPr>
          <w:t>Andersson</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M</w:t>
        </w:r>
        <w:r w:rsidRPr="00FE4C77">
          <w:rPr>
            <w:rFonts w:ascii="Times New Roman" w:hAnsi="Times New Roman" w:cs="Times New Roman"/>
            <w:smallCaps/>
            <w:noProof/>
            <w:lang w:val="en-GB"/>
          </w:rPr>
          <w:t>.</w:t>
        </w:r>
        <w:r w:rsidRPr="00FE4C77">
          <w:rPr>
            <w:rFonts w:ascii="Times New Roman" w:hAnsi="Times New Roman" w:cs="Times New Roman"/>
            <w:noProof/>
            <w:lang w:val="en-GB"/>
          </w:rPr>
          <w:t xml:space="preserve"> (</w:t>
        </w:r>
        <w:r>
          <w:rPr>
            <w:rFonts w:ascii="Times New Roman" w:hAnsi="Times New Roman" w:cs="Times New Roman"/>
            <w:noProof/>
            <w:lang w:val="en-GB"/>
          </w:rPr>
          <w:t>1994</w:t>
        </w:r>
        <w:r w:rsidRPr="00FE4C77">
          <w:rPr>
            <w:rFonts w:ascii="Times New Roman" w:hAnsi="Times New Roman" w:cs="Times New Roman"/>
            <w:noProof/>
            <w:lang w:val="en-GB"/>
          </w:rPr>
          <w:t xml:space="preserve">) </w:t>
        </w:r>
        <w:r>
          <w:rPr>
            <w:rFonts w:ascii="Times New Roman" w:hAnsi="Times New Roman" w:cs="Times New Roman"/>
            <w:i/>
            <w:iCs/>
            <w:noProof/>
            <w:lang w:val="en-GB"/>
          </w:rPr>
          <w:t>Sexual selection</w:t>
        </w:r>
        <w:r w:rsidRPr="00FE4C77">
          <w:rPr>
            <w:rFonts w:ascii="Times New Roman" w:hAnsi="Times New Roman" w:cs="Times New Roman"/>
            <w:noProof/>
            <w:lang w:val="en-GB"/>
          </w:rPr>
          <w:t xml:space="preserve">. </w:t>
        </w:r>
      </w:ins>
      <w:ins w:id="401" w:author="Lauren Harrison" w:date="2021-05-23T14:26:00Z">
        <w:r>
          <w:rPr>
            <w:rFonts w:ascii="Times New Roman" w:hAnsi="Times New Roman" w:cs="Times New Roman"/>
            <w:noProof/>
            <w:lang w:val="en-GB"/>
          </w:rPr>
          <w:t>Princeton University Press, Princeton, New Jersey</w:t>
        </w:r>
      </w:ins>
      <w:ins w:id="402" w:author="Lauren Harrison" w:date="2021-05-23T14:25:00Z">
        <w:r w:rsidRPr="00FE4C77">
          <w:rPr>
            <w:rFonts w:ascii="Times New Roman" w:hAnsi="Times New Roman" w:cs="Times New Roman"/>
            <w:noProof/>
            <w:lang w:val="en-GB"/>
          </w:rPr>
          <w:t>.</w:t>
        </w:r>
      </w:ins>
    </w:p>
    <w:p w14:paraId="40F4A5F5" w14:textId="0697502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Aragón, P.</w:t>
      </w:r>
      <w:r w:rsidRPr="00FE4C77">
        <w:rPr>
          <w:rFonts w:ascii="Times New Roman" w:hAnsi="Times New Roman" w:cs="Times New Roman"/>
          <w:noProof/>
          <w:lang w:val="en-GB"/>
        </w:rPr>
        <w:t xml:space="preserve"> (2009) Sex-dependent use of information on conspecific feeding activities in an amphibian urodelian. </w:t>
      </w:r>
      <w:r w:rsidRPr="00FE4C77">
        <w:rPr>
          <w:rFonts w:ascii="Times New Roman" w:hAnsi="Times New Roman" w:cs="Times New Roman"/>
          <w:i/>
          <w:iCs/>
          <w:noProof/>
          <w:lang w:val="en-GB"/>
        </w:rPr>
        <w:t>Functional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23</w:t>
      </w:r>
      <w:r w:rsidRPr="00FE4C77">
        <w:rPr>
          <w:rFonts w:ascii="Times New Roman" w:hAnsi="Times New Roman" w:cs="Times New Roman"/>
          <w:noProof/>
          <w:lang w:val="en-GB"/>
        </w:rPr>
        <w:t>, 380–388.</w:t>
      </w:r>
    </w:p>
    <w:p w14:paraId="048F7B67" w14:textId="501BA85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Archard, G.A.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(2011) Variation in aggressive behaviour in the poeciliid fish </w:t>
      </w:r>
      <w:r w:rsidRPr="00FE4C77">
        <w:rPr>
          <w:rFonts w:ascii="Times New Roman" w:hAnsi="Times New Roman" w:cs="Times New Roman"/>
          <w:i/>
          <w:iCs/>
          <w:noProof/>
          <w:lang w:val="en-GB"/>
        </w:rPr>
        <w:t>Brachyrhaphis episcopi</w:t>
      </w:r>
      <w:r w:rsidRPr="00FE4C77">
        <w:rPr>
          <w:rFonts w:ascii="Times New Roman" w:hAnsi="Times New Roman" w:cs="Times New Roman"/>
          <w:noProof/>
          <w:lang w:val="en-GB"/>
        </w:rPr>
        <w:t xml:space="preserve">: Population and sex differences. </w:t>
      </w:r>
      <w:del w:id="403" w:author="Lauren Harrison" w:date="2021-04-17T16:29:00Z">
        <w:r w:rsidRPr="00FE4C77" w:rsidDel="0081152B">
          <w:rPr>
            <w:rFonts w:ascii="Times New Roman" w:hAnsi="Times New Roman" w:cs="Times New Roman"/>
            <w:i/>
            <w:iCs/>
            <w:noProof/>
            <w:lang w:val="en-GB"/>
          </w:rPr>
          <w:delText xml:space="preserve">BEHAVIOURAL </w:delText>
        </w:r>
      </w:del>
      <w:ins w:id="404" w:author="Lauren Harrison" w:date="2021-04-17T16:29:00Z">
        <w:r w:rsidR="0081152B" w:rsidRPr="00FE4C77">
          <w:rPr>
            <w:rFonts w:ascii="Times New Roman" w:hAnsi="Times New Roman" w:cs="Times New Roman"/>
            <w:i/>
            <w:iCs/>
            <w:noProof/>
            <w:lang w:val="en-GB"/>
          </w:rPr>
          <w:t>B</w:t>
        </w:r>
        <w:r w:rsidR="0081152B">
          <w:rPr>
            <w:rFonts w:ascii="Times New Roman" w:hAnsi="Times New Roman" w:cs="Times New Roman"/>
            <w:i/>
            <w:iCs/>
            <w:noProof/>
            <w:lang w:val="en-GB"/>
          </w:rPr>
          <w:t>ehavioural</w:t>
        </w:r>
        <w:r w:rsidR="0081152B" w:rsidRPr="00FE4C77">
          <w:rPr>
            <w:rFonts w:ascii="Times New Roman" w:hAnsi="Times New Roman" w:cs="Times New Roman"/>
            <w:i/>
            <w:iCs/>
            <w:noProof/>
            <w:lang w:val="en-GB"/>
          </w:rPr>
          <w:t xml:space="preserve"> </w:t>
        </w:r>
      </w:ins>
      <w:del w:id="405" w:author="Lauren Harrison" w:date="2021-04-17T16:29:00Z">
        <w:r w:rsidRPr="00FE4C77" w:rsidDel="0081152B">
          <w:rPr>
            <w:rFonts w:ascii="Times New Roman" w:hAnsi="Times New Roman" w:cs="Times New Roman"/>
            <w:i/>
            <w:iCs/>
            <w:noProof/>
            <w:lang w:val="en-GB"/>
          </w:rPr>
          <w:delText>PROCESSES</w:delText>
        </w:r>
        <w:r w:rsidRPr="00FE4C77" w:rsidDel="0081152B">
          <w:rPr>
            <w:rFonts w:ascii="Times New Roman" w:hAnsi="Times New Roman" w:cs="Times New Roman"/>
            <w:noProof/>
            <w:lang w:val="en-GB"/>
          </w:rPr>
          <w:delText xml:space="preserve"> </w:delText>
        </w:r>
      </w:del>
      <w:ins w:id="406" w:author="Lauren Harrison" w:date="2021-04-17T16:29:00Z">
        <w:r w:rsidR="0081152B" w:rsidRPr="00FE4C77">
          <w:rPr>
            <w:rFonts w:ascii="Times New Roman" w:hAnsi="Times New Roman" w:cs="Times New Roman"/>
            <w:i/>
            <w:iCs/>
            <w:noProof/>
            <w:lang w:val="en-GB"/>
          </w:rPr>
          <w:t>P</w:t>
        </w:r>
        <w:r w:rsidR="0081152B">
          <w:rPr>
            <w:rFonts w:ascii="Times New Roman" w:hAnsi="Times New Roman" w:cs="Times New Roman"/>
            <w:i/>
            <w:iCs/>
            <w:noProof/>
            <w:lang w:val="en-GB"/>
          </w:rPr>
          <w:t>rocesses</w:t>
        </w:r>
        <w:r w:rsidR="0081152B" w:rsidRPr="00FE4C77">
          <w:rPr>
            <w:rFonts w:ascii="Times New Roman" w:hAnsi="Times New Roman" w:cs="Times New Roman"/>
            <w:noProof/>
            <w:lang w:val="en-GB"/>
          </w:rPr>
          <w:t xml:space="preserve"> </w:t>
        </w:r>
      </w:ins>
      <w:r w:rsidRPr="00FE4C77">
        <w:rPr>
          <w:rFonts w:ascii="Times New Roman" w:hAnsi="Times New Roman" w:cs="Times New Roman"/>
          <w:b/>
          <w:bCs/>
          <w:noProof/>
          <w:lang w:val="en-GB"/>
        </w:rPr>
        <w:t>86</w:t>
      </w:r>
      <w:r w:rsidRPr="00FE4C77">
        <w:rPr>
          <w:rFonts w:ascii="Times New Roman" w:hAnsi="Times New Roman" w:cs="Times New Roman"/>
          <w:noProof/>
          <w:lang w:val="en-GB"/>
        </w:rPr>
        <w:t>, 52–57.</w:t>
      </w:r>
    </w:p>
    <w:p w14:paraId="0F7DD84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Archer, 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Mehdikhani, M.</w:t>
      </w:r>
      <w:r w:rsidRPr="00FE4C77">
        <w:rPr>
          <w:rFonts w:ascii="Times New Roman" w:hAnsi="Times New Roman" w:cs="Times New Roman"/>
          <w:noProof/>
          <w:lang w:val="en-GB"/>
        </w:rPr>
        <w:t xml:space="preserve"> (2003) Variability among Males in Sexually Selected Attributes. </w:t>
      </w:r>
      <w:r w:rsidRPr="00FE4C77">
        <w:rPr>
          <w:rFonts w:ascii="Times New Roman" w:hAnsi="Times New Roman" w:cs="Times New Roman"/>
          <w:i/>
          <w:iCs/>
          <w:noProof/>
          <w:lang w:val="en-GB"/>
        </w:rPr>
        <w:t>Review of General Psychology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219–236.</w:t>
      </w:r>
    </w:p>
    <w:p w14:paraId="69DE64D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Arden,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Plomin, R.</w:t>
      </w:r>
      <w:r w:rsidRPr="00FE4C77">
        <w:rPr>
          <w:rFonts w:ascii="Times New Roman" w:hAnsi="Times New Roman" w:cs="Times New Roman"/>
          <w:noProof/>
          <w:lang w:val="en-GB"/>
        </w:rPr>
        <w:t xml:space="preserve"> (2006) Sex differences in variance of intelligence across childhood.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41</w:t>
      </w:r>
      <w:r w:rsidRPr="00FE4C77">
        <w:rPr>
          <w:rFonts w:ascii="Times New Roman" w:hAnsi="Times New Roman" w:cs="Times New Roman"/>
          <w:noProof/>
          <w:lang w:val="en-GB"/>
        </w:rPr>
        <w:t>, 39–48.</w:t>
      </w:r>
    </w:p>
    <w:p w14:paraId="13D09362" w14:textId="3198F03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(2013a) Disassortative mating for boldness decreases reproductive success in the guppy. </w:t>
      </w:r>
      <w:r w:rsidRPr="00FE4C77">
        <w:rPr>
          <w:rFonts w:ascii="Times New Roman" w:hAnsi="Times New Roman" w:cs="Times New Roman"/>
          <w:i/>
          <w:iCs/>
          <w:noProof/>
          <w:lang w:val="en-GB"/>
        </w:rPr>
        <w:t>Behav</w:t>
      </w:r>
      <w:ins w:id="407" w:author="Lauren Harrison" w:date="2021-04-17T16:30:00Z">
        <w:r w:rsidR="0081152B">
          <w:rPr>
            <w:rFonts w:ascii="Times New Roman" w:hAnsi="Times New Roman" w:cs="Times New Roman"/>
            <w:i/>
            <w:iCs/>
            <w:noProof/>
            <w:lang w:val="en-GB"/>
          </w:rPr>
          <w:t>ioral</w:t>
        </w:r>
      </w:ins>
      <w:r w:rsidRPr="00FE4C77">
        <w:rPr>
          <w:rFonts w:ascii="Times New Roman" w:hAnsi="Times New Roman" w:cs="Times New Roman"/>
          <w:i/>
          <w:iCs/>
          <w:noProof/>
          <w:lang w:val="en-GB"/>
        </w:rPr>
        <w:t xml:space="preserve"> Ecol</w:t>
      </w:r>
      <w:ins w:id="408" w:author="Lauren Harrison" w:date="2021-04-17T16:30:00Z">
        <w:r w:rsidR="0081152B">
          <w:rPr>
            <w:rFonts w:ascii="Times New Roman" w:hAnsi="Times New Roman" w:cs="Times New Roman"/>
            <w:i/>
            <w:iCs/>
            <w:noProof/>
            <w:lang w:val="en-GB"/>
          </w:rPr>
          <w:t>ogy</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24</w:t>
      </w:r>
      <w:r w:rsidRPr="00FE4C77">
        <w:rPr>
          <w:rFonts w:ascii="Times New Roman" w:hAnsi="Times New Roman" w:cs="Times New Roman"/>
          <w:noProof/>
          <w:lang w:val="en-GB"/>
        </w:rPr>
        <w:t>, 1320–1326.</w:t>
      </w:r>
    </w:p>
    <w:p w14:paraId="43B2DE4F" w14:textId="2E3D8BF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(2013b) Aggression and sex differences in lateralization in the zebrafish.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617–622.</w:t>
      </w:r>
    </w:p>
    <w:p w14:paraId="40075005" w14:textId="1B68534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Ariyomo, T.O.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Watt, P.J.</w:t>
      </w:r>
      <w:r w:rsidRPr="00FE4C77">
        <w:rPr>
          <w:rFonts w:ascii="Times New Roman" w:hAnsi="Times New Roman" w:cs="Times New Roman"/>
          <w:noProof/>
          <w:lang w:val="en-GB"/>
        </w:rPr>
        <w:t xml:space="preserve"> (2015) Effect of hunger level and time of day on boldness and aggression in the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Journal of Fish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1852–1859.</w:t>
      </w:r>
    </w:p>
    <w:p w14:paraId="7395A90E" w14:textId="1934928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Baker, M.R.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Goodman, A.C.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Santo, J.B.</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Wong, R.Y.</w:t>
      </w:r>
      <w:r w:rsidRPr="00FE4C77">
        <w:rPr>
          <w:rFonts w:ascii="Times New Roman" w:hAnsi="Times New Roman" w:cs="Times New Roman"/>
          <w:noProof/>
          <w:lang w:val="en-GB"/>
        </w:rPr>
        <w:t xml:space="preserve"> (2018) Repeatability and reliability of exploratory behavior in proactive and reactive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Scientific Reports</w:t>
      </w:r>
      <w:r w:rsidRPr="00FE4C77">
        <w:rPr>
          <w:rFonts w:ascii="Times New Roman" w:hAnsi="Times New Roman" w:cs="Times New Roman"/>
          <w:noProof/>
          <w:lang w:val="en-GB"/>
        </w:rPr>
        <w:t>, 12114.</w:t>
      </w:r>
    </w:p>
    <w:p w14:paraId="4F8364BD" w14:textId="033E418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Barale, C.L.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Rubenstein, D.I.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Beehner, J.C.</w:t>
      </w:r>
      <w:r w:rsidRPr="00FE4C77">
        <w:rPr>
          <w:rFonts w:ascii="Times New Roman" w:hAnsi="Times New Roman" w:cs="Times New Roman"/>
          <w:noProof/>
          <w:lang w:val="en-GB"/>
        </w:rPr>
        <w:t xml:space="preserve"> (2015) Juvenile social relationships reflect adult patterns of behavior in wild geladas. </w:t>
      </w:r>
      <w:r w:rsidRPr="00FE4C77">
        <w:rPr>
          <w:rFonts w:ascii="Times New Roman" w:hAnsi="Times New Roman" w:cs="Times New Roman"/>
          <w:i/>
          <w:iCs/>
          <w:noProof/>
          <w:lang w:val="en-GB"/>
        </w:rPr>
        <w:t>American Journal of Primatology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77</w:t>
      </w:r>
      <w:r w:rsidRPr="00FE4C77">
        <w:rPr>
          <w:rFonts w:ascii="Times New Roman" w:hAnsi="Times New Roman" w:cs="Times New Roman"/>
          <w:noProof/>
          <w:lang w:val="en-GB"/>
        </w:rPr>
        <w:t>, 1086–1096.</w:t>
      </w:r>
    </w:p>
    <w:p w14:paraId="7EBC7ACD" w14:textId="72A1610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Barbosa,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Camacho-Cervantes,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Ojanguren, A.F.</w:t>
      </w:r>
      <w:r w:rsidRPr="00FE4C77">
        <w:rPr>
          <w:rFonts w:ascii="Times New Roman" w:hAnsi="Times New Roman" w:cs="Times New Roman"/>
          <w:noProof/>
          <w:lang w:val="en-GB"/>
        </w:rPr>
        <w:t xml:space="preserve"> (2016) Phenotype Matching </w:t>
      </w:r>
      <w:r w:rsidRPr="00FE4C77">
        <w:rPr>
          <w:rFonts w:ascii="Times New Roman" w:hAnsi="Times New Roman" w:cs="Times New Roman"/>
          <w:noProof/>
          <w:lang w:val="en-GB"/>
        </w:rPr>
        <w:lastRenderedPageBreak/>
        <w:t xml:space="preserve">and Early Social Conditions Affect Shoaling and Exploration Decisions.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122</w:t>
      </w:r>
      <w:r w:rsidRPr="00FE4C77">
        <w:rPr>
          <w:rFonts w:ascii="Times New Roman" w:hAnsi="Times New Roman" w:cs="Times New Roman"/>
          <w:noProof/>
          <w:lang w:val="en-GB"/>
        </w:rPr>
        <w:t>, 171–179.</w:t>
      </w:r>
    </w:p>
    <w:p w14:paraId="1FC00A0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Baye,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Monseur, C.</w:t>
      </w:r>
      <w:r w:rsidRPr="00FE4C77">
        <w:rPr>
          <w:rFonts w:ascii="Times New Roman" w:hAnsi="Times New Roman" w:cs="Times New Roman"/>
          <w:noProof/>
          <w:lang w:val="en-GB"/>
        </w:rPr>
        <w:t xml:space="preserve"> (2016) Gender differences in variability and extreme scores in an international context. </w:t>
      </w:r>
      <w:r w:rsidRPr="00FE4C77">
        <w:rPr>
          <w:rFonts w:ascii="Times New Roman" w:hAnsi="Times New Roman" w:cs="Times New Roman"/>
          <w:i/>
          <w:iCs/>
          <w:noProof/>
          <w:lang w:val="en-GB"/>
        </w:rPr>
        <w:t>Large-Scale Assessments in Education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w:t>
      </w:r>
      <w:r w:rsidRPr="00FE4C77">
        <w:rPr>
          <w:rFonts w:ascii="Times New Roman" w:hAnsi="Times New Roman" w:cs="Times New Roman"/>
          <w:noProof/>
          <w:lang w:val="en-GB"/>
        </w:rPr>
        <w:t>, 1–16. Springer US.</w:t>
      </w:r>
    </w:p>
    <w:p w14:paraId="254C81D6" w14:textId="65D79074" w:rsidR="00FE4C77" w:rsidRDefault="00FE4C77" w:rsidP="00FE4C77">
      <w:pPr>
        <w:widowControl w:val="0"/>
        <w:autoSpaceDE w:val="0"/>
        <w:autoSpaceDN w:val="0"/>
        <w:adjustRightInd w:val="0"/>
        <w:spacing w:line="480" w:lineRule="auto"/>
        <w:ind w:left="480" w:hanging="480"/>
        <w:rPr>
          <w:ins w:id="409" w:author="Lauren Harrison" w:date="2021-05-22T11:16:00Z"/>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Belgrad, B.A.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Griffen, B.D.</w:t>
      </w:r>
      <w:r w:rsidRPr="00FE4C77">
        <w:rPr>
          <w:rFonts w:ascii="Times New Roman" w:hAnsi="Times New Roman" w:cs="Times New Roman"/>
          <w:noProof/>
          <w:lang w:val="en-GB"/>
        </w:rPr>
        <w:t xml:space="preserve"> (2016) Predator-prey interactions mediated by prey personality and predator hunting mode. </w:t>
      </w:r>
      <w:r w:rsidRPr="00FE4C77">
        <w:rPr>
          <w:rFonts w:ascii="Times New Roman" w:hAnsi="Times New Roman" w:cs="Times New Roman"/>
          <w:i/>
          <w:iCs/>
          <w:noProof/>
          <w:lang w:val="en-GB"/>
        </w:rPr>
        <w:t>Proc</w:t>
      </w:r>
      <w:ins w:id="410" w:author="Lauren Harrison" w:date="2021-04-17T16:30:00Z">
        <w:r w:rsidR="00A63624">
          <w:rPr>
            <w:rFonts w:ascii="Times New Roman" w:hAnsi="Times New Roman" w:cs="Times New Roman"/>
            <w:i/>
            <w:iCs/>
            <w:noProof/>
            <w:lang w:val="en-GB"/>
          </w:rPr>
          <w:t>eedings of the</w:t>
        </w:r>
      </w:ins>
      <w:r w:rsidRPr="00FE4C77">
        <w:rPr>
          <w:rFonts w:ascii="Times New Roman" w:hAnsi="Times New Roman" w:cs="Times New Roman"/>
          <w:i/>
          <w:iCs/>
          <w:noProof/>
          <w:lang w:val="en-GB"/>
        </w:rPr>
        <w:t xml:space="preserve"> R</w:t>
      </w:r>
      <w:ins w:id="411" w:author="Lauren Harrison" w:date="2021-04-17T16:30:00Z">
        <w:r w:rsidR="00A63624">
          <w:rPr>
            <w:rFonts w:ascii="Times New Roman" w:hAnsi="Times New Roman" w:cs="Times New Roman"/>
            <w:i/>
            <w:iCs/>
            <w:noProof/>
            <w:lang w:val="en-GB"/>
          </w:rPr>
          <w:t>oyal</w:t>
        </w:r>
      </w:ins>
      <w:r w:rsidRPr="00FE4C77">
        <w:rPr>
          <w:rFonts w:ascii="Times New Roman" w:hAnsi="Times New Roman" w:cs="Times New Roman"/>
          <w:i/>
          <w:iCs/>
          <w:noProof/>
          <w:lang w:val="en-GB"/>
        </w:rPr>
        <w:t xml:space="preserve"> Soc</w:t>
      </w:r>
      <w:ins w:id="412" w:author="Lauren Harrison" w:date="2021-04-17T16:30:00Z">
        <w:r w:rsidR="00A63624">
          <w:rPr>
            <w:rFonts w:ascii="Times New Roman" w:hAnsi="Times New Roman" w:cs="Times New Roman"/>
            <w:i/>
            <w:iCs/>
            <w:noProof/>
            <w:lang w:val="en-GB"/>
          </w:rPr>
          <w:t>iety London</w:t>
        </w:r>
      </w:ins>
      <w:r w:rsidRPr="00FE4C77">
        <w:rPr>
          <w:rFonts w:ascii="Times New Roman" w:hAnsi="Times New Roman" w:cs="Times New Roman"/>
          <w:i/>
          <w:iCs/>
          <w:noProof/>
          <w:lang w:val="en-GB"/>
        </w:rPr>
        <w:t xml:space="preserve">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283</w:t>
      </w:r>
      <w:r w:rsidRPr="00FE4C77">
        <w:rPr>
          <w:rFonts w:ascii="Times New Roman" w:hAnsi="Times New Roman" w:cs="Times New Roman"/>
          <w:noProof/>
          <w:lang w:val="en-GB"/>
        </w:rPr>
        <w:t>, 20160408.</w:t>
      </w:r>
    </w:p>
    <w:p w14:paraId="19CDB26C" w14:textId="5F97C683" w:rsidR="000C2ABD" w:rsidRPr="00FE4C77" w:rsidRDefault="000C2ABD" w:rsidP="00FE4C77">
      <w:pPr>
        <w:widowControl w:val="0"/>
        <w:autoSpaceDE w:val="0"/>
        <w:autoSpaceDN w:val="0"/>
        <w:adjustRightInd w:val="0"/>
        <w:spacing w:line="480" w:lineRule="auto"/>
        <w:ind w:left="480" w:hanging="480"/>
        <w:rPr>
          <w:rFonts w:ascii="Times New Roman" w:hAnsi="Times New Roman" w:cs="Times New Roman"/>
          <w:noProof/>
          <w:lang w:val="en-GB"/>
        </w:rPr>
      </w:pPr>
      <w:ins w:id="413" w:author="Lauren Harrison" w:date="2021-05-22T11:16:00Z">
        <w:r>
          <w:rPr>
            <w:rFonts w:ascii="Times New Roman" w:hAnsi="Times New Roman" w:cs="Times New Roman"/>
            <w:smallCaps/>
            <w:noProof/>
            <w:lang w:val="en-GB"/>
          </w:rPr>
          <w:t>Benbow, C.P.</w:t>
        </w:r>
        <w:r w:rsidRPr="00FE4C77">
          <w:rPr>
            <w:rFonts w:ascii="Times New Roman" w:hAnsi="Times New Roman" w:cs="Times New Roman"/>
            <w:noProof/>
            <w:lang w:val="en-GB"/>
          </w:rPr>
          <w:t xml:space="preserve"> &amp; </w:t>
        </w:r>
        <w:r>
          <w:rPr>
            <w:rFonts w:ascii="Times New Roman" w:hAnsi="Times New Roman" w:cs="Times New Roman"/>
            <w:smallCaps/>
            <w:noProof/>
            <w:lang w:val="en-GB"/>
          </w:rPr>
          <w:t>Stanley</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J.C.</w:t>
        </w:r>
        <w:r w:rsidRPr="00FE4C77">
          <w:rPr>
            <w:rFonts w:ascii="Times New Roman" w:hAnsi="Times New Roman" w:cs="Times New Roman"/>
            <w:noProof/>
            <w:lang w:val="en-GB"/>
          </w:rPr>
          <w:t xml:space="preserve"> (</w:t>
        </w:r>
        <w:r>
          <w:rPr>
            <w:rFonts w:ascii="Times New Roman" w:hAnsi="Times New Roman" w:cs="Times New Roman"/>
            <w:noProof/>
            <w:lang w:val="en-GB"/>
          </w:rPr>
          <w:t>198</w:t>
        </w:r>
      </w:ins>
      <w:ins w:id="414" w:author="Lauren Harrison" w:date="2021-05-22T11:52:00Z">
        <w:r w:rsidR="00FB3820">
          <w:rPr>
            <w:rFonts w:ascii="Times New Roman" w:hAnsi="Times New Roman" w:cs="Times New Roman"/>
            <w:noProof/>
            <w:lang w:val="en-GB"/>
          </w:rPr>
          <w:t>3</w:t>
        </w:r>
      </w:ins>
      <w:ins w:id="415" w:author="Lauren Harrison" w:date="2021-05-22T11:16:00Z">
        <w:r w:rsidRPr="00FE4C77">
          <w:rPr>
            <w:rFonts w:ascii="Times New Roman" w:hAnsi="Times New Roman" w:cs="Times New Roman"/>
            <w:noProof/>
            <w:lang w:val="en-GB"/>
          </w:rPr>
          <w:t xml:space="preserve">) </w:t>
        </w:r>
        <w:r>
          <w:rPr>
            <w:rFonts w:ascii="Times New Roman" w:hAnsi="Times New Roman" w:cs="Times New Roman"/>
            <w:noProof/>
            <w:lang w:val="en-GB"/>
          </w:rPr>
          <w:t>Sex diffe</w:t>
        </w:r>
      </w:ins>
      <w:ins w:id="416" w:author="Lauren Harrison" w:date="2021-05-22T11:17:00Z">
        <w:r>
          <w:rPr>
            <w:rFonts w:ascii="Times New Roman" w:hAnsi="Times New Roman" w:cs="Times New Roman"/>
            <w:noProof/>
            <w:lang w:val="en-GB"/>
          </w:rPr>
          <w:t>rences in mathematical</w:t>
        </w:r>
      </w:ins>
      <w:ins w:id="417" w:author="Lauren Harrison" w:date="2021-05-22T11:52:00Z">
        <w:r w:rsidR="002B2698">
          <w:rPr>
            <w:rFonts w:ascii="Times New Roman" w:hAnsi="Times New Roman" w:cs="Times New Roman"/>
            <w:noProof/>
            <w:lang w:val="en-GB"/>
          </w:rPr>
          <w:t xml:space="preserve"> reasoning</w:t>
        </w:r>
      </w:ins>
      <w:ins w:id="418" w:author="Lauren Harrison" w:date="2021-05-22T11:17:00Z">
        <w:r>
          <w:rPr>
            <w:rFonts w:ascii="Times New Roman" w:hAnsi="Times New Roman" w:cs="Times New Roman"/>
            <w:noProof/>
            <w:lang w:val="en-GB"/>
          </w:rPr>
          <w:t xml:space="preserve"> ability: </w:t>
        </w:r>
      </w:ins>
      <w:ins w:id="419" w:author="Lauren Harrison" w:date="2021-05-22T11:52:00Z">
        <w:r w:rsidR="002B2698">
          <w:rPr>
            <w:rFonts w:ascii="Times New Roman" w:hAnsi="Times New Roman" w:cs="Times New Roman"/>
            <w:noProof/>
            <w:lang w:val="en-GB"/>
          </w:rPr>
          <w:t xml:space="preserve">More facts. </w:t>
        </w:r>
      </w:ins>
      <w:ins w:id="420" w:author="Lauren Harrison" w:date="2021-05-22T11:17:00Z">
        <w:r>
          <w:rPr>
            <w:rFonts w:ascii="Times New Roman" w:hAnsi="Times New Roman" w:cs="Times New Roman"/>
            <w:i/>
            <w:iCs/>
            <w:noProof/>
            <w:lang w:val="en-GB"/>
          </w:rPr>
          <w:t>Science</w:t>
        </w:r>
      </w:ins>
      <w:ins w:id="421" w:author="Lauren Harrison" w:date="2021-05-22T11:16:00Z">
        <w:r w:rsidRPr="00FE4C77">
          <w:rPr>
            <w:rFonts w:ascii="Times New Roman" w:hAnsi="Times New Roman" w:cs="Times New Roman"/>
            <w:noProof/>
            <w:lang w:val="en-GB"/>
          </w:rPr>
          <w:t xml:space="preserve"> </w:t>
        </w:r>
      </w:ins>
      <w:ins w:id="422" w:author="Lauren Harrison" w:date="2021-05-22T11:53:00Z">
        <w:r w:rsidR="002B2698">
          <w:rPr>
            <w:rFonts w:ascii="Times New Roman" w:hAnsi="Times New Roman" w:cs="Times New Roman"/>
            <w:b/>
            <w:bCs/>
            <w:noProof/>
            <w:lang w:val="en-GB"/>
          </w:rPr>
          <w:t>222</w:t>
        </w:r>
      </w:ins>
      <w:ins w:id="423" w:author="Lauren Harrison" w:date="2021-05-22T11:16:00Z">
        <w:r w:rsidRPr="00FE4C77">
          <w:rPr>
            <w:rFonts w:ascii="Times New Roman" w:hAnsi="Times New Roman" w:cs="Times New Roman"/>
            <w:noProof/>
            <w:lang w:val="en-GB"/>
          </w:rPr>
          <w:t xml:space="preserve">, </w:t>
        </w:r>
      </w:ins>
      <w:ins w:id="424" w:author="Lauren Harrison" w:date="2021-05-22T11:53:00Z">
        <w:r w:rsidR="002B2698">
          <w:rPr>
            <w:rFonts w:ascii="Times New Roman" w:hAnsi="Times New Roman" w:cs="Times New Roman"/>
            <w:noProof/>
            <w:lang w:val="en-GB"/>
          </w:rPr>
          <w:t>1029-1030</w:t>
        </w:r>
      </w:ins>
      <w:ins w:id="425" w:author="Lauren Harrison" w:date="2021-05-22T11:16:00Z">
        <w:r w:rsidRPr="00FE4C77">
          <w:rPr>
            <w:rFonts w:ascii="Times New Roman" w:hAnsi="Times New Roman" w:cs="Times New Roman"/>
            <w:noProof/>
            <w:lang w:val="en-GB"/>
          </w:rPr>
          <w:t>.</w:t>
        </w:r>
      </w:ins>
    </w:p>
    <w:p w14:paraId="031DAE6F" w14:textId="05EF2DC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Berdal, M.A.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Rosenqvist,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Wright, J.</w:t>
      </w:r>
      <w:r w:rsidRPr="00FE4C77">
        <w:rPr>
          <w:rFonts w:ascii="Times New Roman" w:hAnsi="Times New Roman" w:cs="Times New Roman"/>
          <w:noProof/>
          <w:lang w:val="en-GB"/>
        </w:rPr>
        <w:t xml:space="preserve"> (2018) Innovation as part of a wider behavioural syndrome in the guppy: The effect of sex and body size.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124</w:t>
      </w:r>
      <w:r w:rsidRPr="00FE4C77">
        <w:rPr>
          <w:rFonts w:ascii="Times New Roman" w:hAnsi="Times New Roman" w:cs="Times New Roman"/>
          <w:noProof/>
          <w:lang w:val="en-GB"/>
        </w:rPr>
        <w:t>, 760–772.</w:t>
      </w:r>
    </w:p>
    <w:p w14:paraId="24B99AF0" w14:textId="72F1085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Berger,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You,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Minano, M.R.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Grieshop,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Lind, M.I.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Arnqvist,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Maklakov, A.A.</w:t>
      </w:r>
      <w:r w:rsidRPr="00FE4C77">
        <w:rPr>
          <w:rFonts w:ascii="Times New Roman" w:hAnsi="Times New Roman" w:cs="Times New Roman"/>
          <w:noProof/>
          <w:lang w:val="en-GB"/>
        </w:rPr>
        <w:t xml:space="preserve"> (2016) Sexually antagonistic selection on genetic variation underlying both male and female same-sex sexual behavior. </w:t>
      </w:r>
      <w:r w:rsidRPr="00FE4C77">
        <w:rPr>
          <w:rFonts w:ascii="Times New Roman" w:hAnsi="Times New Roman" w:cs="Times New Roman"/>
          <w:i/>
          <w:iCs/>
          <w:noProof/>
          <w:lang w:val="en-GB"/>
        </w:rPr>
        <w:t>BMC Evolutionary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16</w:t>
      </w:r>
      <w:r w:rsidRPr="00FE4C77">
        <w:rPr>
          <w:rFonts w:ascii="Times New Roman" w:hAnsi="Times New Roman" w:cs="Times New Roman"/>
          <w:noProof/>
          <w:lang w:val="en-GB"/>
        </w:rPr>
        <w:t>, 88.</w:t>
      </w:r>
    </w:p>
    <w:p w14:paraId="7F79AF0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Beukeboom, L.W.</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Perrin, N.</w:t>
      </w:r>
      <w:r w:rsidRPr="00FE4C77">
        <w:rPr>
          <w:rFonts w:ascii="Times New Roman" w:hAnsi="Times New Roman" w:cs="Times New Roman"/>
          <w:noProof/>
          <w:lang w:val="en-GB"/>
        </w:rPr>
        <w:t xml:space="preserve"> (2014) </w:t>
      </w:r>
      <w:r w:rsidRPr="00FE4C77">
        <w:rPr>
          <w:rFonts w:ascii="Times New Roman" w:hAnsi="Times New Roman" w:cs="Times New Roman"/>
          <w:i/>
          <w:iCs/>
          <w:noProof/>
          <w:lang w:val="en-GB"/>
        </w:rPr>
        <w:t>The evolution of sex determination</w:t>
      </w:r>
      <w:r w:rsidRPr="00FE4C77">
        <w:rPr>
          <w:rFonts w:ascii="Times New Roman" w:hAnsi="Times New Roman" w:cs="Times New Roman"/>
          <w:noProof/>
          <w:lang w:val="en-GB"/>
        </w:rPr>
        <w:t>. Oxford University Press, New York.</w:t>
      </w:r>
    </w:p>
    <w:p w14:paraId="7A3C4EBF" w14:textId="15148E7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Bize,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Diaz,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Lindström, J.</w:t>
      </w:r>
      <w:r w:rsidRPr="00FE4C77">
        <w:rPr>
          <w:rFonts w:ascii="Times New Roman" w:hAnsi="Times New Roman" w:cs="Times New Roman"/>
          <w:noProof/>
          <w:lang w:val="en-GB"/>
        </w:rPr>
        <w:t xml:space="preserve"> (2012) Experimental evidence that adult antipredator behaviour is heritable and not influenced by behavioural copying in a wild bird. </w:t>
      </w:r>
      <w:ins w:id="426" w:author="Lauren Harrison" w:date="2021-04-17T16:30:00Z">
        <w:r w:rsidR="00A63624" w:rsidRPr="00FE4C77">
          <w:rPr>
            <w:rFonts w:ascii="Times New Roman" w:hAnsi="Times New Roman" w:cs="Times New Roman"/>
            <w:i/>
            <w:iCs/>
            <w:noProof/>
            <w:lang w:val="en-GB"/>
          </w:rPr>
          <w:t>Proc</w:t>
        </w:r>
        <w:r w:rsidR="00A63624">
          <w:rPr>
            <w:rFonts w:ascii="Times New Roman" w:hAnsi="Times New Roman" w:cs="Times New Roman"/>
            <w:i/>
            <w:iCs/>
            <w:noProof/>
            <w:lang w:val="en-GB"/>
          </w:rPr>
          <w:t>eedings of the</w:t>
        </w:r>
        <w:r w:rsidR="00A63624" w:rsidRPr="00FE4C77">
          <w:rPr>
            <w:rFonts w:ascii="Times New Roman" w:hAnsi="Times New Roman" w:cs="Times New Roman"/>
            <w:i/>
            <w:iCs/>
            <w:noProof/>
            <w:lang w:val="en-GB"/>
          </w:rPr>
          <w:t xml:space="preserve"> R</w:t>
        </w:r>
        <w:r w:rsidR="00A63624">
          <w:rPr>
            <w:rFonts w:ascii="Times New Roman" w:hAnsi="Times New Roman" w:cs="Times New Roman"/>
            <w:i/>
            <w:iCs/>
            <w:noProof/>
            <w:lang w:val="en-GB"/>
          </w:rPr>
          <w:t>oyal</w:t>
        </w:r>
        <w:r w:rsidR="00A63624" w:rsidRPr="00FE4C77">
          <w:rPr>
            <w:rFonts w:ascii="Times New Roman" w:hAnsi="Times New Roman" w:cs="Times New Roman"/>
            <w:i/>
            <w:iCs/>
            <w:noProof/>
            <w:lang w:val="en-GB"/>
          </w:rPr>
          <w:t xml:space="preserve"> Soc</w:t>
        </w:r>
        <w:r w:rsidR="00A63624">
          <w:rPr>
            <w:rFonts w:ascii="Times New Roman" w:hAnsi="Times New Roman" w:cs="Times New Roman"/>
            <w:i/>
            <w:iCs/>
            <w:noProof/>
            <w:lang w:val="en-GB"/>
          </w:rPr>
          <w:t>iety London</w:t>
        </w:r>
        <w:r w:rsidR="00A63624" w:rsidRPr="00FE4C77">
          <w:rPr>
            <w:rFonts w:ascii="Times New Roman" w:hAnsi="Times New Roman" w:cs="Times New Roman"/>
            <w:i/>
            <w:iCs/>
            <w:noProof/>
            <w:lang w:val="en-GB"/>
          </w:rPr>
          <w:t xml:space="preserve"> B</w:t>
        </w:r>
        <w:r w:rsidR="00A63624" w:rsidRPr="00FE4C77">
          <w:rPr>
            <w:rFonts w:ascii="Times New Roman" w:hAnsi="Times New Roman" w:cs="Times New Roman"/>
            <w:noProof/>
            <w:lang w:val="en-GB"/>
          </w:rPr>
          <w:t xml:space="preserve"> </w:t>
        </w:r>
      </w:ins>
      <w:del w:id="427" w:author="Lauren Harrison" w:date="2021-04-17T16:30:00Z">
        <w:r w:rsidRPr="00FE4C77" w:rsidDel="00A63624">
          <w:rPr>
            <w:rFonts w:ascii="Times New Roman" w:hAnsi="Times New Roman" w:cs="Times New Roman"/>
            <w:i/>
            <w:iCs/>
            <w:noProof/>
            <w:lang w:val="en-GB"/>
          </w:rPr>
          <w:delText>Proc R Soc B</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279</w:t>
      </w:r>
      <w:r w:rsidRPr="00FE4C77">
        <w:rPr>
          <w:rFonts w:ascii="Times New Roman" w:hAnsi="Times New Roman" w:cs="Times New Roman"/>
          <w:noProof/>
          <w:lang w:val="en-GB"/>
        </w:rPr>
        <w:t>, 1380–1388.</w:t>
      </w:r>
    </w:p>
    <w:p w14:paraId="76A5E002" w14:textId="5B50187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Blaszczyk, M.B.</w:t>
      </w:r>
      <w:r w:rsidRPr="00FE4C77">
        <w:rPr>
          <w:rFonts w:ascii="Times New Roman" w:hAnsi="Times New Roman" w:cs="Times New Roman"/>
          <w:noProof/>
          <w:lang w:val="en-GB"/>
        </w:rPr>
        <w:t xml:space="preserve"> (2017) Boldness towards novel objects predicts predator inspection in wild vervet monkeys.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123</w:t>
      </w:r>
      <w:r w:rsidRPr="00FE4C77">
        <w:rPr>
          <w:rFonts w:ascii="Times New Roman" w:hAnsi="Times New Roman" w:cs="Times New Roman"/>
          <w:noProof/>
          <w:lang w:val="en-GB"/>
        </w:rPr>
        <w:t>, 91–100.</w:t>
      </w:r>
    </w:p>
    <w:p w14:paraId="548F98D9" w14:textId="119BB30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Bleakley, B.H.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Welter, S.M.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McCauley-Cole,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Shuster, S.M.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Moore, A.J.</w:t>
      </w:r>
      <w:r w:rsidRPr="00FE4C77">
        <w:rPr>
          <w:rFonts w:ascii="Times New Roman" w:hAnsi="Times New Roman" w:cs="Times New Roman"/>
          <w:noProof/>
          <w:lang w:val="en-GB"/>
        </w:rPr>
        <w:t xml:space="preserve"> (2013) Cannibalism as an interacting phenotype: Precannibalistic aggression is influenced by social partners in the endangered Socorro Isopod (</w:t>
      </w:r>
      <w:r w:rsidRPr="00FE4C77">
        <w:rPr>
          <w:rFonts w:ascii="Times New Roman" w:hAnsi="Times New Roman" w:cs="Times New Roman"/>
          <w:i/>
          <w:iCs/>
          <w:noProof/>
          <w:lang w:val="en-GB"/>
        </w:rPr>
        <w:t xml:space="preserve">Thermosphaeroma </w:t>
      </w:r>
      <w:r w:rsidRPr="00FE4C77">
        <w:rPr>
          <w:rFonts w:ascii="Times New Roman" w:hAnsi="Times New Roman" w:cs="Times New Roman"/>
          <w:i/>
          <w:iCs/>
          <w:noProof/>
          <w:lang w:val="en-GB"/>
        </w:rPr>
        <w:lastRenderedPageBreak/>
        <w:t>thermophilum</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Journal of Evolutionary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832–842.</w:t>
      </w:r>
    </w:p>
    <w:p w14:paraId="23E79AD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Borkenau,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McCrae, R.R.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Terracciano, A.</w:t>
      </w:r>
      <w:r w:rsidRPr="00FE4C77">
        <w:rPr>
          <w:rFonts w:ascii="Times New Roman" w:hAnsi="Times New Roman" w:cs="Times New Roman"/>
          <w:noProof/>
          <w:lang w:val="en-GB"/>
        </w:rPr>
        <w:t xml:space="preserve"> (2013) Do men vary more than women in personality? A study in 51 cultures. </w:t>
      </w:r>
      <w:r w:rsidRPr="00FE4C77">
        <w:rPr>
          <w:rFonts w:ascii="Times New Roman" w:hAnsi="Times New Roman" w:cs="Times New Roman"/>
          <w:i/>
          <w:iCs/>
          <w:noProof/>
          <w:lang w:val="en-GB"/>
        </w:rPr>
        <w:t>Journal of Research in Personality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47</w:t>
      </w:r>
      <w:r w:rsidRPr="00FE4C77">
        <w:rPr>
          <w:rFonts w:ascii="Times New Roman" w:hAnsi="Times New Roman" w:cs="Times New Roman"/>
          <w:noProof/>
          <w:lang w:val="en-GB"/>
        </w:rPr>
        <w:t>, 135–144.</w:t>
      </w:r>
    </w:p>
    <w:p w14:paraId="072D0EEB" w14:textId="4B4EEA6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Boydston, E.E.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Kapheim, K.M.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 Horn, R.C.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Smale,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Holekamp, K.E.</w:t>
      </w:r>
      <w:r w:rsidRPr="00FE4C77">
        <w:rPr>
          <w:rFonts w:ascii="Times New Roman" w:hAnsi="Times New Roman" w:cs="Times New Roman"/>
          <w:noProof/>
          <w:lang w:val="en-GB"/>
        </w:rPr>
        <w:t xml:space="preserve"> (2005) Sexually dimorphic patterns of space use throughout ontogeny in the spotted hyena (</w:t>
      </w:r>
      <w:r w:rsidRPr="00FE4C77">
        <w:rPr>
          <w:rFonts w:ascii="Times New Roman" w:hAnsi="Times New Roman" w:cs="Times New Roman"/>
          <w:i/>
          <w:iCs/>
          <w:noProof/>
          <w:lang w:val="en-GB"/>
        </w:rPr>
        <w:t>Crocuta crocuta</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J</w:t>
      </w:r>
      <w:ins w:id="428" w:author="Lauren Harrison" w:date="2021-04-17T16:32:00Z">
        <w:r w:rsidR="00A63624">
          <w:rPr>
            <w:rFonts w:ascii="Times New Roman" w:hAnsi="Times New Roman" w:cs="Times New Roman"/>
            <w:i/>
            <w:iCs/>
            <w:noProof/>
            <w:lang w:val="en-GB"/>
          </w:rPr>
          <w:t>ournal of</w:t>
        </w:r>
      </w:ins>
      <w:r w:rsidRPr="00FE4C77">
        <w:rPr>
          <w:rFonts w:ascii="Times New Roman" w:hAnsi="Times New Roman" w:cs="Times New Roman"/>
          <w:i/>
          <w:iCs/>
          <w:noProof/>
          <w:lang w:val="en-GB"/>
        </w:rPr>
        <w:t xml:space="preserve"> Zool</w:t>
      </w:r>
      <w:ins w:id="429" w:author="Lauren Harrison" w:date="2021-04-17T16:32:00Z">
        <w:r w:rsidR="00A63624">
          <w:rPr>
            <w:rFonts w:ascii="Times New Roman" w:hAnsi="Times New Roman" w:cs="Times New Roman"/>
            <w:i/>
            <w:iCs/>
            <w:noProof/>
            <w:lang w:val="en-GB"/>
          </w:rPr>
          <w:t>ogy</w:t>
        </w:r>
      </w:ins>
      <w:r w:rsidRPr="00FE4C77">
        <w:rPr>
          <w:rFonts w:ascii="Times New Roman" w:hAnsi="Times New Roman" w:cs="Times New Roman"/>
          <w:i/>
          <w:iCs/>
          <w:noProof/>
          <w:lang w:val="en-GB"/>
        </w:rPr>
        <w:t xml:space="preserve"> Lond</w:t>
      </w:r>
      <w:ins w:id="430" w:author="Lauren Harrison" w:date="2021-04-17T16:32:00Z">
        <w:r w:rsidR="00A63624">
          <w:rPr>
            <w:rFonts w:ascii="Times New Roman" w:hAnsi="Times New Roman" w:cs="Times New Roman"/>
            <w:i/>
            <w:iCs/>
            <w:noProof/>
            <w:lang w:val="en-GB"/>
          </w:rPr>
          <w:t>on</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267</w:t>
      </w:r>
      <w:r w:rsidRPr="00FE4C77">
        <w:rPr>
          <w:rFonts w:ascii="Times New Roman" w:hAnsi="Times New Roman" w:cs="Times New Roman"/>
          <w:noProof/>
          <w:lang w:val="en-GB"/>
        </w:rPr>
        <w:t>, 271–281.</w:t>
      </w:r>
    </w:p>
    <w:p w14:paraId="19F4F74F" w14:textId="471FAAF0" w:rsidR="001B6549" w:rsidRPr="001B6549" w:rsidRDefault="001B6549" w:rsidP="00FE4C77">
      <w:pPr>
        <w:widowControl w:val="0"/>
        <w:autoSpaceDE w:val="0"/>
        <w:autoSpaceDN w:val="0"/>
        <w:adjustRightInd w:val="0"/>
        <w:spacing w:line="480" w:lineRule="auto"/>
        <w:ind w:left="480" w:hanging="480"/>
        <w:rPr>
          <w:ins w:id="431" w:author="Lauren Harrison" w:date="2021-05-21T15:19:00Z"/>
          <w:rFonts w:ascii="Times New Roman" w:hAnsi="Times New Roman" w:cs="Times New Roman"/>
          <w:noProof/>
          <w:lang w:val="en-GB"/>
          <w:rPrChange w:id="432" w:author="Lauren Harrison" w:date="2021-05-21T15:19:00Z">
            <w:rPr>
              <w:ins w:id="433" w:author="Lauren Harrison" w:date="2021-05-21T15:19:00Z"/>
              <w:rFonts w:ascii="Times New Roman" w:hAnsi="Times New Roman" w:cs="Times New Roman"/>
              <w:smallCaps/>
              <w:noProof/>
              <w:lang w:val="en-GB"/>
            </w:rPr>
          </w:rPrChange>
        </w:rPr>
      </w:pPr>
      <w:ins w:id="434" w:author="Lauren Harrison" w:date="2021-05-21T15:19:00Z">
        <w:r>
          <w:rPr>
            <w:rFonts w:ascii="Times New Roman" w:hAnsi="Times New Roman" w:cs="Times New Roman"/>
            <w:smallCaps/>
            <w:noProof/>
            <w:lang w:val="en-GB"/>
          </w:rPr>
          <w:t>*Branch</w:t>
        </w:r>
      </w:ins>
      <w:ins w:id="435" w:author="Lauren Harrison" w:date="2021-05-21T15:20:00Z">
        <w:r>
          <w:rPr>
            <w:rFonts w:ascii="Times New Roman" w:hAnsi="Times New Roman" w:cs="Times New Roman"/>
            <w:smallCaps/>
            <w:noProof/>
            <w:lang w:val="en-GB"/>
          </w:rPr>
          <w:t>, C.L., Sonnenberg, B.R., Pitera, A.M., Benedict, L.M., Kozlovsky, D.Y., Bridge, E.S. &amp; Pravosudov, V.V.</w:t>
        </w:r>
      </w:ins>
      <w:ins w:id="436" w:author="Lauren Harrison" w:date="2021-05-21T15:19:00Z">
        <w:r w:rsidRPr="00FE4C77">
          <w:rPr>
            <w:rFonts w:ascii="Times New Roman" w:hAnsi="Times New Roman" w:cs="Times New Roman"/>
            <w:noProof/>
            <w:lang w:val="en-GB"/>
          </w:rPr>
          <w:t xml:space="preserve"> (</w:t>
        </w:r>
      </w:ins>
      <w:ins w:id="437" w:author="Lauren Harrison" w:date="2021-05-21T15:20:00Z">
        <w:r>
          <w:rPr>
            <w:rFonts w:ascii="Times New Roman" w:hAnsi="Times New Roman" w:cs="Times New Roman"/>
            <w:noProof/>
            <w:lang w:val="en-GB"/>
          </w:rPr>
          <w:t>2020</w:t>
        </w:r>
      </w:ins>
      <w:ins w:id="438" w:author="Lauren Harrison" w:date="2021-05-21T15:19:00Z">
        <w:r w:rsidRPr="00FE4C77">
          <w:rPr>
            <w:rFonts w:ascii="Times New Roman" w:hAnsi="Times New Roman" w:cs="Times New Roman"/>
            <w:noProof/>
            <w:lang w:val="en-GB"/>
          </w:rPr>
          <w:t xml:space="preserve">) </w:t>
        </w:r>
      </w:ins>
      <w:ins w:id="439" w:author="Lauren Harrison" w:date="2021-05-21T15:21:00Z">
        <w:r>
          <w:rPr>
            <w:rFonts w:ascii="Times New Roman" w:hAnsi="Times New Roman" w:cs="Times New Roman"/>
            <w:noProof/>
            <w:lang w:val="en-GB"/>
          </w:rPr>
          <w:t>Testing the greater male variability phenomenon: male mountain chickadees exhibit larger variation in reversal learning performance compared with females</w:t>
        </w:r>
      </w:ins>
      <w:ins w:id="440" w:author="Lauren Harrison" w:date="2021-05-21T15:19:00Z">
        <w:r w:rsidRPr="00FE4C77">
          <w:rPr>
            <w:rFonts w:ascii="Times New Roman" w:hAnsi="Times New Roman" w:cs="Times New Roman"/>
            <w:noProof/>
            <w:lang w:val="en-GB"/>
          </w:rPr>
          <w:t xml:space="preserve">. </w:t>
        </w:r>
      </w:ins>
      <w:ins w:id="441" w:author="Lauren Harrison" w:date="2021-05-21T15:21:00Z">
        <w:r>
          <w:rPr>
            <w:rFonts w:ascii="Times New Roman" w:hAnsi="Times New Roman" w:cs="Times New Roman"/>
            <w:i/>
            <w:iCs/>
            <w:noProof/>
            <w:lang w:val="en-GB"/>
          </w:rPr>
          <w:t xml:space="preserve">Proceedings of the Royal Society </w:t>
        </w:r>
      </w:ins>
      <w:ins w:id="442" w:author="Lauren Harrison" w:date="2021-05-21T15:22:00Z">
        <w:r>
          <w:rPr>
            <w:rFonts w:ascii="Times New Roman" w:hAnsi="Times New Roman" w:cs="Times New Roman"/>
            <w:i/>
            <w:iCs/>
            <w:noProof/>
            <w:lang w:val="en-GB"/>
          </w:rPr>
          <w:t>London B</w:t>
        </w:r>
      </w:ins>
      <w:ins w:id="443" w:author="Lauren Harrison" w:date="2021-05-21T15:19:00Z">
        <w:r w:rsidRPr="00FE4C77">
          <w:rPr>
            <w:rFonts w:ascii="Times New Roman" w:hAnsi="Times New Roman" w:cs="Times New Roman"/>
            <w:noProof/>
            <w:lang w:val="en-GB"/>
          </w:rPr>
          <w:t xml:space="preserve"> </w:t>
        </w:r>
      </w:ins>
      <w:ins w:id="444" w:author="Lauren Harrison" w:date="2021-05-21T15:22:00Z">
        <w:r>
          <w:rPr>
            <w:rFonts w:ascii="Times New Roman" w:hAnsi="Times New Roman" w:cs="Times New Roman"/>
            <w:b/>
            <w:bCs/>
            <w:noProof/>
            <w:lang w:val="en-GB"/>
          </w:rPr>
          <w:t>287</w:t>
        </w:r>
      </w:ins>
      <w:ins w:id="445" w:author="Lauren Harrison" w:date="2021-05-21T15:19:00Z">
        <w:r w:rsidRPr="00FE4C77">
          <w:rPr>
            <w:rFonts w:ascii="Times New Roman" w:hAnsi="Times New Roman" w:cs="Times New Roman"/>
            <w:noProof/>
            <w:lang w:val="en-GB"/>
          </w:rPr>
          <w:t xml:space="preserve">, </w:t>
        </w:r>
      </w:ins>
      <w:ins w:id="446" w:author="Lauren Harrison" w:date="2021-05-21T15:22:00Z">
        <w:r>
          <w:rPr>
            <w:rFonts w:ascii="Times New Roman" w:hAnsi="Times New Roman" w:cs="Times New Roman"/>
            <w:noProof/>
            <w:lang w:val="en-GB"/>
          </w:rPr>
          <w:t>20200895</w:t>
        </w:r>
      </w:ins>
      <w:ins w:id="447" w:author="Lauren Harrison" w:date="2021-05-21T15:19:00Z">
        <w:r w:rsidRPr="00FE4C77">
          <w:rPr>
            <w:rFonts w:ascii="Times New Roman" w:hAnsi="Times New Roman" w:cs="Times New Roman"/>
            <w:noProof/>
            <w:lang w:val="en-GB"/>
          </w:rPr>
          <w:t>.</w:t>
        </w:r>
      </w:ins>
    </w:p>
    <w:p w14:paraId="66A1FFCC" w14:textId="52E0ED1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Brodin,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Drotz, M.K.</w:t>
      </w:r>
      <w:r w:rsidRPr="00FE4C77">
        <w:rPr>
          <w:rFonts w:ascii="Times New Roman" w:hAnsi="Times New Roman" w:cs="Times New Roman"/>
          <w:noProof/>
          <w:lang w:val="en-GB"/>
        </w:rPr>
        <w:t xml:space="preserve"> (2014) Individual variation in dispersal associated behavioral traits of the invasive Chinese mitten crab (</w:t>
      </w:r>
      <w:r w:rsidRPr="00FE4C77">
        <w:rPr>
          <w:rFonts w:ascii="Times New Roman" w:hAnsi="Times New Roman" w:cs="Times New Roman"/>
          <w:i/>
          <w:iCs/>
          <w:noProof/>
          <w:lang w:val="en-GB"/>
        </w:rPr>
        <w:t>Eriocheir sinensis</w:t>
      </w:r>
      <w:r w:rsidRPr="00FE4C77">
        <w:rPr>
          <w:rFonts w:ascii="Times New Roman" w:hAnsi="Times New Roman" w:cs="Times New Roman"/>
          <w:noProof/>
          <w:lang w:val="en-GB"/>
        </w:rPr>
        <w:t xml:space="preserve">, H. Milne Edwards, 1854) during initial invasion of Lake Vänern, Sweden. </w:t>
      </w:r>
      <w:r w:rsidRPr="00FE4C77">
        <w:rPr>
          <w:rFonts w:ascii="Times New Roman" w:hAnsi="Times New Roman" w:cs="Times New Roman"/>
          <w:i/>
          <w:iCs/>
          <w:noProof/>
          <w:lang w:val="en-GB"/>
        </w:rPr>
        <w:t>Current Zoology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60</w:t>
      </w:r>
      <w:r w:rsidRPr="00FE4C77">
        <w:rPr>
          <w:rFonts w:ascii="Times New Roman" w:hAnsi="Times New Roman" w:cs="Times New Roman"/>
          <w:noProof/>
          <w:lang w:val="en-GB"/>
        </w:rPr>
        <w:t>, 410–416.</w:t>
      </w:r>
    </w:p>
    <w:p w14:paraId="6FDF1850" w14:textId="63DC25FA"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Brown,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Burgess, 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(2007) Heritable and experiential effects on boldness in a tropical poeciliid. </w:t>
      </w:r>
      <w:r w:rsidRPr="00FE4C77">
        <w:rPr>
          <w:rFonts w:ascii="Times New Roman" w:hAnsi="Times New Roman" w:cs="Times New Roman"/>
          <w:i/>
          <w:iCs/>
          <w:noProof/>
          <w:lang w:val="en-GB"/>
        </w:rPr>
        <w:t>B</w:t>
      </w:r>
      <w:ins w:id="448" w:author="Lauren Harrison" w:date="2021-04-17T16:32:00Z">
        <w:r w:rsidR="00A63624">
          <w:rPr>
            <w:rFonts w:ascii="Times New Roman" w:hAnsi="Times New Roman" w:cs="Times New Roman"/>
            <w:i/>
            <w:iCs/>
            <w:noProof/>
            <w:lang w:val="en-GB"/>
          </w:rPr>
          <w:t>ehavioral Ecology and Sociobi</w:t>
        </w:r>
      </w:ins>
      <w:ins w:id="449" w:author="Lauren Harrison" w:date="2021-04-17T16:33:00Z">
        <w:r w:rsidR="00A63624">
          <w:rPr>
            <w:rFonts w:ascii="Times New Roman" w:hAnsi="Times New Roman" w:cs="Times New Roman"/>
            <w:i/>
            <w:iCs/>
            <w:noProof/>
            <w:lang w:val="en-GB"/>
          </w:rPr>
          <w:t xml:space="preserve">ology </w:t>
        </w:r>
      </w:ins>
      <w:del w:id="450" w:author="Lauren Harrison" w:date="2021-04-17T16:32:00Z">
        <w:r w:rsidRPr="00FE4C77" w:rsidDel="00A63624">
          <w:rPr>
            <w:rFonts w:ascii="Times New Roman" w:hAnsi="Times New Roman" w:cs="Times New Roman"/>
            <w:i/>
            <w:iCs/>
            <w:noProof/>
            <w:lang w:val="en-GB"/>
          </w:rPr>
          <w:delText>EHAVIORAL ECOLOGY AND SOCIOBIOLOGY</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62</w:t>
      </w:r>
      <w:r w:rsidRPr="00FE4C77">
        <w:rPr>
          <w:rFonts w:ascii="Times New Roman" w:hAnsi="Times New Roman" w:cs="Times New Roman"/>
          <w:noProof/>
          <w:lang w:val="en-GB"/>
        </w:rPr>
        <w:t>, 237–243.</w:t>
      </w:r>
    </w:p>
    <w:p w14:paraId="5CB4A1C8" w14:textId="7FC3112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Brown, R.E.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Corey, S.C.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Moore, A.K.</w:t>
      </w:r>
      <w:r w:rsidRPr="00FE4C77">
        <w:rPr>
          <w:rFonts w:ascii="Times New Roman" w:hAnsi="Times New Roman" w:cs="Times New Roman"/>
          <w:noProof/>
          <w:lang w:val="en-GB"/>
        </w:rPr>
        <w:t xml:space="preserve"> (1999) Differences in measures of exploration and fear in MHC-congenic C57BL/6J and B6-H-2K mice. </w:t>
      </w:r>
      <w:r w:rsidRPr="00FE4C77">
        <w:rPr>
          <w:rFonts w:ascii="Times New Roman" w:hAnsi="Times New Roman" w:cs="Times New Roman"/>
          <w:i/>
          <w:iCs/>
          <w:noProof/>
          <w:lang w:val="en-GB"/>
        </w:rPr>
        <w:t>Behavior Genetics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29</w:t>
      </w:r>
      <w:r w:rsidRPr="00FE4C77">
        <w:rPr>
          <w:rFonts w:ascii="Times New Roman" w:hAnsi="Times New Roman" w:cs="Times New Roman"/>
          <w:noProof/>
          <w:lang w:val="en-GB"/>
        </w:rPr>
        <w:t>, 263–271.</w:t>
      </w:r>
    </w:p>
    <w:p w14:paraId="18AF651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Budaev, S. V</w:t>
      </w:r>
      <w:r w:rsidRPr="00FE4C77">
        <w:rPr>
          <w:rFonts w:ascii="Times New Roman" w:hAnsi="Times New Roman" w:cs="Times New Roman"/>
          <w:noProof/>
          <w:lang w:val="en-GB"/>
        </w:rPr>
        <w:t xml:space="preserve"> (1999) Sex differences in the Big Five personality factors: Testing an evolutionary hypothesis.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801–813.</w:t>
      </w:r>
    </w:p>
    <w:p w14:paraId="1BC56791" w14:textId="3837310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Buirski, 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Plutchik,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Kellerman, H.</w:t>
      </w:r>
      <w:r w:rsidRPr="00FE4C77">
        <w:rPr>
          <w:rFonts w:ascii="Times New Roman" w:hAnsi="Times New Roman" w:cs="Times New Roman"/>
          <w:noProof/>
          <w:lang w:val="en-GB"/>
        </w:rPr>
        <w:t xml:space="preserve"> (1978) Sex differences, dominance, and personality in the chimpanzee. </w:t>
      </w:r>
      <w:del w:id="451" w:author="Lauren Harrison" w:date="2021-04-17T16:33:00Z">
        <w:r w:rsidRPr="00FE4C77" w:rsidDel="00A63624">
          <w:rPr>
            <w:rFonts w:ascii="Times New Roman" w:hAnsi="Times New Roman" w:cs="Times New Roman"/>
            <w:i/>
            <w:iCs/>
            <w:noProof/>
            <w:lang w:val="en-GB"/>
          </w:rPr>
          <w:delText>ANIMAL BEHAVIOUR</w:delText>
        </w:r>
      </w:del>
      <w:ins w:id="452" w:author="Lauren Harrison" w:date="2021-04-17T16:33:00Z">
        <w:r w:rsidR="00A63624">
          <w:rPr>
            <w:rFonts w:ascii="Times New Roman" w:hAnsi="Times New Roman" w:cs="Times New Roman"/>
            <w:i/>
            <w:iCs/>
            <w:noProof/>
            <w:lang w:val="en-GB"/>
          </w:rPr>
          <w:t>Animal Behaviour</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123–129.</w:t>
      </w:r>
    </w:p>
    <w:p w14:paraId="7F22DB19" w14:textId="72EBB25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Burtka, J.L.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Grindstaff, J.L.</w:t>
      </w:r>
      <w:r w:rsidRPr="00FE4C77">
        <w:rPr>
          <w:rFonts w:ascii="Times New Roman" w:hAnsi="Times New Roman" w:cs="Times New Roman"/>
          <w:noProof/>
          <w:lang w:val="en-GB"/>
        </w:rPr>
        <w:t xml:space="preserve"> (2015) Similar nest defence strategies within pairs increase reproductive success in the eastern bluebird, </w:t>
      </w:r>
      <w:r w:rsidRPr="00FE4C77">
        <w:rPr>
          <w:rFonts w:ascii="Times New Roman" w:hAnsi="Times New Roman" w:cs="Times New Roman"/>
          <w:i/>
          <w:iCs/>
          <w:noProof/>
          <w:lang w:val="en-GB"/>
        </w:rPr>
        <w:t>Sialia sialis</w:t>
      </w:r>
      <w:r w:rsidRPr="00FE4C77">
        <w:rPr>
          <w:rFonts w:ascii="Times New Roman" w:hAnsi="Times New Roman" w:cs="Times New Roman"/>
          <w:noProof/>
          <w:lang w:val="en-GB"/>
        </w:rPr>
        <w:t xml:space="preserve">. </w:t>
      </w:r>
      <w:ins w:id="453" w:author="Lauren Harrison" w:date="2021-04-17T16:33:00Z">
        <w:r w:rsidR="00A63624">
          <w:rPr>
            <w:rFonts w:ascii="Times New Roman" w:hAnsi="Times New Roman" w:cs="Times New Roman"/>
            <w:i/>
            <w:iCs/>
            <w:noProof/>
            <w:lang w:val="en-GB"/>
          </w:rPr>
          <w:t>Animal Behaviour</w:t>
        </w:r>
        <w:r w:rsidR="00A63624" w:rsidRPr="00FE4C77">
          <w:rPr>
            <w:rFonts w:ascii="Times New Roman" w:hAnsi="Times New Roman" w:cs="Times New Roman"/>
            <w:noProof/>
            <w:lang w:val="en-GB"/>
          </w:rPr>
          <w:t xml:space="preserve"> </w:t>
        </w:r>
      </w:ins>
      <w:del w:id="454" w:author="Lauren Harrison" w:date="2021-04-17T16:33:00Z">
        <w:r w:rsidRPr="00FE4C77" w:rsidDel="00A63624">
          <w:rPr>
            <w:rFonts w:ascii="Times New Roman" w:hAnsi="Times New Roman" w:cs="Times New Roman"/>
            <w:i/>
            <w:iCs/>
            <w:noProof/>
            <w:lang w:val="en-GB"/>
          </w:rPr>
          <w:lastRenderedPageBreak/>
          <w:delText>Anim Behav</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100</w:t>
      </w:r>
      <w:r w:rsidRPr="00FE4C77">
        <w:rPr>
          <w:rFonts w:ascii="Times New Roman" w:hAnsi="Times New Roman" w:cs="Times New Roman"/>
          <w:noProof/>
          <w:lang w:val="en-GB"/>
        </w:rPr>
        <w:t>, 174–182.</w:t>
      </w:r>
    </w:p>
    <w:p w14:paraId="773C3B79" w14:textId="147B309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Byrnes, E.E.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Pouca, C.V.</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Chambers, S.L.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Brown, C.</w:t>
      </w:r>
      <w:r w:rsidRPr="00FE4C77">
        <w:rPr>
          <w:rFonts w:ascii="Times New Roman" w:hAnsi="Times New Roman" w:cs="Times New Roman"/>
          <w:noProof/>
          <w:lang w:val="en-GB"/>
        </w:rPr>
        <w:t xml:space="preserve"> (2016) Into the wild: Developing field tests to examine the link between elasmobranch personality and laterality. </w:t>
      </w:r>
      <w:r w:rsidRPr="00FE4C77">
        <w:rPr>
          <w:rFonts w:ascii="Times New Roman" w:hAnsi="Times New Roman" w:cs="Times New Roman"/>
          <w:i/>
          <w:iCs/>
          <w:noProof/>
          <w:lang w:val="en-GB"/>
        </w:rPr>
        <w:t>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153</w:t>
      </w:r>
      <w:r w:rsidRPr="00FE4C77">
        <w:rPr>
          <w:rFonts w:ascii="Times New Roman" w:hAnsi="Times New Roman" w:cs="Times New Roman"/>
          <w:noProof/>
          <w:lang w:val="en-GB"/>
        </w:rPr>
        <w:t>, 1777–1793.</w:t>
      </w:r>
    </w:p>
    <w:p w14:paraId="5CC298A7" w14:textId="6C56273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Callicrate, T.E.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Siewerdt, 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Koutsos, 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Estévez, I.</w:t>
      </w:r>
      <w:r w:rsidRPr="00FE4C77">
        <w:rPr>
          <w:rFonts w:ascii="Times New Roman" w:hAnsi="Times New Roman" w:cs="Times New Roman"/>
          <w:noProof/>
          <w:lang w:val="en-GB"/>
        </w:rPr>
        <w:t xml:space="preserve"> (2011) Personality traits and the effects of DHA supplementation in the budgerigar (</w:t>
      </w:r>
      <w:r w:rsidRPr="00FE4C77">
        <w:rPr>
          <w:rFonts w:ascii="Times New Roman" w:hAnsi="Times New Roman" w:cs="Times New Roman"/>
          <w:i/>
          <w:iCs/>
          <w:noProof/>
          <w:lang w:val="en-GB"/>
        </w:rPr>
        <w:t>Melopsittacus undulatus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Applied Animal Behaviour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130</w:t>
      </w:r>
      <w:r w:rsidRPr="00FE4C77">
        <w:rPr>
          <w:rFonts w:ascii="Times New Roman" w:hAnsi="Times New Roman" w:cs="Times New Roman"/>
          <w:noProof/>
          <w:lang w:val="en-GB"/>
        </w:rPr>
        <w:t>, 124–134.</w:t>
      </w:r>
    </w:p>
    <w:p w14:paraId="306716B6" w14:textId="4BD451B1"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Campioni,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Del Mar Delgado,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Lourenço,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Bastianelli,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Fernández, N.</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Penteriani, V.</w:t>
      </w:r>
      <w:r w:rsidRPr="00FE4C77">
        <w:rPr>
          <w:rFonts w:ascii="Times New Roman" w:hAnsi="Times New Roman" w:cs="Times New Roman"/>
          <w:noProof/>
          <w:lang w:val="en-GB"/>
        </w:rPr>
        <w:t xml:space="preserve"> (2013) Individual and spatio-temporal variations in the home range behaviour of a long-lived, territorial species. </w:t>
      </w:r>
      <w:r w:rsidRPr="00FE4C77">
        <w:rPr>
          <w:rFonts w:ascii="Times New Roman" w:hAnsi="Times New Roman" w:cs="Times New Roman"/>
          <w:i/>
          <w:iCs/>
          <w:noProof/>
          <w:lang w:val="en-GB"/>
        </w:rPr>
        <w:t>Oecologia</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172</w:t>
      </w:r>
      <w:r w:rsidRPr="00FE4C77">
        <w:rPr>
          <w:rFonts w:ascii="Times New Roman" w:hAnsi="Times New Roman" w:cs="Times New Roman"/>
          <w:noProof/>
          <w:lang w:val="en-GB"/>
        </w:rPr>
        <w:t>, 371–385.</w:t>
      </w:r>
    </w:p>
    <w:p w14:paraId="7DDF0800" w14:textId="5834373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Camprasse, E.C.M.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Cherel, Y.</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Arnould, J.P.Y.</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Hoskins, A.J.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Bustamante,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Bost, C.-A.</w:t>
      </w:r>
      <w:r w:rsidRPr="00FE4C77">
        <w:rPr>
          <w:rFonts w:ascii="Times New Roman" w:hAnsi="Times New Roman" w:cs="Times New Roman"/>
          <w:noProof/>
          <w:lang w:val="en-GB"/>
        </w:rPr>
        <w:t xml:space="preserve"> (2017) Mate similarity in foraging Kerguelen shags: A combined bio-logging and stable isotope investigation. </w:t>
      </w:r>
      <w:r w:rsidRPr="00FE4C77">
        <w:rPr>
          <w:rFonts w:ascii="Times New Roman" w:hAnsi="Times New Roman" w:cs="Times New Roman"/>
          <w:i/>
          <w:iCs/>
          <w:noProof/>
          <w:lang w:val="en-GB"/>
        </w:rPr>
        <w:t>Marine Ecology Progress Series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578</w:t>
      </w:r>
      <w:r w:rsidRPr="00FE4C77">
        <w:rPr>
          <w:rFonts w:ascii="Times New Roman" w:hAnsi="Times New Roman" w:cs="Times New Roman"/>
          <w:noProof/>
          <w:lang w:val="en-GB"/>
        </w:rPr>
        <w:t>, 183–196.</w:t>
      </w:r>
    </w:p>
    <w:p w14:paraId="7042D791" w14:textId="417D3AD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Capelle, P.M.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McCallum, E.S.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Balshine, S.</w:t>
      </w:r>
      <w:r w:rsidRPr="00FE4C77">
        <w:rPr>
          <w:rFonts w:ascii="Times New Roman" w:hAnsi="Times New Roman" w:cs="Times New Roman"/>
          <w:noProof/>
          <w:lang w:val="en-GB"/>
        </w:rPr>
        <w:t xml:space="preserve"> (2015) Aggression and sociality: conflicting or complementary traits of a successful invader? </w:t>
      </w:r>
      <w:r w:rsidRPr="00FE4C77">
        <w:rPr>
          <w:rFonts w:ascii="Times New Roman" w:hAnsi="Times New Roman" w:cs="Times New Roman"/>
          <w:i/>
          <w:iCs/>
          <w:noProof/>
          <w:lang w:val="en-GB"/>
        </w:rPr>
        <w:t>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152</w:t>
      </w:r>
      <w:r w:rsidRPr="00FE4C77">
        <w:rPr>
          <w:rFonts w:ascii="Times New Roman" w:hAnsi="Times New Roman" w:cs="Times New Roman"/>
          <w:noProof/>
          <w:lang w:val="en-GB"/>
        </w:rPr>
        <w:t>, 127–146.</w:t>
      </w:r>
    </w:p>
    <w:p w14:paraId="4F54C159" w14:textId="2BD1EF0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Carere,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Drent, P.J.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Privitera,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Koolhaas, J.M.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Groothuis, T.G.G.</w:t>
      </w:r>
      <w:r w:rsidRPr="00FE4C77">
        <w:rPr>
          <w:rFonts w:ascii="Times New Roman" w:hAnsi="Times New Roman" w:cs="Times New Roman"/>
          <w:noProof/>
          <w:lang w:val="en-GB"/>
        </w:rPr>
        <w:t xml:space="preserve"> (2005) Personalities in great tits, Parus major: Stability and consistency. </w:t>
      </w:r>
      <w:ins w:id="455" w:author="Lauren Harrison" w:date="2021-04-17T16:33:00Z">
        <w:r w:rsidR="00A63624">
          <w:rPr>
            <w:rFonts w:ascii="Times New Roman" w:hAnsi="Times New Roman" w:cs="Times New Roman"/>
            <w:i/>
            <w:iCs/>
            <w:noProof/>
            <w:lang w:val="en-GB"/>
          </w:rPr>
          <w:t>Animal Behaviour</w:t>
        </w:r>
        <w:r w:rsidR="00A63624" w:rsidRPr="00FE4C77">
          <w:rPr>
            <w:rFonts w:ascii="Times New Roman" w:hAnsi="Times New Roman" w:cs="Times New Roman"/>
            <w:noProof/>
            <w:lang w:val="en-GB"/>
          </w:rPr>
          <w:t xml:space="preserve"> </w:t>
        </w:r>
      </w:ins>
      <w:del w:id="456" w:author="Lauren Harrison" w:date="2021-04-17T16:33:00Z">
        <w:r w:rsidRPr="00FE4C77" w:rsidDel="00A63624">
          <w:rPr>
            <w:rFonts w:ascii="Times New Roman" w:hAnsi="Times New Roman" w:cs="Times New Roman"/>
            <w:i/>
            <w:iCs/>
            <w:noProof/>
            <w:lang w:val="en-GB"/>
          </w:rPr>
          <w:delText>ANIMAL BEHAVIOUR</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70</w:t>
      </w:r>
      <w:r w:rsidRPr="00FE4C77">
        <w:rPr>
          <w:rFonts w:ascii="Times New Roman" w:hAnsi="Times New Roman" w:cs="Times New Roman"/>
          <w:noProof/>
          <w:lang w:val="en-GB"/>
        </w:rPr>
        <w:t>, 795–805.</w:t>
      </w:r>
    </w:p>
    <w:p w14:paraId="018A4DED" w14:textId="4A8EFD4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Carmona-Catot,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Magellan,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García-Berthou, E.</w:t>
      </w:r>
      <w:r w:rsidRPr="00FE4C77">
        <w:rPr>
          <w:rFonts w:ascii="Times New Roman" w:hAnsi="Times New Roman" w:cs="Times New Roman"/>
          <w:noProof/>
          <w:lang w:val="en-GB"/>
        </w:rPr>
        <w:t xml:space="preserve"> (2013) Temperature-Specific Competition between Invasive Mosquitofish and an Endangered Cyprinodontid Fish.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w:t>
      </w:r>
      <w:r w:rsidRPr="00FE4C77">
        <w:rPr>
          <w:rFonts w:ascii="Times New Roman" w:hAnsi="Times New Roman" w:cs="Times New Roman"/>
          <w:noProof/>
          <w:lang w:val="en-GB"/>
        </w:rPr>
        <w:t>, e54734.</w:t>
      </w:r>
    </w:p>
    <w:p w14:paraId="31DC215D" w14:textId="352399A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Carreira, M.B.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Cossio,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Britton, G.B.</w:t>
      </w:r>
      <w:r w:rsidRPr="00FE4C77">
        <w:rPr>
          <w:rFonts w:ascii="Times New Roman" w:hAnsi="Times New Roman" w:cs="Times New Roman"/>
          <w:noProof/>
          <w:lang w:val="en-GB"/>
        </w:rPr>
        <w:t xml:space="preserve"> (2017) Individual and sex differences in high and low responder phenotypes. </w:t>
      </w:r>
      <w:r w:rsidRPr="00FE4C77">
        <w:rPr>
          <w:rFonts w:ascii="Times New Roman" w:hAnsi="Times New Roman" w:cs="Times New Roman"/>
          <w:i/>
          <w:iCs/>
          <w:noProof/>
          <w:lang w:val="en-GB"/>
        </w:rPr>
        <w:t>Behavioural Processes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136</w:t>
      </w:r>
      <w:r w:rsidRPr="00FE4C77">
        <w:rPr>
          <w:rFonts w:ascii="Times New Roman" w:hAnsi="Times New Roman" w:cs="Times New Roman"/>
          <w:noProof/>
          <w:lang w:val="en-GB"/>
        </w:rPr>
        <w:t>, 20–27.</w:t>
      </w:r>
    </w:p>
    <w:p w14:paraId="64F8C354" w14:textId="6841324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Carrete,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Tella, J.L.</w:t>
      </w:r>
      <w:r w:rsidRPr="00FE4C77">
        <w:rPr>
          <w:rFonts w:ascii="Times New Roman" w:hAnsi="Times New Roman" w:cs="Times New Roman"/>
          <w:noProof/>
          <w:lang w:val="en-GB"/>
        </w:rPr>
        <w:t xml:space="preserve"> (2010) Individual consistency in flight initiation distances in burrowing owls: A new hypothesis on disturbance-induced habitat selection. </w:t>
      </w:r>
      <w:r w:rsidRPr="00FE4C77">
        <w:rPr>
          <w:rFonts w:ascii="Times New Roman" w:hAnsi="Times New Roman" w:cs="Times New Roman"/>
          <w:i/>
          <w:iCs/>
          <w:noProof/>
          <w:lang w:val="en-GB"/>
        </w:rPr>
        <w:t xml:space="preserve">Biology </w:t>
      </w:r>
      <w:r w:rsidRPr="00FE4C77">
        <w:rPr>
          <w:rFonts w:ascii="Times New Roman" w:hAnsi="Times New Roman" w:cs="Times New Roman"/>
          <w:i/>
          <w:iCs/>
          <w:noProof/>
          <w:lang w:val="en-GB"/>
        </w:rPr>
        <w:lastRenderedPageBreak/>
        <w:t>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167–170.</w:t>
      </w:r>
    </w:p>
    <w:p w14:paraId="366A4AFD" w14:textId="2899ED4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Carrete,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Tella, J.L.</w:t>
      </w:r>
      <w:r w:rsidRPr="00FE4C77">
        <w:rPr>
          <w:rFonts w:ascii="Times New Roman" w:hAnsi="Times New Roman" w:cs="Times New Roman"/>
          <w:noProof/>
          <w:lang w:val="en-GB"/>
        </w:rPr>
        <w:t xml:space="preserve"> (2013) High individual consistency in fear of humans throughout the adult lifespan of rural and urban burrowing owls. </w:t>
      </w:r>
      <w:r w:rsidRPr="00FE4C77">
        <w:rPr>
          <w:rFonts w:ascii="Times New Roman" w:hAnsi="Times New Roman" w:cs="Times New Roman"/>
          <w:i/>
          <w:iCs/>
          <w:noProof/>
          <w:lang w:val="en-GB"/>
        </w:rPr>
        <w:t>Scientific Reports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w:t>
      </w:r>
      <w:r w:rsidRPr="00FE4C77">
        <w:rPr>
          <w:rFonts w:ascii="Times New Roman" w:hAnsi="Times New Roman" w:cs="Times New Roman"/>
          <w:noProof/>
          <w:lang w:val="en-GB"/>
        </w:rPr>
        <w:t>, 3524.</w:t>
      </w:r>
    </w:p>
    <w:p w14:paraId="26CBA96C" w14:textId="398B002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Cavigelli, S.A.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Michael, K.C.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West, S.G.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Klein, L.C.</w:t>
      </w:r>
      <w:r w:rsidRPr="00FE4C77">
        <w:rPr>
          <w:rFonts w:ascii="Times New Roman" w:hAnsi="Times New Roman" w:cs="Times New Roman"/>
          <w:noProof/>
          <w:lang w:val="en-GB"/>
        </w:rPr>
        <w:t xml:space="preserve"> (2011) Behavioral responses to physical vs. social novelty in male and female laboratory rats. </w:t>
      </w:r>
      <w:ins w:id="457" w:author="Lauren Harrison" w:date="2021-04-17T16:33:00Z">
        <w:r w:rsidR="00A63624" w:rsidRPr="00FE4C77">
          <w:rPr>
            <w:rFonts w:ascii="Times New Roman" w:hAnsi="Times New Roman" w:cs="Times New Roman"/>
            <w:i/>
            <w:iCs/>
            <w:noProof/>
            <w:lang w:val="en-GB"/>
          </w:rPr>
          <w:t>Behavioural Processes</w:t>
        </w:r>
        <w:r w:rsidR="00A63624" w:rsidRPr="00FE4C77" w:rsidDel="00A63624">
          <w:rPr>
            <w:rFonts w:ascii="Times New Roman" w:hAnsi="Times New Roman" w:cs="Times New Roman"/>
            <w:i/>
            <w:iCs/>
            <w:noProof/>
            <w:lang w:val="en-GB"/>
          </w:rPr>
          <w:t xml:space="preserve"> </w:t>
        </w:r>
      </w:ins>
      <w:del w:id="458" w:author="Lauren Harrison" w:date="2021-04-17T16:33:00Z">
        <w:r w:rsidRPr="00FE4C77" w:rsidDel="00A63624">
          <w:rPr>
            <w:rFonts w:ascii="Times New Roman" w:hAnsi="Times New Roman" w:cs="Times New Roman"/>
            <w:i/>
            <w:iCs/>
            <w:noProof/>
            <w:lang w:val="en-GB"/>
          </w:rPr>
          <w:delText>BEHAVIOURAL PROCESSES</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88</w:t>
      </w:r>
      <w:r w:rsidRPr="00FE4C77">
        <w:rPr>
          <w:rFonts w:ascii="Times New Roman" w:hAnsi="Times New Roman" w:cs="Times New Roman"/>
          <w:noProof/>
          <w:lang w:val="en-GB"/>
        </w:rPr>
        <w:t>, 56–59.</w:t>
      </w:r>
    </w:p>
    <w:p w14:paraId="6E2F6215" w14:textId="790FDAA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Chapman, B.B.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Hegg,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Ljungberg, P.</w:t>
      </w:r>
      <w:r w:rsidRPr="00FE4C77">
        <w:rPr>
          <w:rFonts w:ascii="Times New Roman" w:hAnsi="Times New Roman" w:cs="Times New Roman"/>
          <w:noProof/>
          <w:lang w:val="en-GB"/>
        </w:rPr>
        <w:t xml:space="preserve"> (2013) Sex and the Syndrome: Individual and Population Consistency in Behaviour in Rock Pool Prawn </w:t>
      </w:r>
      <w:r w:rsidRPr="00FE4C77">
        <w:rPr>
          <w:rFonts w:ascii="Times New Roman" w:hAnsi="Times New Roman" w:cs="Times New Roman"/>
          <w:i/>
          <w:iCs/>
          <w:noProof/>
          <w:lang w:val="en-GB"/>
        </w:rPr>
        <w:t>Palaemon elegans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w:t>
      </w:r>
      <w:r w:rsidRPr="00FE4C77">
        <w:rPr>
          <w:rFonts w:ascii="Times New Roman" w:hAnsi="Times New Roman" w:cs="Times New Roman"/>
          <w:noProof/>
          <w:lang w:val="en-GB"/>
        </w:rPr>
        <w:t>, e59437.</w:t>
      </w:r>
    </w:p>
    <w:p w14:paraId="2AD2B54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Charlesworth, B.</w:t>
      </w:r>
      <w:r w:rsidRPr="00FE4C77">
        <w:rPr>
          <w:rFonts w:ascii="Times New Roman" w:hAnsi="Times New Roman" w:cs="Times New Roman"/>
          <w:noProof/>
          <w:lang w:val="en-GB"/>
        </w:rPr>
        <w:t xml:space="preserve"> (1996) The evolution of chromosomal sex determination and dosage compensation. </w:t>
      </w:r>
      <w:r w:rsidRPr="00FE4C77">
        <w:rPr>
          <w:rFonts w:ascii="Times New Roman" w:hAnsi="Times New Roman" w:cs="Times New Roman"/>
          <w:i/>
          <w:iCs/>
          <w:noProof/>
          <w:lang w:val="en-GB"/>
        </w:rPr>
        <w:t>Current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149–162.</w:t>
      </w:r>
    </w:p>
    <w:p w14:paraId="7080D26F" w14:textId="6960E99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Chen,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Liu,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Zhou,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Gomes-Silva,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Sommer-Trembo,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Plath, M.</w:t>
      </w:r>
      <w:r w:rsidRPr="00FE4C77">
        <w:rPr>
          <w:rFonts w:ascii="Times New Roman" w:hAnsi="Times New Roman" w:cs="Times New Roman"/>
          <w:noProof/>
          <w:lang w:val="en-GB"/>
        </w:rPr>
        <w:t xml:space="preserve"> (2018) Personality differentially affects individual mate choice decisions in female and male Western mosquitofish (</w:t>
      </w:r>
      <w:r w:rsidRPr="00FE4C77">
        <w:rPr>
          <w:rFonts w:ascii="Times New Roman" w:hAnsi="Times New Roman" w:cs="Times New Roman"/>
          <w:i/>
          <w:iCs/>
          <w:noProof/>
          <w:lang w:val="en-GB"/>
        </w:rPr>
        <w:t>Gambusia affinis</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w:t>
      </w:r>
      <w:r w:rsidRPr="00FE4C77">
        <w:rPr>
          <w:rFonts w:ascii="Times New Roman" w:hAnsi="Times New Roman" w:cs="Times New Roman"/>
          <w:noProof/>
          <w:lang w:val="en-GB"/>
        </w:rPr>
        <w:t>, e0197197.</w:t>
      </w:r>
    </w:p>
    <w:p w14:paraId="1915D946" w14:textId="05A5921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Class, B.</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Brommer, J.E.</w:t>
      </w:r>
      <w:r w:rsidRPr="00FE4C77">
        <w:rPr>
          <w:rFonts w:ascii="Times New Roman" w:hAnsi="Times New Roman" w:cs="Times New Roman"/>
          <w:noProof/>
          <w:lang w:val="en-GB"/>
        </w:rPr>
        <w:t xml:space="preserve"> (2015) A strong genetic correlation underlying a behavioural syndrome disappears during development because of genotype-age interactions. </w:t>
      </w:r>
      <w:r w:rsidRPr="00FE4C77">
        <w:rPr>
          <w:rFonts w:ascii="Times New Roman" w:hAnsi="Times New Roman" w:cs="Times New Roman"/>
          <w:i/>
          <w:iCs/>
          <w:noProof/>
          <w:lang w:val="en-GB"/>
        </w:rPr>
        <w:t>Proc</w:t>
      </w:r>
      <w:ins w:id="459" w:author="Lauren Harrison" w:date="2021-04-17T16:33:00Z">
        <w:r w:rsidR="00A63624">
          <w:rPr>
            <w:rFonts w:ascii="Times New Roman" w:hAnsi="Times New Roman" w:cs="Times New Roman"/>
            <w:i/>
            <w:iCs/>
            <w:noProof/>
            <w:lang w:val="en-GB"/>
          </w:rPr>
          <w:t>eedings of the</w:t>
        </w:r>
      </w:ins>
      <w:r w:rsidRPr="00FE4C77">
        <w:rPr>
          <w:rFonts w:ascii="Times New Roman" w:hAnsi="Times New Roman" w:cs="Times New Roman"/>
          <w:i/>
          <w:iCs/>
          <w:noProof/>
          <w:lang w:val="en-GB"/>
        </w:rPr>
        <w:t xml:space="preserve"> R</w:t>
      </w:r>
      <w:ins w:id="460" w:author="Lauren Harrison" w:date="2021-04-17T16:33:00Z">
        <w:r w:rsidR="00A63624">
          <w:rPr>
            <w:rFonts w:ascii="Times New Roman" w:hAnsi="Times New Roman" w:cs="Times New Roman"/>
            <w:i/>
            <w:iCs/>
            <w:noProof/>
            <w:lang w:val="en-GB"/>
          </w:rPr>
          <w:t>oyal</w:t>
        </w:r>
      </w:ins>
      <w:r w:rsidRPr="00FE4C77">
        <w:rPr>
          <w:rFonts w:ascii="Times New Roman" w:hAnsi="Times New Roman" w:cs="Times New Roman"/>
          <w:i/>
          <w:iCs/>
          <w:noProof/>
          <w:lang w:val="en-GB"/>
        </w:rPr>
        <w:t xml:space="preserve"> Soc</w:t>
      </w:r>
      <w:ins w:id="461" w:author="Lauren Harrison" w:date="2021-04-17T16:34:00Z">
        <w:r w:rsidR="00A63624">
          <w:rPr>
            <w:rFonts w:ascii="Times New Roman" w:hAnsi="Times New Roman" w:cs="Times New Roman"/>
            <w:i/>
            <w:iCs/>
            <w:noProof/>
            <w:lang w:val="en-GB"/>
          </w:rPr>
          <w:t>iety London</w:t>
        </w:r>
      </w:ins>
      <w:r w:rsidRPr="00FE4C77">
        <w:rPr>
          <w:rFonts w:ascii="Times New Roman" w:hAnsi="Times New Roman" w:cs="Times New Roman"/>
          <w:i/>
          <w:iCs/>
          <w:noProof/>
          <w:lang w:val="en-GB"/>
        </w:rPr>
        <w:t xml:space="preserve">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282</w:t>
      </w:r>
      <w:r w:rsidRPr="00FE4C77">
        <w:rPr>
          <w:rFonts w:ascii="Times New Roman" w:hAnsi="Times New Roman" w:cs="Times New Roman"/>
          <w:noProof/>
          <w:lang w:val="en-GB"/>
        </w:rPr>
        <w:t>, 20142777.</w:t>
      </w:r>
    </w:p>
    <w:p w14:paraId="763D0A19" w14:textId="08A7295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Clipperton-Allen, A.E.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Ingrao, J.C.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Ruggiero,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Batista,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Ovari,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Hammermueller,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Armstrong, J.N.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Bienzle,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Choleris, 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Turner, P. V</w:t>
      </w:r>
      <w:r w:rsidRPr="00FE4C77">
        <w:rPr>
          <w:rFonts w:ascii="Times New Roman" w:hAnsi="Times New Roman" w:cs="Times New Roman"/>
          <w:noProof/>
          <w:lang w:val="en-GB"/>
        </w:rPr>
        <w:t xml:space="preserve"> (2015) Long-Term Provision of Environmental Resources Alters Behavior but not Physiology or Neuroanatomy of Male and Female BALB/c and C57BL/6 Mice. </w:t>
      </w:r>
      <w:r w:rsidRPr="00FE4C77">
        <w:rPr>
          <w:rFonts w:ascii="Times New Roman" w:hAnsi="Times New Roman" w:cs="Times New Roman"/>
          <w:i/>
          <w:iCs/>
          <w:noProof/>
          <w:lang w:val="en-GB"/>
        </w:rPr>
        <w:t>Journal of the American Association for Laboratory Animal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54</w:t>
      </w:r>
      <w:r w:rsidRPr="00FE4C77">
        <w:rPr>
          <w:rFonts w:ascii="Times New Roman" w:hAnsi="Times New Roman" w:cs="Times New Roman"/>
          <w:noProof/>
          <w:lang w:val="en-GB"/>
        </w:rPr>
        <w:t>, 718–730.</w:t>
      </w:r>
    </w:p>
    <w:p w14:paraId="1EB95FB7" w14:textId="5CEB4EE6" w:rsidR="00FE4C77" w:rsidRDefault="00FE4C77" w:rsidP="00FE4C77">
      <w:pPr>
        <w:widowControl w:val="0"/>
        <w:autoSpaceDE w:val="0"/>
        <w:autoSpaceDN w:val="0"/>
        <w:adjustRightInd w:val="0"/>
        <w:spacing w:line="480" w:lineRule="auto"/>
        <w:ind w:left="480" w:hanging="480"/>
        <w:rPr>
          <w:ins w:id="462" w:author="Lauren Harrison" w:date="2021-05-23T14:45:00Z"/>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Le Cœur,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Thibault,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Pisanu,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Thibault,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Chapuis, J.-L.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Baudry, E.</w:t>
      </w:r>
      <w:r w:rsidRPr="00FE4C77">
        <w:rPr>
          <w:rFonts w:ascii="Times New Roman" w:hAnsi="Times New Roman" w:cs="Times New Roman"/>
          <w:noProof/>
          <w:lang w:val="en-GB"/>
        </w:rPr>
        <w:t xml:space="preserve"> (2015) Temporally fluctuating selection on a personality trait in a wild rodent </w:t>
      </w:r>
      <w:r w:rsidRPr="00FE4C77">
        <w:rPr>
          <w:rFonts w:ascii="Times New Roman" w:hAnsi="Times New Roman" w:cs="Times New Roman"/>
          <w:noProof/>
          <w:lang w:val="en-GB"/>
        </w:rPr>
        <w:lastRenderedPageBreak/>
        <w:t xml:space="preserve">population. </w:t>
      </w:r>
      <w:r w:rsidRPr="00FE4C77">
        <w:rPr>
          <w:rFonts w:ascii="Times New Roman" w:hAnsi="Times New Roman" w:cs="Times New Roman"/>
          <w:i/>
          <w:iCs/>
          <w:noProof/>
          <w:lang w:val="en-GB"/>
        </w:rPr>
        <w:t>Behav</w:t>
      </w:r>
      <w:ins w:id="463" w:author="Lauren Harrison" w:date="2021-04-17T16:34:00Z">
        <w:r w:rsidR="00A63624">
          <w:rPr>
            <w:rFonts w:ascii="Times New Roman" w:hAnsi="Times New Roman" w:cs="Times New Roman"/>
            <w:i/>
            <w:iCs/>
            <w:noProof/>
            <w:lang w:val="en-GB"/>
          </w:rPr>
          <w:t>ioral</w:t>
        </w:r>
      </w:ins>
      <w:r w:rsidRPr="00FE4C77">
        <w:rPr>
          <w:rFonts w:ascii="Times New Roman" w:hAnsi="Times New Roman" w:cs="Times New Roman"/>
          <w:i/>
          <w:iCs/>
          <w:noProof/>
          <w:lang w:val="en-GB"/>
        </w:rPr>
        <w:t xml:space="preserve"> Ecol</w:t>
      </w:r>
      <w:ins w:id="464" w:author="Lauren Harrison" w:date="2021-04-17T16:34:00Z">
        <w:r w:rsidR="00A63624">
          <w:rPr>
            <w:rFonts w:ascii="Times New Roman" w:hAnsi="Times New Roman" w:cs="Times New Roman"/>
            <w:i/>
            <w:iCs/>
            <w:noProof/>
            <w:lang w:val="en-GB"/>
          </w:rPr>
          <w:t>ogy</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1285–1291.</w:t>
      </w:r>
    </w:p>
    <w:p w14:paraId="4A3EC66A" w14:textId="6C1E7D7C" w:rsidR="00FD7F15" w:rsidRPr="00FE4C77" w:rsidRDefault="00FD7F15" w:rsidP="00FE4C77">
      <w:pPr>
        <w:widowControl w:val="0"/>
        <w:autoSpaceDE w:val="0"/>
        <w:autoSpaceDN w:val="0"/>
        <w:adjustRightInd w:val="0"/>
        <w:spacing w:line="480" w:lineRule="auto"/>
        <w:ind w:left="480" w:hanging="480"/>
        <w:rPr>
          <w:rFonts w:ascii="Times New Roman" w:hAnsi="Times New Roman" w:cs="Times New Roman"/>
          <w:noProof/>
          <w:lang w:val="en-GB"/>
        </w:rPr>
      </w:pPr>
      <w:ins w:id="465" w:author="Lauren Harrison" w:date="2021-05-23T14:45:00Z">
        <w:r>
          <w:rPr>
            <w:rFonts w:ascii="Times New Roman" w:hAnsi="Times New Roman" w:cs="Times New Roman"/>
            <w:smallCaps/>
            <w:noProof/>
            <w:lang w:val="en-GB"/>
          </w:rPr>
          <w:t>Connallon</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T</w:t>
        </w:r>
        <w:r w:rsidRPr="00FE4C77">
          <w:rPr>
            <w:rFonts w:ascii="Times New Roman" w:hAnsi="Times New Roman" w:cs="Times New Roman"/>
            <w:smallCaps/>
            <w:noProof/>
            <w:lang w:val="en-GB"/>
          </w:rPr>
          <w:t>.</w:t>
        </w:r>
        <w:r w:rsidRPr="00FE4C77">
          <w:rPr>
            <w:rFonts w:ascii="Times New Roman" w:hAnsi="Times New Roman" w:cs="Times New Roman"/>
            <w:noProof/>
            <w:lang w:val="en-GB"/>
          </w:rPr>
          <w:t xml:space="preserve"> (</w:t>
        </w:r>
        <w:r>
          <w:rPr>
            <w:rFonts w:ascii="Times New Roman" w:hAnsi="Times New Roman" w:cs="Times New Roman"/>
            <w:noProof/>
            <w:lang w:val="en-GB"/>
          </w:rPr>
          <w:t>2010</w:t>
        </w:r>
        <w:r w:rsidRPr="00FE4C77">
          <w:rPr>
            <w:rFonts w:ascii="Times New Roman" w:hAnsi="Times New Roman" w:cs="Times New Roman"/>
            <w:noProof/>
            <w:lang w:val="en-GB"/>
          </w:rPr>
          <w:t xml:space="preserve">) </w:t>
        </w:r>
        <w:r>
          <w:rPr>
            <w:rFonts w:ascii="Times New Roman" w:hAnsi="Times New Roman" w:cs="Times New Roman"/>
            <w:noProof/>
            <w:lang w:val="en-GB"/>
          </w:rPr>
          <w:t>Gen</w:t>
        </w:r>
      </w:ins>
      <w:ins w:id="466" w:author="Lauren Harrison" w:date="2021-05-23T14:46:00Z">
        <w:r>
          <w:rPr>
            <w:rFonts w:ascii="Times New Roman" w:hAnsi="Times New Roman" w:cs="Times New Roman"/>
            <w:noProof/>
            <w:lang w:val="en-GB"/>
          </w:rPr>
          <w:t>ic capture, sex linkage, and the heritability of fitness</w:t>
        </w:r>
      </w:ins>
      <w:ins w:id="467" w:author="Lauren Harrison" w:date="2021-05-23T14:45:00Z">
        <w:r w:rsidRPr="00FE4C77">
          <w:rPr>
            <w:rFonts w:ascii="Times New Roman" w:hAnsi="Times New Roman" w:cs="Times New Roman"/>
            <w:noProof/>
            <w:lang w:val="en-GB"/>
          </w:rPr>
          <w:t xml:space="preserve">. </w:t>
        </w:r>
      </w:ins>
      <w:ins w:id="468" w:author="Lauren Harrison" w:date="2021-05-23T14:46:00Z">
        <w:r>
          <w:rPr>
            <w:rFonts w:ascii="Times New Roman" w:hAnsi="Times New Roman" w:cs="Times New Roman"/>
            <w:i/>
            <w:iCs/>
            <w:noProof/>
            <w:lang w:val="en-GB"/>
          </w:rPr>
          <w:t xml:space="preserve">The </w:t>
        </w:r>
      </w:ins>
      <w:ins w:id="469" w:author="Lauren Harrison" w:date="2021-05-23T14:45:00Z">
        <w:r>
          <w:rPr>
            <w:rFonts w:ascii="Times New Roman" w:hAnsi="Times New Roman" w:cs="Times New Roman"/>
            <w:i/>
            <w:iCs/>
            <w:noProof/>
            <w:lang w:val="en-GB"/>
          </w:rPr>
          <w:t xml:space="preserve">American </w:t>
        </w:r>
      </w:ins>
      <w:ins w:id="470" w:author="Lauren Harrison" w:date="2021-05-23T14:46:00Z">
        <w:r>
          <w:rPr>
            <w:rFonts w:ascii="Times New Roman" w:hAnsi="Times New Roman" w:cs="Times New Roman"/>
            <w:i/>
            <w:iCs/>
            <w:noProof/>
            <w:lang w:val="en-GB"/>
          </w:rPr>
          <w:t>Naturalist</w:t>
        </w:r>
      </w:ins>
      <w:ins w:id="471" w:author="Lauren Harrison" w:date="2021-05-23T14:45:00Z">
        <w:r>
          <w:rPr>
            <w:rFonts w:ascii="Times New Roman" w:hAnsi="Times New Roman" w:cs="Times New Roman"/>
            <w:i/>
            <w:iCs/>
            <w:noProof/>
            <w:lang w:val="en-GB"/>
          </w:rPr>
          <w:t xml:space="preserve"> </w:t>
        </w:r>
      </w:ins>
      <w:ins w:id="472" w:author="Lauren Harrison" w:date="2021-05-23T14:46:00Z">
        <w:r>
          <w:rPr>
            <w:rFonts w:ascii="Times New Roman" w:hAnsi="Times New Roman" w:cs="Times New Roman"/>
            <w:b/>
            <w:bCs/>
            <w:noProof/>
            <w:lang w:val="en-GB"/>
          </w:rPr>
          <w:t>175</w:t>
        </w:r>
      </w:ins>
      <w:ins w:id="473" w:author="Lauren Harrison" w:date="2021-05-23T14:45:00Z">
        <w:r w:rsidRPr="00FE4C77">
          <w:rPr>
            <w:rFonts w:ascii="Times New Roman" w:hAnsi="Times New Roman" w:cs="Times New Roman"/>
            <w:noProof/>
            <w:lang w:val="en-GB"/>
          </w:rPr>
          <w:t xml:space="preserve">, </w:t>
        </w:r>
      </w:ins>
      <w:ins w:id="474" w:author="Lauren Harrison" w:date="2021-05-23T14:48:00Z">
        <w:r w:rsidR="0016725B">
          <w:rPr>
            <w:rFonts w:ascii="Times New Roman" w:hAnsi="Times New Roman" w:cs="Times New Roman"/>
            <w:noProof/>
            <w:lang w:val="en-GB"/>
          </w:rPr>
          <w:t>564-576.</w:t>
        </w:r>
      </w:ins>
    </w:p>
    <w:p w14:paraId="4899A20F" w14:textId="72CEBE9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Cooper, M.A.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Bernstein, I.S.</w:t>
      </w:r>
      <w:r w:rsidRPr="00FE4C77">
        <w:rPr>
          <w:rFonts w:ascii="Times New Roman" w:hAnsi="Times New Roman" w:cs="Times New Roman"/>
          <w:noProof/>
          <w:lang w:val="en-GB"/>
        </w:rPr>
        <w:t xml:space="preserve"> (2002) Counter aggression and reconciliation in Assamese macaques (</w:t>
      </w:r>
      <w:r w:rsidRPr="00FE4C77">
        <w:rPr>
          <w:rFonts w:ascii="Times New Roman" w:hAnsi="Times New Roman" w:cs="Times New Roman"/>
          <w:i/>
          <w:iCs/>
          <w:noProof/>
          <w:lang w:val="en-GB"/>
        </w:rPr>
        <w:t>Macaca assamensis</w:t>
      </w:r>
      <w:r w:rsidRPr="00FE4C77">
        <w:rPr>
          <w:rFonts w:ascii="Times New Roman" w:hAnsi="Times New Roman" w:cs="Times New Roman"/>
          <w:noProof/>
          <w:lang w:val="en-GB"/>
        </w:rPr>
        <w:t xml:space="preserve">). </w:t>
      </w:r>
      <w:ins w:id="475" w:author="Lauren Harrison" w:date="2021-04-17T16:34:00Z">
        <w:r w:rsidR="00A63624">
          <w:rPr>
            <w:rFonts w:ascii="Times New Roman" w:hAnsi="Times New Roman" w:cs="Times New Roman"/>
            <w:i/>
            <w:iCs/>
            <w:noProof/>
            <w:lang w:val="en-GB"/>
          </w:rPr>
          <w:t>American J</w:t>
        </w:r>
      </w:ins>
      <w:ins w:id="476" w:author="Lauren Harrison" w:date="2021-04-21T14:30:00Z">
        <w:r w:rsidR="00CB1695">
          <w:rPr>
            <w:rFonts w:ascii="Times New Roman" w:hAnsi="Times New Roman" w:cs="Times New Roman"/>
            <w:i/>
            <w:iCs/>
            <w:noProof/>
            <w:lang w:val="en-GB"/>
          </w:rPr>
          <w:t>o</w:t>
        </w:r>
      </w:ins>
      <w:ins w:id="477" w:author="Lauren Harrison" w:date="2021-04-17T16:34:00Z">
        <w:r w:rsidR="00A63624">
          <w:rPr>
            <w:rFonts w:ascii="Times New Roman" w:hAnsi="Times New Roman" w:cs="Times New Roman"/>
            <w:i/>
            <w:iCs/>
            <w:noProof/>
            <w:lang w:val="en-GB"/>
          </w:rPr>
          <w:t xml:space="preserve">urnal of Primatology </w:t>
        </w:r>
      </w:ins>
      <w:del w:id="478" w:author="Lauren Harrison" w:date="2021-04-17T16:34:00Z">
        <w:r w:rsidRPr="00FE4C77" w:rsidDel="00A63624">
          <w:rPr>
            <w:rFonts w:ascii="Times New Roman" w:hAnsi="Times New Roman" w:cs="Times New Roman"/>
            <w:i/>
            <w:iCs/>
            <w:noProof/>
            <w:lang w:val="en-GB"/>
          </w:rPr>
          <w:delText>AMERICAN JOURNAL OF PRIMATOLOGY</w:delText>
        </w:r>
        <w:r w:rsidRPr="00FE4C77" w:rsidDel="00A63624">
          <w:rPr>
            <w:rFonts w:ascii="Times New Roman" w:hAnsi="Times New Roman" w:cs="Times New Roman"/>
            <w:noProof/>
            <w:lang w:val="en-GB"/>
          </w:rPr>
          <w:delText xml:space="preserve"> </w:delText>
        </w:r>
      </w:del>
      <w:r w:rsidRPr="00FE4C77">
        <w:rPr>
          <w:rFonts w:ascii="Times New Roman" w:hAnsi="Times New Roman" w:cs="Times New Roman"/>
          <w:b/>
          <w:bCs/>
          <w:noProof/>
          <w:lang w:val="en-GB"/>
        </w:rPr>
        <w:t>56</w:t>
      </w:r>
      <w:r w:rsidRPr="00FE4C77">
        <w:rPr>
          <w:rFonts w:ascii="Times New Roman" w:hAnsi="Times New Roman" w:cs="Times New Roman"/>
          <w:noProof/>
          <w:lang w:val="en-GB"/>
        </w:rPr>
        <w:t>, 215–230.</w:t>
      </w:r>
    </w:p>
    <w:p w14:paraId="48EAE43A" w14:textId="1EB5D81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Costa, 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McCrae, R.R.</w:t>
      </w:r>
      <w:r w:rsidRPr="00FE4C77">
        <w:rPr>
          <w:rFonts w:ascii="Times New Roman" w:hAnsi="Times New Roman" w:cs="Times New Roman"/>
          <w:noProof/>
          <w:lang w:val="en-GB"/>
        </w:rPr>
        <w:t xml:space="preserve"> (1992) Four ways five factors are basic.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13</w:t>
      </w:r>
      <w:r w:rsidRPr="00FE4C77">
        <w:rPr>
          <w:rFonts w:ascii="Times New Roman" w:hAnsi="Times New Roman" w:cs="Times New Roman"/>
          <w:noProof/>
          <w:lang w:val="en-GB"/>
        </w:rPr>
        <w:t>, 653–665.</w:t>
      </w:r>
    </w:p>
    <w:p w14:paraId="7642698C" w14:textId="1A54A72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Courtney Jones, S.K.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Munn, A.J.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Byrne, P.G.</w:t>
      </w:r>
      <w:r w:rsidRPr="00FE4C77">
        <w:rPr>
          <w:rFonts w:ascii="Times New Roman" w:hAnsi="Times New Roman" w:cs="Times New Roman"/>
          <w:noProof/>
          <w:lang w:val="en-GB"/>
        </w:rPr>
        <w:t xml:space="preserve"> (2017) Effects of captivity on house mice behaviour in a novel environment: Implications for conservation practices. </w:t>
      </w:r>
      <w:r w:rsidRPr="00FE4C77">
        <w:rPr>
          <w:rFonts w:ascii="Times New Roman" w:hAnsi="Times New Roman" w:cs="Times New Roman"/>
          <w:i/>
          <w:iCs/>
          <w:noProof/>
          <w:lang w:val="en-GB"/>
        </w:rPr>
        <w:t>Applied Animal Behaviour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189</w:t>
      </w:r>
      <w:r w:rsidRPr="00FE4C77">
        <w:rPr>
          <w:rFonts w:ascii="Times New Roman" w:hAnsi="Times New Roman" w:cs="Times New Roman"/>
          <w:noProof/>
          <w:lang w:val="en-GB"/>
        </w:rPr>
        <w:t>, 98–106.</w:t>
      </w:r>
    </w:p>
    <w:p w14:paraId="6CD80FF3" w14:textId="2EFD6AF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Dahlbom, S.J.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Lagman,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Lundstedt-Enkel,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Sundström, L.F.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Winberg, S.</w:t>
      </w:r>
      <w:r w:rsidRPr="00FE4C77">
        <w:rPr>
          <w:rFonts w:ascii="Times New Roman" w:hAnsi="Times New Roman" w:cs="Times New Roman"/>
          <w:noProof/>
          <w:lang w:val="en-GB"/>
        </w:rPr>
        <w:t xml:space="preserve"> (2011) Boldness predicts social status in zebrafish (</w:t>
      </w:r>
      <w:r w:rsidRPr="00FE4C77">
        <w:rPr>
          <w:rFonts w:ascii="Times New Roman" w:hAnsi="Times New Roman" w:cs="Times New Roman"/>
          <w:i/>
          <w:iCs/>
          <w:noProof/>
          <w:lang w:val="en-GB"/>
        </w:rPr>
        <w:t>Danio rerio</w:t>
      </w:r>
      <w:r w:rsidRPr="00FE4C77">
        <w:rPr>
          <w:rFonts w:ascii="Times New Roman" w:hAnsi="Times New Roman" w:cs="Times New Roman"/>
          <w:noProof/>
          <w:lang w:val="en-GB"/>
        </w:rPr>
        <w:t xml:space="preserve">). </w:t>
      </w:r>
      <w:r w:rsidRPr="00FE4C77">
        <w:rPr>
          <w:rFonts w:ascii="Times New Roman" w:hAnsi="Times New Roman" w:cs="Times New Roman"/>
          <w:i/>
          <w:iCs/>
          <w:noProof/>
          <w:lang w:val="en-GB"/>
        </w:rPr>
        <w:t>PLoS ONE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e23565.</w:t>
      </w:r>
    </w:p>
    <w:p w14:paraId="37E8D34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Dall, S.R.X.</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Houston, A.I.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McNamara, J.M.</w:t>
      </w:r>
      <w:r w:rsidRPr="00FE4C77">
        <w:rPr>
          <w:rFonts w:ascii="Times New Roman" w:hAnsi="Times New Roman" w:cs="Times New Roman"/>
          <w:noProof/>
          <w:lang w:val="en-GB"/>
        </w:rPr>
        <w:t xml:space="preserve"> (2004) The behavioural ecology of personality: Consistent individual differences from an adaptive perspective. </w:t>
      </w:r>
      <w:r w:rsidRPr="00FE4C77">
        <w:rPr>
          <w:rFonts w:ascii="Times New Roman" w:hAnsi="Times New Roman" w:cs="Times New Roman"/>
          <w:i/>
          <w:iCs/>
          <w:noProof/>
          <w:lang w:val="en-GB"/>
        </w:rPr>
        <w:t>Ecology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r w:rsidRPr="00FE4C77">
        <w:rPr>
          <w:rFonts w:ascii="Times New Roman" w:hAnsi="Times New Roman" w:cs="Times New Roman"/>
          <w:noProof/>
          <w:lang w:val="en-GB"/>
        </w:rPr>
        <w:t>, 734–739.</w:t>
      </w:r>
    </w:p>
    <w:p w14:paraId="79FE9B04" w14:textId="1D92FFE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Dammhahn, M.</w:t>
      </w:r>
      <w:r w:rsidRPr="00FE4C77">
        <w:rPr>
          <w:rFonts w:ascii="Times New Roman" w:hAnsi="Times New Roman" w:cs="Times New Roman"/>
          <w:noProof/>
          <w:lang w:val="en-GB"/>
        </w:rPr>
        <w:t xml:space="preserve"> (2012) Are personality differences in a small iteroparous mammal maintained by a life-history trade-off? </w:t>
      </w:r>
      <w:r w:rsidRPr="00FE4C77">
        <w:rPr>
          <w:rFonts w:ascii="Times New Roman" w:hAnsi="Times New Roman" w:cs="Times New Roman"/>
          <w:i/>
          <w:iCs/>
          <w:noProof/>
          <w:lang w:val="en-GB"/>
        </w:rPr>
        <w:t>Proc</w:t>
      </w:r>
      <w:ins w:id="479" w:author="Lauren Harrison" w:date="2021-04-17T16:34:00Z">
        <w:r w:rsidR="00A63624">
          <w:rPr>
            <w:rFonts w:ascii="Times New Roman" w:hAnsi="Times New Roman" w:cs="Times New Roman"/>
            <w:i/>
            <w:iCs/>
            <w:noProof/>
            <w:lang w:val="en-GB"/>
          </w:rPr>
          <w:t>eedings of the</w:t>
        </w:r>
      </w:ins>
      <w:r w:rsidRPr="00FE4C77">
        <w:rPr>
          <w:rFonts w:ascii="Times New Roman" w:hAnsi="Times New Roman" w:cs="Times New Roman"/>
          <w:i/>
          <w:iCs/>
          <w:noProof/>
          <w:lang w:val="en-GB"/>
        </w:rPr>
        <w:t xml:space="preserve"> R</w:t>
      </w:r>
      <w:ins w:id="480" w:author="Lauren Harrison" w:date="2021-04-17T16:34:00Z">
        <w:r w:rsidR="00A63624">
          <w:rPr>
            <w:rFonts w:ascii="Times New Roman" w:hAnsi="Times New Roman" w:cs="Times New Roman"/>
            <w:i/>
            <w:iCs/>
            <w:noProof/>
            <w:lang w:val="en-GB"/>
          </w:rPr>
          <w:t>oyal</w:t>
        </w:r>
      </w:ins>
      <w:r w:rsidRPr="00FE4C77">
        <w:rPr>
          <w:rFonts w:ascii="Times New Roman" w:hAnsi="Times New Roman" w:cs="Times New Roman"/>
          <w:i/>
          <w:iCs/>
          <w:noProof/>
          <w:lang w:val="en-GB"/>
        </w:rPr>
        <w:t xml:space="preserve"> Soc</w:t>
      </w:r>
      <w:ins w:id="481" w:author="Lauren Harrison" w:date="2021-04-17T16:34:00Z">
        <w:r w:rsidR="00A63624">
          <w:rPr>
            <w:rFonts w:ascii="Times New Roman" w:hAnsi="Times New Roman" w:cs="Times New Roman"/>
            <w:i/>
            <w:iCs/>
            <w:noProof/>
            <w:lang w:val="en-GB"/>
          </w:rPr>
          <w:t>iety London</w:t>
        </w:r>
      </w:ins>
      <w:r w:rsidRPr="00FE4C77">
        <w:rPr>
          <w:rFonts w:ascii="Times New Roman" w:hAnsi="Times New Roman" w:cs="Times New Roman"/>
          <w:i/>
          <w:iCs/>
          <w:noProof/>
          <w:lang w:val="en-GB"/>
        </w:rPr>
        <w:t xml:space="preserve">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279</w:t>
      </w:r>
      <w:r w:rsidRPr="00FE4C77">
        <w:rPr>
          <w:rFonts w:ascii="Times New Roman" w:hAnsi="Times New Roman" w:cs="Times New Roman"/>
          <w:noProof/>
          <w:lang w:val="en-GB"/>
        </w:rPr>
        <w:t>, 2645–2651.</w:t>
      </w:r>
    </w:p>
    <w:p w14:paraId="378DE03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Darwin, C.</w:t>
      </w:r>
      <w:r w:rsidRPr="00FE4C77">
        <w:rPr>
          <w:rFonts w:ascii="Times New Roman" w:hAnsi="Times New Roman" w:cs="Times New Roman"/>
          <w:noProof/>
          <w:lang w:val="en-GB"/>
        </w:rPr>
        <w:t xml:space="preserve"> (1871) </w:t>
      </w:r>
      <w:r w:rsidRPr="00FE4C77">
        <w:rPr>
          <w:rFonts w:ascii="Times New Roman" w:hAnsi="Times New Roman" w:cs="Times New Roman"/>
          <w:i/>
          <w:iCs/>
          <w:noProof/>
          <w:lang w:val="en-GB"/>
        </w:rPr>
        <w:t>The descent of man, and selection in relation to sex</w:t>
      </w:r>
      <w:r w:rsidRPr="00FE4C77">
        <w:rPr>
          <w:rFonts w:ascii="Times New Roman" w:hAnsi="Times New Roman" w:cs="Times New Roman"/>
          <w:noProof/>
          <w:lang w:val="en-GB"/>
        </w:rPr>
        <w:t>. Murray, London.</w:t>
      </w:r>
    </w:p>
    <w:p w14:paraId="58DE7577" w14:textId="16E6D8A2"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David,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Salignon,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Perrot-Minnot, M.-J.</w:t>
      </w:r>
      <w:r w:rsidRPr="00FE4C77">
        <w:rPr>
          <w:rFonts w:ascii="Times New Roman" w:hAnsi="Times New Roman" w:cs="Times New Roman"/>
          <w:noProof/>
          <w:lang w:val="en-GB"/>
        </w:rPr>
        <w:t xml:space="preserve"> (2014) Shaping the antipredator strategy: Flexibility, consistency, and behavioral correlations under varying predation threat. </w:t>
      </w:r>
      <w:r w:rsidRPr="00FE4C77">
        <w:rPr>
          <w:rFonts w:ascii="Times New Roman" w:hAnsi="Times New Roman" w:cs="Times New Roman"/>
          <w:i/>
          <w:iCs/>
          <w:noProof/>
          <w:lang w:val="en-GB"/>
        </w:rPr>
        <w:t>Behav</w:t>
      </w:r>
      <w:ins w:id="482" w:author="Lauren Harrison" w:date="2021-04-17T16:34:00Z">
        <w:r w:rsidR="00A63624">
          <w:rPr>
            <w:rFonts w:ascii="Times New Roman" w:hAnsi="Times New Roman" w:cs="Times New Roman"/>
            <w:i/>
            <w:iCs/>
            <w:noProof/>
            <w:lang w:val="en-GB"/>
          </w:rPr>
          <w:t>ioral</w:t>
        </w:r>
      </w:ins>
      <w:del w:id="483" w:author="Lauren Harrison" w:date="2021-04-17T16:34:00Z">
        <w:r w:rsidRPr="00FE4C77" w:rsidDel="00A63624">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Eco</w:t>
      </w:r>
      <w:ins w:id="484" w:author="Lauren Harrison" w:date="2021-04-17T16:34:00Z">
        <w:r w:rsidR="00A63624">
          <w:rPr>
            <w:rFonts w:ascii="Times New Roman" w:hAnsi="Times New Roman" w:cs="Times New Roman"/>
            <w:i/>
            <w:iCs/>
            <w:noProof/>
            <w:lang w:val="en-GB"/>
          </w:rPr>
          <w:t>logy</w:t>
        </w:r>
      </w:ins>
      <w:del w:id="485" w:author="Lauren Harrison" w:date="2021-04-17T16:34:00Z">
        <w:r w:rsidRPr="00FE4C77" w:rsidDel="00A63624">
          <w:rPr>
            <w:rFonts w:ascii="Times New Roman" w:hAnsi="Times New Roman" w:cs="Times New Roman"/>
            <w:i/>
            <w:iCs/>
            <w:noProof/>
            <w:lang w:val="en-GB"/>
          </w:rPr>
          <w:delText>l</w:delText>
        </w:r>
      </w:del>
      <w:del w:id="486" w:author="Lauren Harrison" w:date="2021-04-17T16:35:00Z">
        <w:r w:rsidRPr="00FE4C77" w:rsidDel="00A63624">
          <w:rPr>
            <w:rFonts w:ascii="Times New Roman" w:hAnsi="Times New Roman" w:cs="Times New Roman"/>
            <w:i/>
            <w:iCs/>
            <w:noProof/>
            <w:lang w:val="en-GB"/>
          </w:rPr>
          <w:delText>.</w:delText>
        </w:r>
      </w:del>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25</w:t>
      </w:r>
      <w:r w:rsidRPr="00FE4C77">
        <w:rPr>
          <w:rFonts w:ascii="Times New Roman" w:hAnsi="Times New Roman" w:cs="Times New Roman"/>
          <w:noProof/>
          <w:lang w:val="en-GB"/>
        </w:rPr>
        <w:t>, 1148–1156.</w:t>
      </w:r>
    </w:p>
    <w:p w14:paraId="694D42E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Thorpe, G.</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Wilson, V.</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Starr, J.M.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Whalley, L.J.</w:t>
      </w:r>
      <w:r w:rsidRPr="00FE4C77">
        <w:rPr>
          <w:rFonts w:ascii="Times New Roman" w:hAnsi="Times New Roman" w:cs="Times New Roman"/>
          <w:noProof/>
          <w:lang w:val="en-GB"/>
        </w:rPr>
        <w:t xml:space="preserve"> (2003) Population sex differences in IQ at age 11: The Scottish mental survey 1932. </w:t>
      </w:r>
      <w:r w:rsidRPr="00FE4C77">
        <w:rPr>
          <w:rFonts w:ascii="Times New Roman" w:hAnsi="Times New Roman" w:cs="Times New Roman"/>
          <w:i/>
          <w:iCs/>
          <w:noProof/>
          <w:lang w:val="en-GB"/>
        </w:rPr>
        <w:t>Intelligence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31</w:t>
      </w:r>
      <w:r w:rsidRPr="00FE4C77">
        <w:rPr>
          <w:rFonts w:ascii="Times New Roman" w:hAnsi="Times New Roman" w:cs="Times New Roman"/>
          <w:noProof/>
          <w:lang w:val="en-GB"/>
        </w:rPr>
        <w:t>, 533–542.</w:t>
      </w:r>
    </w:p>
    <w:p w14:paraId="540B73C0" w14:textId="3C86224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Debecker,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Sanmartin-Villar, 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 Guinea-Luengo,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Cordero-Rivera,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lastRenderedPageBreak/>
        <w:t>Stoks, R.</w:t>
      </w:r>
      <w:r w:rsidRPr="00FE4C77">
        <w:rPr>
          <w:rFonts w:ascii="Times New Roman" w:hAnsi="Times New Roman" w:cs="Times New Roman"/>
          <w:noProof/>
          <w:lang w:val="en-GB"/>
        </w:rPr>
        <w:t xml:space="preserve"> (2016) Integrating the pace-of-life syndrome across species, sexes and individuals: Covariation of life history and personality under pesticide exposure. </w:t>
      </w:r>
      <w:r w:rsidRPr="00FE4C77">
        <w:rPr>
          <w:rFonts w:ascii="Times New Roman" w:hAnsi="Times New Roman" w:cs="Times New Roman"/>
          <w:i/>
          <w:iCs/>
          <w:noProof/>
          <w:lang w:val="en-GB"/>
        </w:rPr>
        <w:t>Journal of Animal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85</w:t>
      </w:r>
      <w:r w:rsidRPr="00FE4C77">
        <w:rPr>
          <w:rFonts w:ascii="Times New Roman" w:hAnsi="Times New Roman" w:cs="Times New Roman"/>
          <w:noProof/>
          <w:lang w:val="en-GB"/>
        </w:rPr>
        <w:t>, 726–738.</w:t>
      </w:r>
    </w:p>
    <w:p w14:paraId="56646790" w14:textId="7A085CF0"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Debeffe,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Lemaître, J.F.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Bergvall, U.A.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Hewison, A.J.M.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Gaillard,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Morellet,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Goulard,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Monestier,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David,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Verheyden-Tixier,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Jäderberg,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Vanpé, C.</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Kjellander, P.</w:t>
      </w:r>
      <w:r w:rsidRPr="00FE4C77">
        <w:rPr>
          <w:rFonts w:ascii="Times New Roman" w:hAnsi="Times New Roman" w:cs="Times New Roman"/>
          <w:noProof/>
          <w:lang w:val="en-GB"/>
        </w:rPr>
        <w:t xml:space="preserve"> (2015) Short- and long-term repeatability of docility in the roe deer: Sex and age matter. </w:t>
      </w:r>
      <w:del w:id="487" w:author="Lauren Harrison" w:date="2021-04-17T16:35:00Z">
        <w:r w:rsidRPr="00FE4C77" w:rsidDel="00A63624">
          <w:rPr>
            <w:rFonts w:ascii="Times New Roman" w:hAnsi="Times New Roman" w:cs="Times New Roman"/>
            <w:i/>
            <w:iCs/>
            <w:noProof/>
            <w:lang w:val="en-GB"/>
          </w:rPr>
          <w:delText>ANIMAL BEHAVIOUR</w:delText>
        </w:r>
      </w:del>
      <w:ins w:id="488" w:author="Lauren Harrison" w:date="2021-04-17T16:35:00Z">
        <w:r w:rsidR="00A63624">
          <w:rPr>
            <w:rFonts w:ascii="Times New Roman" w:hAnsi="Times New Roman" w:cs="Times New Roman"/>
            <w:i/>
            <w:iCs/>
            <w:noProof/>
            <w:lang w:val="en-GB"/>
          </w:rPr>
          <w:t>Animal Behaviour</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109</w:t>
      </w:r>
      <w:r w:rsidRPr="00FE4C77">
        <w:rPr>
          <w:rFonts w:ascii="Times New Roman" w:hAnsi="Times New Roman" w:cs="Times New Roman"/>
          <w:noProof/>
          <w:lang w:val="en-GB"/>
        </w:rPr>
        <w:t>, 53–63.</w:t>
      </w:r>
    </w:p>
    <w:p w14:paraId="64E5DED8" w14:textId="28C0383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Pr="00FE4C77">
        <w:rPr>
          <w:rFonts w:ascii="Times New Roman" w:hAnsi="Times New Roman" w:cs="Times New Roman"/>
          <w:smallCaps/>
          <w:noProof/>
          <w:lang w:val="en-GB"/>
        </w:rPr>
        <w:t>Debeffe,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Morellet,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Bonnot, N.</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Gaillard, J.M.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Cargnelutti, 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Verheyden-Tixier,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Vanpé,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Coulon,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Clobert,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 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Hewison, A.J.M.</w:t>
      </w:r>
      <w:r w:rsidRPr="00FE4C77">
        <w:rPr>
          <w:rFonts w:ascii="Times New Roman" w:hAnsi="Times New Roman" w:cs="Times New Roman"/>
          <w:noProof/>
          <w:lang w:val="en-GB"/>
        </w:rPr>
        <w:t xml:space="preserve"> (2014) The link between behavioural type and natal dispersal propensity reveals a dispersal syndrome in a large herbivore. </w:t>
      </w:r>
      <w:r w:rsidRPr="00FE4C77">
        <w:rPr>
          <w:rFonts w:ascii="Times New Roman" w:hAnsi="Times New Roman" w:cs="Times New Roman"/>
          <w:i/>
          <w:iCs/>
          <w:noProof/>
          <w:lang w:val="en-GB"/>
        </w:rPr>
        <w:t>Proc</w:t>
      </w:r>
      <w:ins w:id="489" w:author="Lauren Harrison" w:date="2021-04-17T16:35:00Z">
        <w:r w:rsidR="00A63624">
          <w:rPr>
            <w:rFonts w:ascii="Times New Roman" w:hAnsi="Times New Roman" w:cs="Times New Roman"/>
            <w:i/>
            <w:iCs/>
            <w:noProof/>
            <w:lang w:val="en-GB"/>
          </w:rPr>
          <w:t>eedings of the</w:t>
        </w:r>
      </w:ins>
      <w:del w:id="490" w:author="Lauren Harrison" w:date="2021-04-17T16:35:00Z">
        <w:r w:rsidRPr="00FE4C77" w:rsidDel="00A63624">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R</w:t>
      </w:r>
      <w:ins w:id="491" w:author="Lauren Harrison" w:date="2021-04-17T16:35:00Z">
        <w:r w:rsidR="00A63624">
          <w:rPr>
            <w:rFonts w:ascii="Times New Roman" w:hAnsi="Times New Roman" w:cs="Times New Roman"/>
            <w:i/>
            <w:iCs/>
            <w:noProof/>
            <w:lang w:val="en-GB"/>
          </w:rPr>
          <w:t>oyal</w:t>
        </w:r>
      </w:ins>
      <w:del w:id="492" w:author="Lauren Harrison" w:date="2021-04-17T16:35:00Z">
        <w:r w:rsidRPr="00FE4C77" w:rsidDel="00A63624">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Soc</w:t>
      </w:r>
      <w:ins w:id="493" w:author="Lauren Harrison" w:date="2021-04-17T16:35:00Z">
        <w:r w:rsidR="00A63624">
          <w:rPr>
            <w:rFonts w:ascii="Times New Roman" w:hAnsi="Times New Roman" w:cs="Times New Roman"/>
            <w:i/>
            <w:iCs/>
            <w:noProof/>
            <w:lang w:val="en-GB"/>
          </w:rPr>
          <w:t>iety London</w:t>
        </w:r>
      </w:ins>
      <w:del w:id="494" w:author="Lauren Harrison" w:date="2021-04-17T16:35:00Z">
        <w:r w:rsidRPr="00FE4C77" w:rsidDel="00A63624">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281</w:t>
      </w:r>
      <w:r w:rsidRPr="00FE4C77">
        <w:rPr>
          <w:rFonts w:ascii="Times New Roman" w:hAnsi="Times New Roman" w:cs="Times New Roman"/>
          <w:noProof/>
          <w:lang w:val="en-GB"/>
        </w:rPr>
        <w:t>, 20140873.</w:t>
      </w:r>
    </w:p>
    <w:p w14:paraId="61A2F502" w14:textId="0278C49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DeCasien, A.R.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Sherwood, C.C.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Schapiro, S.J.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Higham, J.P.</w:t>
      </w:r>
      <w:r w:rsidRPr="00FE4C77">
        <w:rPr>
          <w:rFonts w:ascii="Times New Roman" w:hAnsi="Times New Roman" w:cs="Times New Roman"/>
          <w:noProof/>
          <w:lang w:val="en-GB"/>
        </w:rPr>
        <w:t xml:space="preserve"> (2020) Greater variability in chimpanzee (</w:t>
      </w:r>
      <w:r w:rsidRPr="00FE4C77">
        <w:rPr>
          <w:rFonts w:ascii="Times New Roman" w:hAnsi="Times New Roman" w:cs="Times New Roman"/>
          <w:i/>
          <w:iCs/>
          <w:noProof/>
          <w:lang w:val="en-GB"/>
        </w:rPr>
        <w:t>Pan troglodytes</w:t>
      </w:r>
      <w:r w:rsidRPr="00FE4C77">
        <w:rPr>
          <w:rFonts w:ascii="Times New Roman" w:hAnsi="Times New Roman" w:cs="Times New Roman"/>
          <w:noProof/>
          <w:lang w:val="en-GB"/>
        </w:rPr>
        <w:t xml:space="preserve">) brain structure among males. </w:t>
      </w:r>
      <w:r w:rsidRPr="00FE4C77">
        <w:rPr>
          <w:rFonts w:ascii="Times New Roman" w:hAnsi="Times New Roman" w:cs="Times New Roman"/>
          <w:i/>
          <w:iCs/>
          <w:noProof/>
          <w:lang w:val="en-GB"/>
        </w:rPr>
        <w:t>Proceedings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287</w:t>
      </w:r>
      <w:r w:rsidRPr="00FE4C77">
        <w:rPr>
          <w:rFonts w:ascii="Times New Roman" w:hAnsi="Times New Roman" w:cs="Times New Roman"/>
          <w:noProof/>
          <w:lang w:val="en-GB"/>
        </w:rPr>
        <w:t>, 20192858.</w:t>
      </w:r>
    </w:p>
    <w:p w14:paraId="439E472F" w14:textId="23270354"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Both,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Noordwijk,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Rutten, A.L.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Drent, P.J.</w:t>
      </w:r>
      <w:r w:rsidR="00FE4C77" w:rsidRPr="00FE4C77">
        <w:rPr>
          <w:rFonts w:ascii="Times New Roman" w:hAnsi="Times New Roman" w:cs="Times New Roman"/>
          <w:noProof/>
          <w:lang w:val="en-GB"/>
        </w:rPr>
        <w:t xml:space="preserve"> (2003) Natal dispersal and personalities in great tits (</w:t>
      </w:r>
      <w:r w:rsidR="00FE4C77" w:rsidRPr="00D5398F">
        <w:rPr>
          <w:rFonts w:ascii="Times New Roman" w:hAnsi="Times New Roman" w:cs="Times New Roman"/>
          <w:i/>
          <w:iCs/>
          <w:noProof/>
          <w:lang w:val="en-GB"/>
        </w:rPr>
        <w:t>Parus major</w:t>
      </w:r>
      <w:r w:rsidR="00FE4C77" w:rsidRPr="00FE4C77">
        <w:rPr>
          <w:rFonts w:ascii="Times New Roman" w:hAnsi="Times New Roman" w:cs="Times New Roman"/>
          <w:noProof/>
          <w:lang w:val="en-GB"/>
        </w:rPr>
        <w:t xml:space="preserve">). </w:t>
      </w:r>
      <w:ins w:id="495" w:author="Lauren Harrison" w:date="2021-04-17T16:35:00Z">
        <w:r w:rsidR="00A63624" w:rsidRPr="00FE4C77">
          <w:rPr>
            <w:rFonts w:ascii="Times New Roman" w:hAnsi="Times New Roman" w:cs="Times New Roman"/>
            <w:i/>
            <w:iCs/>
            <w:noProof/>
            <w:lang w:val="en-GB"/>
          </w:rPr>
          <w:t>Proc</w:t>
        </w:r>
        <w:r w:rsidR="00A63624">
          <w:rPr>
            <w:rFonts w:ascii="Times New Roman" w:hAnsi="Times New Roman" w:cs="Times New Roman"/>
            <w:i/>
            <w:iCs/>
            <w:noProof/>
            <w:lang w:val="en-GB"/>
          </w:rPr>
          <w:t>eedings of the</w:t>
        </w:r>
        <w:r w:rsidR="00A63624" w:rsidRPr="00FE4C77">
          <w:rPr>
            <w:rFonts w:ascii="Times New Roman" w:hAnsi="Times New Roman" w:cs="Times New Roman"/>
            <w:i/>
            <w:iCs/>
            <w:noProof/>
            <w:lang w:val="en-GB"/>
          </w:rPr>
          <w:t xml:space="preserve"> R</w:t>
        </w:r>
        <w:r w:rsidR="00A63624">
          <w:rPr>
            <w:rFonts w:ascii="Times New Roman" w:hAnsi="Times New Roman" w:cs="Times New Roman"/>
            <w:i/>
            <w:iCs/>
            <w:noProof/>
            <w:lang w:val="en-GB"/>
          </w:rPr>
          <w:t>oyal</w:t>
        </w:r>
        <w:r w:rsidR="00A63624" w:rsidRPr="00FE4C77">
          <w:rPr>
            <w:rFonts w:ascii="Times New Roman" w:hAnsi="Times New Roman" w:cs="Times New Roman"/>
            <w:i/>
            <w:iCs/>
            <w:noProof/>
            <w:lang w:val="en-GB"/>
          </w:rPr>
          <w:t xml:space="preserve"> Soc</w:t>
        </w:r>
        <w:r w:rsidR="00A63624">
          <w:rPr>
            <w:rFonts w:ascii="Times New Roman" w:hAnsi="Times New Roman" w:cs="Times New Roman"/>
            <w:i/>
            <w:iCs/>
            <w:noProof/>
            <w:lang w:val="en-GB"/>
          </w:rPr>
          <w:t>iety London</w:t>
        </w:r>
        <w:r w:rsidR="00A63624" w:rsidRPr="00FE4C77">
          <w:rPr>
            <w:rFonts w:ascii="Times New Roman" w:hAnsi="Times New Roman" w:cs="Times New Roman"/>
            <w:i/>
            <w:iCs/>
            <w:noProof/>
            <w:lang w:val="en-GB"/>
          </w:rPr>
          <w:t xml:space="preserve"> B</w:t>
        </w:r>
        <w:r w:rsidR="00A63624">
          <w:rPr>
            <w:rFonts w:ascii="Times New Roman" w:hAnsi="Times New Roman" w:cs="Times New Roman"/>
            <w:noProof/>
            <w:lang w:val="en-GB"/>
          </w:rPr>
          <w:t xml:space="preserve"> </w:t>
        </w:r>
      </w:ins>
      <w:del w:id="496" w:author="Lauren Harrison" w:date="2021-04-17T16:35:00Z">
        <w:r w:rsidR="00FE4C77" w:rsidRPr="00FE4C77" w:rsidDel="00A63624">
          <w:rPr>
            <w:rFonts w:ascii="Times New Roman" w:hAnsi="Times New Roman" w:cs="Times New Roman"/>
            <w:i/>
            <w:iCs/>
            <w:noProof/>
            <w:lang w:val="en-GB"/>
          </w:rPr>
          <w:delText>Proc R Soc Lond B</w:delText>
        </w:r>
        <w:r w:rsidR="00FE4C77" w:rsidRPr="00FE4C77" w:rsidDel="00A63624">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270</w:t>
      </w:r>
      <w:r w:rsidR="00FE4C77" w:rsidRPr="00FE4C77">
        <w:rPr>
          <w:rFonts w:ascii="Times New Roman" w:hAnsi="Times New Roman" w:cs="Times New Roman"/>
          <w:noProof/>
          <w:lang w:val="en-GB"/>
        </w:rPr>
        <w:t>, 741–747.</w:t>
      </w:r>
    </w:p>
    <w:p w14:paraId="2A1DC0C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Dingemanse, N.J.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(2010) Recent models for adaptive personality differences: A review. </w:t>
      </w:r>
      <w:r w:rsidRPr="00FE4C77">
        <w:rPr>
          <w:rFonts w:ascii="Times New Roman" w:hAnsi="Times New Roman" w:cs="Times New Roman"/>
          <w:i/>
          <w:iCs/>
          <w:noProof/>
          <w:lang w:val="en-GB"/>
        </w:rPr>
        <w:t>Philosophical Transactions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365</w:t>
      </w:r>
      <w:r w:rsidRPr="00FE4C77">
        <w:rPr>
          <w:rFonts w:ascii="Times New Roman" w:hAnsi="Times New Roman" w:cs="Times New Roman"/>
          <w:noProof/>
          <w:lang w:val="en-GB"/>
        </w:rPr>
        <w:t>, 3947–3958.</w:t>
      </w:r>
    </w:p>
    <w:p w14:paraId="5279389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Dingemanse, N.J.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Wright, J.</w:t>
      </w:r>
      <w:r w:rsidRPr="00FE4C77">
        <w:rPr>
          <w:rFonts w:ascii="Times New Roman" w:hAnsi="Times New Roman" w:cs="Times New Roman"/>
          <w:noProof/>
          <w:lang w:val="en-GB"/>
        </w:rPr>
        <w:t xml:space="preserve"> (2020) Criteria for acceptable studies of animal personality and behavioural syndromes. </w:t>
      </w:r>
      <w:r w:rsidRPr="00FE4C77">
        <w:rPr>
          <w:rFonts w:ascii="Times New Roman" w:hAnsi="Times New Roman" w:cs="Times New Roman"/>
          <w:i/>
          <w:iCs/>
          <w:noProof/>
          <w:lang w:val="en-GB"/>
        </w:rPr>
        <w:t>Ethology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126</w:t>
      </w:r>
      <w:r w:rsidRPr="00FE4C77">
        <w:rPr>
          <w:rFonts w:ascii="Times New Roman" w:hAnsi="Times New Roman" w:cs="Times New Roman"/>
          <w:noProof/>
          <w:lang w:val="en-GB"/>
        </w:rPr>
        <w:t>, 865–869.</w:t>
      </w:r>
    </w:p>
    <w:p w14:paraId="0F7C7F01" w14:textId="074D214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Duckworth, R.A.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Kruuk, L.E.B.</w:t>
      </w:r>
      <w:r w:rsidR="00FE4C77" w:rsidRPr="00FE4C77">
        <w:rPr>
          <w:rFonts w:ascii="Times New Roman" w:hAnsi="Times New Roman" w:cs="Times New Roman"/>
          <w:noProof/>
          <w:lang w:val="en-GB"/>
        </w:rPr>
        <w:t xml:space="preserve"> (2009) Evolution of genetic integration between dispersal and colonization ability in a bird.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63</w:t>
      </w:r>
      <w:r w:rsidR="00FE4C77" w:rsidRPr="00FE4C77">
        <w:rPr>
          <w:rFonts w:ascii="Times New Roman" w:hAnsi="Times New Roman" w:cs="Times New Roman"/>
          <w:noProof/>
          <w:lang w:val="en-GB"/>
        </w:rPr>
        <w:t>, 968–977.</w:t>
      </w:r>
    </w:p>
    <w:p w14:paraId="3620F8CB" w14:textId="7F932AC7"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Duggan, M.R.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Lee-Soety, J.Y.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Anderson, M.J.</w:t>
      </w:r>
      <w:r w:rsidR="00FE4C77" w:rsidRPr="00FE4C77">
        <w:rPr>
          <w:rFonts w:ascii="Times New Roman" w:hAnsi="Times New Roman" w:cs="Times New Roman"/>
          <w:noProof/>
          <w:lang w:val="en-GB"/>
        </w:rPr>
        <w:t xml:space="preserve"> (2017) Personality types in budgerigars, </w:t>
      </w:r>
      <w:r w:rsidR="00FE4C77" w:rsidRPr="00D5398F">
        <w:rPr>
          <w:rFonts w:ascii="Times New Roman" w:hAnsi="Times New Roman" w:cs="Times New Roman"/>
          <w:i/>
          <w:iCs/>
          <w:noProof/>
          <w:lang w:val="en-GB"/>
        </w:rPr>
        <w:t>Melopsittacus undulatus</w:t>
      </w:r>
      <w:r w:rsidR="00FE4C77" w:rsidRPr="00FE4C77">
        <w:rPr>
          <w:rFonts w:ascii="Times New Roman" w:hAnsi="Times New Roman" w:cs="Times New Roman"/>
          <w:noProof/>
          <w:lang w:val="en-GB"/>
        </w:rPr>
        <w:t xml:space="preserve">. </w:t>
      </w:r>
      <w:del w:id="497" w:author="Lauren Harrison" w:date="2021-04-17T16:35:00Z">
        <w:r w:rsidR="00FE4C77" w:rsidRPr="00FE4C77" w:rsidDel="00A63624">
          <w:rPr>
            <w:rFonts w:ascii="Times New Roman" w:hAnsi="Times New Roman" w:cs="Times New Roman"/>
            <w:i/>
            <w:iCs/>
            <w:noProof/>
            <w:lang w:val="en-GB"/>
          </w:rPr>
          <w:delText>BEHAVIOURAL PROCESSES</w:delText>
        </w:r>
      </w:del>
      <w:ins w:id="498" w:author="Lauren Harrison" w:date="2021-04-17T16:35:00Z">
        <w:r w:rsidR="00A63624">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34–40.</w:t>
      </w:r>
    </w:p>
    <w:p w14:paraId="29F55CC3" w14:textId="4F74C915"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Dunn, J.C.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Cole, E.F.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Quinn, J.L.</w:t>
      </w:r>
      <w:r w:rsidR="00FE4C77" w:rsidRPr="00FE4C77">
        <w:rPr>
          <w:rFonts w:ascii="Times New Roman" w:hAnsi="Times New Roman" w:cs="Times New Roman"/>
          <w:noProof/>
          <w:lang w:val="en-GB"/>
        </w:rPr>
        <w:t xml:space="preserve"> (2011) Personality and parasites: Sex-dependent associations between avian malaria infection and multiple behavioural traits. </w:t>
      </w:r>
      <w:del w:id="499" w:author="Lauren Harrison" w:date="2021-04-17T16:36:00Z">
        <w:r w:rsidR="00FE4C77" w:rsidRPr="00FE4C77" w:rsidDel="00A63624">
          <w:rPr>
            <w:rFonts w:ascii="Times New Roman" w:hAnsi="Times New Roman" w:cs="Times New Roman"/>
            <w:i/>
            <w:iCs/>
            <w:noProof/>
            <w:lang w:val="en-GB"/>
          </w:rPr>
          <w:delText>Behav. Ecol. &amp; Sociobiol.</w:delText>
        </w:r>
      </w:del>
      <w:ins w:id="500" w:author="Lauren Harrison" w:date="2021-04-17T16:36:00Z">
        <w:r w:rsidR="00A63624">
          <w:rPr>
            <w:rFonts w:ascii="Times New Roman" w:hAnsi="Times New Roman" w:cs="Times New Roman"/>
            <w:i/>
            <w:iCs/>
            <w:noProof/>
            <w:lang w:val="en-GB"/>
          </w:rPr>
          <w:t>Behavioral Ecology and Sociobiology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65</w:t>
      </w:r>
      <w:r w:rsidR="00FE4C77" w:rsidRPr="00FE4C77">
        <w:rPr>
          <w:rFonts w:ascii="Times New Roman" w:hAnsi="Times New Roman" w:cs="Times New Roman"/>
          <w:noProof/>
          <w:lang w:val="en-GB"/>
        </w:rPr>
        <w:t>, 1459–1471.</w:t>
      </w:r>
    </w:p>
    <w:p w14:paraId="44F47696" w14:textId="375681F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Dunning Jr, J.B.</w:t>
      </w:r>
      <w:r w:rsidRPr="00FE4C77">
        <w:rPr>
          <w:rFonts w:ascii="Times New Roman" w:hAnsi="Times New Roman" w:cs="Times New Roman"/>
          <w:noProof/>
          <w:lang w:val="en-GB"/>
        </w:rPr>
        <w:t xml:space="preserve"> (2007) </w:t>
      </w:r>
      <w:r w:rsidRPr="00FE4C77">
        <w:rPr>
          <w:rFonts w:ascii="Times New Roman" w:hAnsi="Times New Roman" w:cs="Times New Roman"/>
          <w:i/>
          <w:iCs/>
          <w:noProof/>
          <w:lang w:val="en-GB"/>
        </w:rPr>
        <w:t>CRC Handbook of Avian Body Masses</w:t>
      </w:r>
      <w:r w:rsidR="00D5398F">
        <w:rPr>
          <w:rFonts w:ascii="Times New Roman" w:hAnsi="Times New Roman" w:cs="Times New Roman"/>
          <w:i/>
          <w:iCs/>
          <w:noProof/>
          <w:lang w:val="en-GB"/>
        </w:rPr>
        <w:t xml:space="preserve"> </w:t>
      </w:r>
      <w:r w:rsidRPr="00FE4C77">
        <w:rPr>
          <w:rFonts w:ascii="Times New Roman" w:hAnsi="Times New Roman" w:cs="Times New Roman"/>
          <w:noProof/>
          <w:lang w:val="en-GB"/>
        </w:rPr>
        <w:t>2nd Editio</w:t>
      </w:r>
      <w:r w:rsidR="00D5398F">
        <w:rPr>
          <w:rFonts w:ascii="Times New Roman" w:hAnsi="Times New Roman" w:cs="Times New Roman"/>
          <w:noProof/>
          <w:lang w:val="en-GB"/>
        </w:rPr>
        <w:t>n</w:t>
      </w:r>
      <w:r w:rsidRPr="00FE4C77">
        <w:rPr>
          <w:rFonts w:ascii="Times New Roman" w:hAnsi="Times New Roman" w:cs="Times New Roman"/>
          <w:noProof/>
          <w:lang w:val="en-GB"/>
        </w:rPr>
        <w:t>. CRC Press, Boca Raton.</w:t>
      </w:r>
    </w:p>
    <w:p w14:paraId="717638D9" w14:textId="7623074C" w:rsidR="00FE4C77" w:rsidRDefault="00D5398F" w:rsidP="00FE4C77">
      <w:pPr>
        <w:widowControl w:val="0"/>
        <w:autoSpaceDE w:val="0"/>
        <w:autoSpaceDN w:val="0"/>
        <w:adjustRightInd w:val="0"/>
        <w:spacing w:line="480" w:lineRule="auto"/>
        <w:ind w:left="480" w:hanging="480"/>
        <w:rPr>
          <w:ins w:id="501" w:author="Lauren Harrison" w:date="2021-05-23T11:11:00Z"/>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Ellenberg, U.</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Mattern,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Seddon, P.J.</w:t>
      </w:r>
      <w:r w:rsidR="00FE4C77" w:rsidRPr="00FE4C77">
        <w:rPr>
          <w:rFonts w:ascii="Times New Roman" w:hAnsi="Times New Roman" w:cs="Times New Roman"/>
          <w:noProof/>
          <w:lang w:val="en-GB"/>
        </w:rPr>
        <w:t xml:space="preserve"> (2009) Habituation potential of yellow-eyed penguins depends on sex, character and previous experience with humans. </w:t>
      </w:r>
      <w:del w:id="502" w:author="Lauren Harrison" w:date="2021-04-17T16:36:00Z">
        <w:r w:rsidR="00FE4C77" w:rsidRPr="00FE4C77" w:rsidDel="00A63624">
          <w:rPr>
            <w:rFonts w:ascii="Times New Roman" w:hAnsi="Times New Roman" w:cs="Times New Roman"/>
            <w:i/>
            <w:iCs/>
            <w:noProof/>
            <w:lang w:val="en-GB"/>
          </w:rPr>
          <w:delText>ANIMAL BEHAVIOUR</w:delText>
        </w:r>
      </w:del>
      <w:ins w:id="503" w:author="Lauren Harrison" w:date="2021-04-17T16:36:00Z">
        <w:r w:rsidR="00A63624">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77</w:t>
      </w:r>
      <w:r w:rsidR="00FE4C77" w:rsidRPr="00FE4C77">
        <w:rPr>
          <w:rFonts w:ascii="Times New Roman" w:hAnsi="Times New Roman" w:cs="Times New Roman"/>
          <w:noProof/>
          <w:lang w:val="en-GB"/>
        </w:rPr>
        <w:t>, 289–296.</w:t>
      </w:r>
    </w:p>
    <w:p w14:paraId="38DBD7A9" w14:textId="77EFAADA" w:rsidR="00210EF0" w:rsidRPr="00FE4C77" w:rsidRDefault="00210EF0" w:rsidP="00FE4C77">
      <w:pPr>
        <w:widowControl w:val="0"/>
        <w:autoSpaceDE w:val="0"/>
        <w:autoSpaceDN w:val="0"/>
        <w:adjustRightInd w:val="0"/>
        <w:spacing w:line="480" w:lineRule="auto"/>
        <w:ind w:left="480" w:hanging="480"/>
        <w:rPr>
          <w:rFonts w:ascii="Times New Roman" w:hAnsi="Times New Roman" w:cs="Times New Roman"/>
          <w:noProof/>
          <w:lang w:val="en-GB"/>
        </w:rPr>
      </w:pPr>
      <w:ins w:id="504" w:author="Lauren Harrison" w:date="2021-05-23T11:11:00Z">
        <w:r>
          <w:rPr>
            <w:rFonts w:ascii="Times New Roman" w:hAnsi="Times New Roman" w:cs="Times New Roman"/>
            <w:smallCaps/>
            <w:noProof/>
            <w:lang w:val="en-GB"/>
          </w:rPr>
          <w:t>Ellis</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H</w:t>
        </w:r>
        <w:r w:rsidRPr="00FE4C77">
          <w:rPr>
            <w:rFonts w:ascii="Times New Roman" w:hAnsi="Times New Roman" w:cs="Times New Roman"/>
            <w:smallCaps/>
            <w:noProof/>
            <w:lang w:val="en-GB"/>
          </w:rPr>
          <w:t>.</w:t>
        </w:r>
        <w:r w:rsidRPr="00FE4C77">
          <w:rPr>
            <w:rFonts w:ascii="Times New Roman" w:hAnsi="Times New Roman" w:cs="Times New Roman"/>
            <w:noProof/>
            <w:lang w:val="en-GB"/>
          </w:rPr>
          <w:t xml:space="preserve"> (</w:t>
        </w:r>
        <w:r>
          <w:rPr>
            <w:rFonts w:ascii="Times New Roman" w:hAnsi="Times New Roman" w:cs="Times New Roman"/>
            <w:noProof/>
            <w:lang w:val="en-GB"/>
          </w:rPr>
          <w:t>1894</w:t>
        </w:r>
        <w:r w:rsidRPr="00FE4C77">
          <w:rPr>
            <w:rFonts w:ascii="Times New Roman" w:hAnsi="Times New Roman" w:cs="Times New Roman"/>
            <w:noProof/>
            <w:lang w:val="en-GB"/>
          </w:rPr>
          <w:t xml:space="preserve">) </w:t>
        </w:r>
        <w:r>
          <w:rPr>
            <w:rFonts w:ascii="Times New Roman" w:hAnsi="Times New Roman" w:cs="Times New Roman"/>
            <w:i/>
            <w:iCs/>
            <w:noProof/>
            <w:lang w:val="en-GB"/>
          </w:rPr>
          <w:t>Man and Woman: A study of human secondary sexual character</w:t>
        </w:r>
      </w:ins>
      <w:ins w:id="505" w:author="Lauren Harrison" w:date="2021-05-23T11:12:00Z">
        <w:r>
          <w:rPr>
            <w:rFonts w:ascii="Times New Roman" w:hAnsi="Times New Roman" w:cs="Times New Roman"/>
            <w:i/>
            <w:iCs/>
            <w:noProof/>
            <w:lang w:val="en-GB"/>
          </w:rPr>
          <w:t>s</w:t>
        </w:r>
      </w:ins>
      <w:ins w:id="506" w:author="Lauren Harrison" w:date="2021-05-23T11:11:00Z">
        <w:r w:rsidRPr="00FE4C77">
          <w:rPr>
            <w:rFonts w:ascii="Times New Roman" w:hAnsi="Times New Roman" w:cs="Times New Roman"/>
            <w:noProof/>
            <w:lang w:val="en-GB"/>
          </w:rPr>
          <w:t xml:space="preserve">. </w:t>
        </w:r>
      </w:ins>
      <w:ins w:id="507" w:author="Lauren Harrison" w:date="2021-05-23T11:12:00Z">
        <w:r>
          <w:rPr>
            <w:rFonts w:ascii="Times New Roman" w:hAnsi="Times New Roman" w:cs="Times New Roman"/>
            <w:noProof/>
            <w:lang w:val="en-GB"/>
          </w:rPr>
          <w:t>Walter Scott</w:t>
        </w:r>
      </w:ins>
      <w:ins w:id="508" w:author="Lauren Harrison" w:date="2021-05-23T11:11:00Z">
        <w:r w:rsidRPr="00FE4C77">
          <w:rPr>
            <w:rFonts w:ascii="Times New Roman" w:hAnsi="Times New Roman" w:cs="Times New Roman"/>
            <w:noProof/>
            <w:lang w:val="en-GB"/>
          </w:rPr>
          <w:t xml:space="preserve">, </w:t>
        </w:r>
      </w:ins>
      <w:ins w:id="509" w:author="Lauren Harrison" w:date="2021-05-23T11:12:00Z">
        <w:r>
          <w:rPr>
            <w:rFonts w:ascii="Times New Roman" w:hAnsi="Times New Roman" w:cs="Times New Roman"/>
            <w:noProof/>
            <w:lang w:val="en-GB"/>
          </w:rPr>
          <w:t>London</w:t>
        </w:r>
      </w:ins>
      <w:ins w:id="510" w:author="Lauren Harrison" w:date="2021-05-23T11:11:00Z">
        <w:r w:rsidRPr="00FE4C77">
          <w:rPr>
            <w:rFonts w:ascii="Times New Roman" w:hAnsi="Times New Roman" w:cs="Times New Roman"/>
            <w:noProof/>
            <w:lang w:val="en-GB"/>
          </w:rPr>
          <w:t>.</w:t>
        </w:r>
      </w:ins>
    </w:p>
    <w:p w14:paraId="5F6FCD4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Ericson, P.G.P.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Anderson, C.L.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Britton,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Elzanowski,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Johansson, U.S.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Källersjö,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Ohlson, J.I.</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Parsons, T.J.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Zuccon, D.</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Mayr, G.</w:t>
      </w:r>
      <w:r w:rsidRPr="00FE4C77">
        <w:rPr>
          <w:rFonts w:ascii="Times New Roman" w:hAnsi="Times New Roman" w:cs="Times New Roman"/>
          <w:noProof/>
          <w:lang w:val="en-GB"/>
        </w:rPr>
        <w:t xml:space="preserve"> (2006) Diversification of Neoaves: Integration of molecular sequence data and fossils. </w:t>
      </w:r>
      <w:r w:rsidRPr="00FE4C77">
        <w:rPr>
          <w:rFonts w:ascii="Times New Roman" w:hAnsi="Times New Roman" w:cs="Times New Roman"/>
          <w:i/>
          <w:iCs/>
          <w:noProof/>
          <w:lang w:val="en-GB"/>
        </w:rPr>
        <w:t>Biology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w:t>
      </w:r>
      <w:r w:rsidRPr="00FE4C77">
        <w:rPr>
          <w:rFonts w:ascii="Times New Roman" w:hAnsi="Times New Roman" w:cs="Times New Roman"/>
          <w:noProof/>
          <w:lang w:val="en-GB"/>
        </w:rPr>
        <w:t>, 543–547.</w:t>
      </w:r>
    </w:p>
    <w:p w14:paraId="5F23CF2C" w14:textId="4F953868"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Etheredge, R.I.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Avenas,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Armstrong,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Cummings, M.E.</w:t>
      </w:r>
      <w:r w:rsidR="00FE4C77" w:rsidRPr="00FE4C77">
        <w:rPr>
          <w:rFonts w:ascii="Times New Roman" w:hAnsi="Times New Roman" w:cs="Times New Roman"/>
          <w:noProof/>
          <w:lang w:val="en-GB"/>
        </w:rPr>
        <w:t xml:space="preserve"> (2018) Sex-specific cognitive-behavioural profiles emerging from individual variation in numerosity discrimination in </w:t>
      </w:r>
      <w:r w:rsidR="00FE4C77" w:rsidRPr="00D5398F">
        <w:rPr>
          <w:rFonts w:ascii="Times New Roman" w:hAnsi="Times New Roman" w:cs="Times New Roman"/>
          <w:i/>
          <w:iCs/>
          <w:noProof/>
          <w:lang w:val="en-GB"/>
        </w:rPr>
        <w:t>Gambusia affinis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Animal Cognition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37–53.</w:t>
      </w:r>
    </w:p>
    <w:p w14:paraId="7BCFC0C5" w14:textId="4F4B142C" w:rsidR="00FE4C77" w:rsidRDefault="00FE4C77" w:rsidP="00FE4C77">
      <w:pPr>
        <w:widowControl w:val="0"/>
        <w:autoSpaceDE w:val="0"/>
        <w:autoSpaceDN w:val="0"/>
        <w:adjustRightInd w:val="0"/>
        <w:spacing w:line="480" w:lineRule="auto"/>
        <w:ind w:left="480" w:hanging="480"/>
        <w:rPr>
          <w:ins w:id="511" w:author="Lauren Harrison" w:date="2021-05-23T11:18:00Z"/>
          <w:rFonts w:ascii="Times New Roman" w:hAnsi="Times New Roman" w:cs="Times New Roman"/>
          <w:noProof/>
          <w:lang w:val="en-GB"/>
        </w:rPr>
      </w:pPr>
      <w:r w:rsidRPr="00FE4C77">
        <w:rPr>
          <w:rFonts w:ascii="Times New Roman" w:hAnsi="Times New Roman" w:cs="Times New Roman"/>
          <w:smallCaps/>
          <w:noProof/>
          <w:lang w:val="en-GB"/>
        </w:rPr>
        <w:t>Fairbairn, D.J.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Blanckenhorn, W.U.</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Szekely, T.</w:t>
      </w:r>
      <w:r w:rsidRPr="00FE4C77">
        <w:rPr>
          <w:rFonts w:ascii="Times New Roman" w:hAnsi="Times New Roman" w:cs="Times New Roman"/>
          <w:noProof/>
          <w:lang w:val="en-GB"/>
        </w:rPr>
        <w:t xml:space="preserve"> (2007) </w:t>
      </w:r>
      <w:r w:rsidRPr="00FE4C77">
        <w:rPr>
          <w:rFonts w:ascii="Times New Roman" w:hAnsi="Times New Roman" w:cs="Times New Roman"/>
          <w:i/>
          <w:iCs/>
          <w:noProof/>
          <w:lang w:val="en-GB"/>
        </w:rPr>
        <w:t>Sex, size and gender roles</w:t>
      </w:r>
      <w:r w:rsidRPr="00FE4C77">
        <w:rPr>
          <w:rFonts w:ascii="Times New Roman" w:hAnsi="Times New Roman" w:cs="Times New Roman"/>
          <w:noProof/>
          <w:lang w:val="en-GB"/>
        </w:rPr>
        <w:t>. Oxford University Press, Oxford, UK.</w:t>
      </w:r>
    </w:p>
    <w:p w14:paraId="0E51B347" w14:textId="399DF311" w:rsidR="00AF07B5" w:rsidRPr="00FE4C77" w:rsidRDefault="00AF07B5" w:rsidP="00FE4C77">
      <w:pPr>
        <w:widowControl w:val="0"/>
        <w:autoSpaceDE w:val="0"/>
        <w:autoSpaceDN w:val="0"/>
        <w:adjustRightInd w:val="0"/>
        <w:spacing w:line="480" w:lineRule="auto"/>
        <w:ind w:left="480" w:hanging="480"/>
        <w:rPr>
          <w:rFonts w:ascii="Times New Roman" w:hAnsi="Times New Roman" w:cs="Times New Roman"/>
          <w:noProof/>
          <w:lang w:val="en-GB"/>
        </w:rPr>
      </w:pPr>
      <w:ins w:id="512" w:author="Lauren Harrison" w:date="2021-05-23T11:18:00Z">
        <w:r>
          <w:rPr>
            <w:rFonts w:ascii="Times New Roman" w:hAnsi="Times New Roman" w:cs="Times New Roman"/>
            <w:smallCaps/>
            <w:noProof/>
            <w:lang w:val="en-GB"/>
          </w:rPr>
          <w:t>Fausto-Sterling</w:t>
        </w:r>
        <w:r w:rsidRPr="00FE4C77">
          <w:rPr>
            <w:rFonts w:ascii="Times New Roman" w:hAnsi="Times New Roman" w:cs="Times New Roman"/>
            <w:noProof/>
            <w:lang w:val="en-GB"/>
          </w:rPr>
          <w:t xml:space="preserve">, </w:t>
        </w:r>
      </w:ins>
      <w:ins w:id="513" w:author="Lauren Harrison" w:date="2021-05-23T11:19:00Z">
        <w:r>
          <w:rPr>
            <w:rFonts w:ascii="Times New Roman" w:hAnsi="Times New Roman" w:cs="Times New Roman"/>
            <w:noProof/>
            <w:lang w:val="en-GB"/>
          </w:rPr>
          <w:t xml:space="preserve">A. </w:t>
        </w:r>
      </w:ins>
      <w:ins w:id="514" w:author="Lauren Harrison" w:date="2021-05-23T11:18:00Z">
        <w:r w:rsidRPr="00FE4C77">
          <w:rPr>
            <w:rFonts w:ascii="Times New Roman" w:hAnsi="Times New Roman" w:cs="Times New Roman"/>
            <w:noProof/>
            <w:lang w:val="en-GB"/>
          </w:rPr>
          <w:t>(</w:t>
        </w:r>
      </w:ins>
      <w:ins w:id="515" w:author="Lauren Harrison" w:date="2021-05-23T11:19:00Z">
        <w:r>
          <w:rPr>
            <w:rFonts w:ascii="Times New Roman" w:hAnsi="Times New Roman" w:cs="Times New Roman"/>
            <w:noProof/>
            <w:lang w:val="en-GB"/>
          </w:rPr>
          <w:t>1985</w:t>
        </w:r>
      </w:ins>
      <w:ins w:id="516" w:author="Lauren Harrison" w:date="2021-05-23T11:18:00Z">
        <w:r w:rsidRPr="00FE4C77">
          <w:rPr>
            <w:rFonts w:ascii="Times New Roman" w:hAnsi="Times New Roman" w:cs="Times New Roman"/>
            <w:noProof/>
            <w:lang w:val="en-GB"/>
          </w:rPr>
          <w:t xml:space="preserve">) </w:t>
        </w:r>
      </w:ins>
      <w:ins w:id="517" w:author="Lauren Harrison" w:date="2021-05-23T11:19:00Z">
        <w:r>
          <w:rPr>
            <w:rFonts w:ascii="Times New Roman" w:hAnsi="Times New Roman" w:cs="Times New Roman"/>
            <w:i/>
            <w:iCs/>
            <w:noProof/>
            <w:lang w:val="en-GB"/>
          </w:rPr>
          <w:t xml:space="preserve">Myths of Gender </w:t>
        </w:r>
        <w:r>
          <w:rPr>
            <w:rFonts w:ascii="Times New Roman" w:hAnsi="Times New Roman" w:cs="Times New Roman"/>
            <w:noProof/>
            <w:lang w:val="en-GB"/>
          </w:rPr>
          <w:t>2</w:t>
        </w:r>
        <w:r w:rsidRPr="00AF07B5">
          <w:rPr>
            <w:rFonts w:ascii="Times New Roman" w:hAnsi="Times New Roman" w:cs="Times New Roman"/>
            <w:noProof/>
            <w:vertAlign w:val="superscript"/>
            <w:lang w:val="en-GB"/>
            <w:rPrChange w:id="518" w:author="Lauren Harrison" w:date="2021-05-23T11:19:00Z">
              <w:rPr>
                <w:rFonts w:ascii="Times New Roman" w:hAnsi="Times New Roman" w:cs="Times New Roman"/>
                <w:noProof/>
                <w:lang w:val="en-GB"/>
              </w:rPr>
            </w:rPrChange>
          </w:rPr>
          <w:t>nd</w:t>
        </w:r>
        <w:r>
          <w:rPr>
            <w:rFonts w:ascii="Times New Roman" w:hAnsi="Times New Roman" w:cs="Times New Roman"/>
            <w:noProof/>
            <w:lang w:val="en-GB"/>
          </w:rPr>
          <w:t xml:space="preserve"> Edition</w:t>
        </w:r>
      </w:ins>
      <w:ins w:id="519" w:author="Lauren Harrison" w:date="2021-05-23T11:18:00Z">
        <w:r w:rsidRPr="00FE4C77">
          <w:rPr>
            <w:rFonts w:ascii="Times New Roman" w:hAnsi="Times New Roman" w:cs="Times New Roman"/>
            <w:noProof/>
            <w:lang w:val="en-GB"/>
          </w:rPr>
          <w:t xml:space="preserve">. </w:t>
        </w:r>
      </w:ins>
      <w:ins w:id="520" w:author="Lauren Harrison" w:date="2021-05-23T11:19:00Z">
        <w:r>
          <w:rPr>
            <w:rFonts w:ascii="Times New Roman" w:hAnsi="Times New Roman" w:cs="Times New Roman"/>
            <w:noProof/>
            <w:lang w:val="en-GB"/>
          </w:rPr>
          <w:t>Basic Books Inc.</w:t>
        </w:r>
      </w:ins>
      <w:ins w:id="521" w:author="Lauren Harrison" w:date="2021-05-23T11:18:00Z">
        <w:r w:rsidRPr="00FE4C77">
          <w:rPr>
            <w:rFonts w:ascii="Times New Roman" w:hAnsi="Times New Roman" w:cs="Times New Roman"/>
            <w:noProof/>
            <w:lang w:val="en-GB"/>
          </w:rPr>
          <w:t xml:space="preserve">, </w:t>
        </w:r>
      </w:ins>
      <w:ins w:id="522" w:author="Lauren Harrison" w:date="2021-05-23T11:19:00Z">
        <w:r>
          <w:rPr>
            <w:rFonts w:ascii="Times New Roman" w:hAnsi="Times New Roman" w:cs="Times New Roman"/>
            <w:noProof/>
            <w:lang w:val="en-GB"/>
          </w:rPr>
          <w:t>New York</w:t>
        </w:r>
      </w:ins>
      <w:ins w:id="523" w:author="Lauren Harrison" w:date="2021-05-23T11:18:00Z">
        <w:r w:rsidRPr="00FE4C77">
          <w:rPr>
            <w:rFonts w:ascii="Times New Roman" w:hAnsi="Times New Roman" w:cs="Times New Roman"/>
            <w:noProof/>
            <w:lang w:val="en-GB"/>
          </w:rPr>
          <w:t>.</w:t>
        </w:r>
      </w:ins>
    </w:p>
    <w:p w14:paraId="6C233415" w14:textId="282EA4E3" w:rsidR="00FE4C77" w:rsidRDefault="00FE4C77" w:rsidP="00FE4C77">
      <w:pPr>
        <w:widowControl w:val="0"/>
        <w:autoSpaceDE w:val="0"/>
        <w:autoSpaceDN w:val="0"/>
        <w:adjustRightInd w:val="0"/>
        <w:spacing w:line="480" w:lineRule="auto"/>
        <w:ind w:left="480" w:hanging="480"/>
        <w:rPr>
          <w:ins w:id="524" w:author="Lauren Harrison" w:date="2021-05-23T14:37:00Z"/>
          <w:rFonts w:ascii="Times New Roman" w:hAnsi="Times New Roman" w:cs="Times New Roman"/>
          <w:noProof/>
          <w:lang w:val="en-GB"/>
        </w:rPr>
      </w:pPr>
      <w:r w:rsidRPr="00FE4C77">
        <w:rPr>
          <w:rFonts w:ascii="Times New Roman" w:hAnsi="Times New Roman" w:cs="Times New Roman"/>
          <w:smallCaps/>
          <w:noProof/>
          <w:lang w:val="en-GB"/>
        </w:rPr>
        <w:t>Feingold, A.</w:t>
      </w:r>
      <w:r w:rsidRPr="00FE4C77">
        <w:rPr>
          <w:rFonts w:ascii="Times New Roman" w:hAnsi="Times New Roman" w:cs="Times New Roman"/>
          <w:noProof/>
          <w:lang w:val="en-GB"/>
        </w:rPr>
        <w:t xml:space="preserve"> (1992) Sex Differences in Variability in Intellectual Abilities: A New Look at an Old Controversy. </w:t>
      </w:r>
      <w:r w:rsidRPr="00FE4C77">
        <w:rPr>
          <w:rFonts w:ascii="Times New Roman" w:hAnsi="Times New Roman" w:cs="Times New Roman"/>
          <w:i/>
          <w:iCs/>
          <w:noProof/>
          <w:lang w:val="en-GB"/>
        </w:rPr>
        <w:t>Review of Educational Research</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62</w:t>
      </w:r>
      <w:r w:rsidRPr="00FE4C77">
        <w:rPr>
          <w:rFonts w:ascii="Times New Roman" w:hAnsi="Times New Roman" w:cs="Times New Roman"/>
          <w:noProof/>
          <w:lang w:val="en-GB"/>
        </w:rPr>
        <w:t>, 61–84.</w:t>
      </w:r>
    </w:p>
    <w:p w14:paraId="20785E4D" w14:textId="6DCF26FC" w:rsidR="00341F21" w:rsidRPr="00FE4C77" w:rsidDel="00341F21" w:rsidRDefault="00341F21" w:rsidP="00FE4C77">
      <w:pPr>
        <w:widowControl w:val="0"/>
        <w:autoSpaceDE w:val="0"/>
        <w:autoSpaceDN w:val="0"/>
        <w:adjustRightInd w:val="0"/>
        <w:spacing w:line="480" w:lineRule="auto"/>
        <w:ind w:left="480" w:hanging="480"/>
        <w:rPr>
          <w:del w:id="525" w:author="Lauren Harrison" w:date="2021-05-23T14:38:00Z"/>
          <w:rFonts w:ascii="Times New Roman" w:hAnsi="Times New Roman" w:cs="Times New Roman"/>
          <w:noProof/>
          <w:lang w:val="en-GB"/>
        </w:rPr>
      </w:pPr>
    </w:p>
    <w:p w14:paraId="1D9206D6" w14:textId="04D861F1" w:rsidR="00FE4C77" w:rsidRDefault="00FE4C77" w:rsidP="00FE4C77">
      <w:pPr>
        <w:widowControl w:val="0"/>
        <w:autoSpaceDE w:val="0"/>
        <w:autoSpaceDN w:val="0"/>
        <w:adjustRightInd w:val="0"/>
        <w:spacing w:line="480" w:lineRule="auto"/>
        <w:ind w:left="480" w:hanging="480"/>
        <w:rPr>
          <w:ins w:id="526" w:author="Lauren Harrison" w:date="2021-05-23T14:38:00Z"/>
          <w:rFonts w:ascii="Times New Roman" w:hAnsi="Times New Roman" w:cs="Times New Roman"/>
          <w:noProof/>
          <w:lang w:val="en-GB"/>
        </w:rPr>
      </w:pPr>
      <w:r w:rsidRPr="00FE4C77">
        <w:rPr>
          <w:rFonts w:ascii="Times New Roman" w:hAnsi="Times New Roman" w:cs="Times New Roman"/>
          <w:smallCaps/>
          <w:noProof/>
          <w:lang w:val="en-GB"/>
        </w:rPr>
        <w:t>Fitzpatrick, M.J.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Feder, 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Sokolowski, M.B.</w:t>
      </w:r>
      <w:r w:rsidRPr="00FE4C77">
        <w:rPr>
          <w:rFonts w:ascii="Times New Roman" w:hAnsi="Times New Roman" w:cs="Times New Roman"/>
          <w:noProof/>
          <w:lang w:val="en-GB"/>
        </w:rPr>
        <w:t xml:space="preserve"> (2007) Maintaining a </w:t>
      </w:r>
      <w:r w:rsidRPr="00FE4C77">
        <w:rPr>
          <w:rFonts w:ascii="Times New Roman" w:hAnsi="Times New Roman" w:cs="Times New Roman"/>
          <w:noProof/>
          <w:lang w:val="en-GB"/>
        </w:rPr>
        <w:lastRenderedPageBreak/>
        <w:t xml:space="preserve">behaviour polymorphism by frequency-dependent selection on a single gene.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447</w:t>
      </w:r>
      <w:r w:rsidRPr="00FE4C77">
        <w:rPr>
          <w:rFonts w:ascii="Times New Roman" w:hAnsi="Times New Roman" w:cs="Times New Roman"/>
          <w:noProof/>
          <w:lang w:val="en-GB"/>
        </w:rPr>
        <w:t>, 210–212.</w:t>
      </w:r>
    </w:p>
    <w:p w14:paraId="7C320914" w14:textId="3D892AC5" w:rsidR="00341F21" w:rsidRPr="00FE4C77" w:rsidRDefault="00341F21" w:rsidP="00FE4C77">
      <w:pPr>
        <w:widowControl w:val="0"/>
        <w:autoSpaceDE w:val="0"/>
        <w:autoSpaceDN w:val="0"/>
        <w:adjustRightInd w:val="0"/>
        <w:spacing w:line="480" w:lineRule="auto"/>
        <w:ind w:left="480" w:hanging="480"/>
        <w:rPr>
          <w:rFonts w:ascii="Times New Roman" w:hAnsi="Times New Roman" w:cs="Times New Roman"/>
          <w:noProof/>
          <w:lang w:val="en-GB"/>
        </w:rPr>
      </w:pPr>
      <w:ins w:id="527" w:author="Lauren Harrison" w:date="2021-05-23T14:38:00Z">
        <w:r>
          <w:rPr>
            <w:rFonts w:ascii="Times New Roman" w:hAnsi="Times New Roman" w:cs="Times New Roman"/>
            <w:smallCaps/>
            <w:noProof/>
            <w:lang w:val="en-GB"/>
          </w:rPr>
          <w:t>Fisher</w:t>
        </w:r>
        <w:r w:rsidRPr="00FE4C77">
          <w:rPr>
            <w:rFonts w:ascii="Times New Roman" w:hAnsi="Times New Roman" w:cs="Times New Roman"/>
            <w:noProof/>
            <w:lang w:val="en-GB"/>
          </w:rPr>
          <w:t xml:space="preserve">, </w:t>
        </w:r>
        <w:r>
          <w:rPr>
            <w:rFonts w:ascii="Times New Roman" w:hAnsi="Times New Roman" w:cs="Times New Roman"/>
            <w:noProof/>
            <w:lang w:val="en-GB"/>
          </w:rPr>
          <w:t xml:space="preserve">R.A. </w:t>
        </w:r>
        <w:r w:rsidRPr="00FE4C77">
          <w:rPr>
            <w:rFonts w:ascii="Times New Roman" w:hAnsi="Times New Roman" w:cs="Times New Roman"/>
            <w:noProof/>
            <w:lang w:val="en-GB"/>
          </w:rPr>
          <w:t>(</w:t>
        </w:r>
        <w:r>
          <w:rPr>
            <w:rFonts w:ascii="Times New Roman" w:hAnsi="Times New Roman" w:cs="Times New Roman"/>
            <w:noProof/>
            <w:lang w:val="en-GB"/>
          </w:rPr>
          <w:t>1915</w:t>
        </w:r>
        <w:r w:rsidRPr="00FE4C77">
          <w:rPr>
            <w:rFonts w:ascii="Times New Roman" w:hAnsi="Times New Roman" w:cs="Times New Roman"/>
            <w:noProof/>
            <w:lang w:val="en-GB"/>
          </w:rPr>
          <w:t xml:space="preserve">) </w:t>
        </w:r>
        <w:r>
          <w:rPr>
            <w:rFonts w:ascii="Times New Roman" w:hAnsi="Times New Roman" w:cs="Times New Roman"/>
            <w:noProof/>
            <w:lang w:val="en-GB"/>
          </w:rPr>
          <w:t>The evolution of sexual preference</w:t>
        </w:r>
        <w:r w:rsidRPr="00FE4C77">
          <w:rPr>
            <w:rFonts w:ascii="Times New Roman" w:hAnsi="Times New Roman" w:cs="Times New Roman"/>
            <w:noProof/>
            <w:lang w:val="en-GB"/>
          </w:rPr>
          <w:t xml:space="preserve">. </w:t>
        </w:r>
        <w:r>
          <w:rPr>
            <w:rFonts w:ascii="Times New Roman" w:hAnsi="Times New Roman" w:cs="Times New Roman"/>
            <w:i/>
            <w:iCs/>
            <w:noProof/>
            <w:lang w:val="en-GB"/>
          </w:rPr>
          <w:t>Eugenics Review</w:t>
        </w:r>
        <w:r>
          <w:rPr>
            <w:rFonts w:ascii="Times New Roman" w:hAnsi="Times New Roman" w:cs="Times New Roman"/>
            <w:noProof/>
            <w:lang w:val="en-GB"/>
          </w:rPr>
          <w:t xml:space="preserve">, </w:t>
        </w:r>
        <w:r>
          <w:rPr>
            <w:rFonts w:ascii="Times New Roman" w:hAnsi="Times New Roman" w:cs="Times New Roman"/>
            <w:b/>
            <w:bCs/>
            <w:noProof/>
            <w:lang w:val="en-GB"/>
          </w:rPr>
          <w:t>7</w:t>
        </w:r>
        <w:r>
          <w:rPr>
            <w:rFonts w:ascii="Times New Roman" w:hAnsi="Times New Roman" w:cs="Times New Roman"/>
            <w:noProof/>
            <w:lang w:val="en-GB"/>
          </w:rPr>
          <w:t>, 184-192</w:t>
        </w:r>
        <w:r w:rsidRPr="00FE4C77">
          <w:rPr>
            <w:rFonts w:ascii="Times New Roman" w:hAnsi="Times New Roman" w:cs="Times New Roman"/>
            <w:noProof/>
            <w:lang w:val="en-GB"/>
          </w:rPr>
          <w:t>.</w:t>
        </w:r>
      </w:ins>
    </w:p>
    <w:p w14:paraId="061D074D" w14:textId="0E2A534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Francis, R.C.</w:t>
      </w:r>
      <w:r w:rsidR="00FE4C77" w:rsidRPr="00FE4C77">
        <w:rPr>
          <w:rFonts w:ascii="Times New Roman" w:hAnsi="Times New Roman" w:cs="Times New Roman"/>
          <w:noProof/>
          <w:lang w:val="en-GB"/>
        </w:rPr>
        <w:t xml:space="preserve"> (1990) Temperament in a fish: a longitudinal study of the development of individual differences in aggression and social rank in the Midas Cichlid.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86</w:t>
      </w:r>
      <w:r w:rsidR="00FE4C77" w:rsidRPr="00FE4C77">
        <w:rPr>
          <w:rFonts w:ascii="Times New Roman" w:hAnsi="Times New Roman" w:cs="Times New Roman"/>
          <w:noProof/>
          <w:lang w:val="en-GB"/>
        </w:rPr>
        <w:t>, 311–325.</w:t>
      </w:r>
    </w:p>
    <w:p w14:paraId="22ADDA5C" w14:textId="69DC8E66"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François,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Mills, A.D.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Faure, J.M.</w:t>
      </w:r>
      <w:r w:rsidR="00FE4C77" w:rsidRPr="00FE4C77">
        <w:rPr>
          <w:rFonts w:ascii="Times New Roman" w:hAnsi="Times New Roman" w:cs="Times New Roman"/>
          <w:noProof/>
          <w:lang w:val="en-GB"/>
        </w:rPr>
        <w:t xml:space="preserve"> (1999) Inter-individual distances during open-field tests in Japanese quail (</w:t>
      </w:r>
      <w:r w:rsidR="00FE4C77" w:rsidRPr="00D5398F">
        <w:rPr>
          <w:rFonts w:ascii="Times New Roman" w:hAnsi="Times New Roman" w:cs="Times New Roman"/>
          <w:i/>
          <w:iCs/>
          <w:noProof/>
          <w:lang w:val="en-GB"/>
        </w:rPr>
        <w:t>Coturnix japonica</w:t>
      </w:r>
      <w:r w:rsidR="00FE4C77" w:rsidRPr="00FE4C77">
        <w:rPr>
          <w:rFonts w:ascii="Times New Roman" w:hAnsi="Times New Roman" w:cs="Times New Roman"/>
          <w:noProof/>
          <w:lang w:val="en-GB"/>
        </w:rPr>
        <w:t xml:space="preserve">) selected for high or low levels of social reinstatement behaviour. </w:t>
      </w:r>
      <w:del w:id="528" w:author="Lauren Harrison" w:date="2021-04-17T16:36:00Z">
        <w:r w:rsidR="00FE4C77" w:rsidRPr="00FE4C77" w:rsidDel="00A63624">
          <w:rPr>
            <w:rFonts w:ascii="Times New Roman" w:hAnsi="Times New Roman" w:cs="Times New Roman"/>
            <w:i/>
            <w:iCs/>
            <w:noProof/>
            <w:lang w:val="en-GB"/>
          </w:rPr>
          <w:delText>BEHAVIOURAL PROCESSES</w:delText>
        </w:r>
      </w:del>
      <w:ins w:id="529" w:author="Lauren Harrison" w:date="2021-04-17T16:36:00Z">
        <w:r w:rsidR="00A63624">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47</w:t>
      </w:r>
      <w:r w:rsidR="00FE4C77" w:rsidRPr="00FE4C77">
        <w:rPr>
          <w:rFonts w:ascii="Times New Roman" w:hAnsi="Times New Roman" w:cs="Times New Roman"/>
          <w:noProof/>
          <w:lang w:val="en-GB"/>
        </w:rPr>
        <w:t>, 73–80.</w:t>
      </w:r>
    </w:p>
    <w:p w14:paraId="029EB68B" w14:textId="3B9253B1"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French, J.A.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Snowdon, C.T.</w:t>
      </w:r>
      <w:r w:rsidR="00FE4C77" w:rsidRPr="00FE4C77">
        <w:rPr>
          <w:rFonts w:ascii="Times New Roman" w:hAnsi="Times New Roman" w:cs="Times New Roman"/>
          <w:noProof/>
          <w:lang w:val="en-GB"/>
        </w:rPr>
        <w:t xml:space="preserve"> (1981) Sexual dimorphism in responses to unfamiliar intruders in the tamarin, </w:t>
      </w:r>
      <w:r w:rsidR="00FE4C77" w:rsidRPr="00D5398F">
        <w:rPr>
          <w:rFonts w:ascii="Times New Roman" w:hAnsi="Times New Roman" w:cs="Times New Roman"/>
          <w:i/>
          <w:iCs/>
          <w:noProof/>
          <w:lang w:val="en-GB"/>
        </w:rPr>
        <w:t>Saguinus oedipus</w:t>
      </w:r>
      <w:r w:rsidR="00FE4C77" w:rsidRPr="00FE4C77">
        <w:rPr>
          <w:rFonts w:ascii="Times New Roman" w:hAnsi="Times New Roman" w:cs="Times New Roman"/>
          <w:noProof/>
          <w:lang w:val="en-GB"/>
        </w:rPr>
        <w:t xml:space="preserve">. </w:t>
      </w:r>
      <w:del w:id="530" w:author="Lauren Harrison" w:date="2021-04-17T16:36:00Z">
        <w:r w:rsidR="00FE4C77" w:rsidRPr="00FE4C77" w:rsidDel="00A63624">
          <w:rPr>
            <w:rFonts w:ascii="Times New Roman" w:hAnsi="Times New Roman" w:cs="Times New Roman"/>
            <w:i/>
            <w:iCs/>
            <w:noProof/>
            <w:lang w:val="en-GB"/>
          </w:rPr>
          <w:delText>ANIMAL BEHAVIOUR</w:delText>
        </w:r>
      </w:del>
      <w:ins w:id="531" w:author="Lauren Harrison" w:date="2021-04-17T16:36:00Z">
        <w:r w:rsidR="00A63624">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822–829.</w:t>
      </w:r>
    </w:p>
    <w:p w14:paraId="1DCDB20A" w14:textId="3ABD08E6"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Fresneau,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Kluen,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Brommer, J.E.</w:t>
      </w:r>
      <w:r w:rsidR="00FE4C77" w:rsidRPr="00FE4C77">
        <w:rPr>
          <w:rFonts w:ascii="Times New Roman" w:hAnsi="Times New Roman" w:cs="Times New Roman"/>
          <w:noProof/>
          <w:lang w:val="en-GB"/>
        </w:rPr>
        <w:t xml:space="preserve"> (2014) A sex-specific behavioral syndrome in a wild passerine. </w:t>
      </w:r>
      <w:r w:rsidR="00FE4C77" w:rsidRPr="00FE4C77">
        <w:rPr>
          <w:rFonts w:ascii="Times New Roman" w:hAnsi="Times New Roman" w:cs="Times New Roman"/>
          <w:i/>
          <w:iCs/>
          <w:noProof/>
          <w:lang w:val="en-GB"/>
        </w:rPr>
        <w:t>Behav</w:t>
      </w:r>
      <w:ins w:id="532" w:author="Lauren Harrison" w:date="2021-04-17T16:36:00Z">
        <w:r w:rsidR="00A63624">
          <w:rPr>
            <w:rFonts w:ascii="Times New Roman" w:hAnsi="Times New Roman" w:cs="Times New Roman"/>
            <w:i/>
            <w:iCs/>
            <w:noProof/>
            <w:lang w:val="en-GB"/>
          </w:rPr>
          <w:t>ioral</w:t>
        </w:r>
      </w:ins>
      <w:r w:rsidR="00FE4C77" w:rsidRPr="00FE4C77">
        <w:rPr>
          <w:rFonts w:ascii="Times New Roman" w:hAnsi="Times New Roman" w:cs="Times New Roman"/>
          <w:i/>
          <w:iCs/>
          <w:noProof/>
          <w:lang w:val="en-GB"/>
        </w:rPr>
        <w:t xml:space="preserve"> Ecol</w:t>
      </w:r>
      <w:ins w:id="533" w:author="Lauren Harrison" w:date="2021-04-17T16:36:00Z">
        <w:r w:rsidR="00A63624">
          <w:rPr>
            <w:rFonts w:ascii="Times New Roman" w:hAnsi="Times New Roman" w:cs="Times New Roman"/>
            <w:i/>
            <w:iCs/>
            <w:noProof/>
            <w:lang w:val="en-GB"/>
          </w:rPr>
          <w:t>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w:t>
      </w:r>
      <w:r w:rsidR="00FE4C77" w:rsidRPr="00FE4C77">
        <w:rPr>
          <w:rFonts w:ascii="Times New Roman" w:hAnsi="Times New Roman" w:cs="Times New Roman"/>
          <w:noProof/>
          <w:lang w:val="en-GB"/>
        </w:rPr>
        <w:t>, 359–367.</w:t>
      </w:r>
    </w:p>
    <w:p w14:paraId="7733DE4F" w14:textId="7115356D"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Friel,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Kunc, H.P.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Griffin,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Asher,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Collins, L.M.</w:t>
      </w:r>
      <w:r w:rsidR="00FE4C77" w:rsidRPr="00FE4C77">
        <w:rPr>
          <w:rFonts w:ascii="Times New Roman" w:hAnsi="Times New Roman" w:cs="Times New Roman"/>
          <w:noProof/>
          <w:lang w:val="en-GB"/>
        </w:rPr>
        <w:t xml:space="preserve"> (2016) Acoustic signalling reflects personality in a social mammal. </w:t>
      </w:r>
      <w:r w:rsidR="00FE4C77" w:rsidRPr="00FE4C77">
        <w:rPr>
          <w:rFonts w:ascii="Times New Roman" w:hAnsi="Times New Roman" w:cs="Times New Roman"/>
          <w:i/>
          <w:iCs/>
          <w:noProof/>
          <w:lang w:val="en-GB"/>
        </w:rPr>
        <w:t>R</w:t>
      </w:r>
      <w:ins w:id="534" w:author="Lauren Harrison" w:date="2021-04-17T16:36:00Z">
        <w:r w:rsidR="00A63624">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535" w:author="Lauren Harrison" w:date="2021-04-17T16:36:00Z">
        <w:r w:rsidR="00A63624">
          <w:rPr>
            <w:rFonts w:ascii="Times New Roman" w:hAnsi="Times New Roman" w:cs="Times New Roman"/>
            <w:i/>
            <w:iCs/>
            <w:noProof/>
            <w:lang w:val="en-GB"/>
          </w:rPr>
          <w:t>iety</w:t>
        </w:r>
      </w:ins>
      <w:r w:rsidR="00FE4C77" w:rsidRPr="00FE4C77">
        <w:rPr>
          <w:rFonts w:ascii="Times New Roman" w:hAnsi="Times New Roman" w:cs="Times New Roman"/>
          <w:i/>
          <w:iCs/>
          <w:noProof/>
          <w:lang w:val="en-GB"/>
        </w:rPr>
        <w:t xml:space="preserve"> Open Sci</w:t>
      </w:r>
      <w:ins w:id="536" w:author="Lauren Harrison" w:date="2021-04-17T16:36:00Z">
        <w:r w:rsidR="00A63624">
          <w:rPr>
            <w:rFonts w:ascii="Times New Roman" w:hAnsi="Times New Roman" w:cs="Times New Roman"/>
            <w:i/>
            <w:iCs/>
            <w:noProof/>
            <w:lang w:val="en-GB"/>
          </w:rPr>
          <w:t>ence</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w:t>
      </w:r>
      <w:r w:rsidR="00FE4C77" w:rsidRPr="00FE4C77">
        <w:rPr>
          <w:rFonts w:ascii="Times New Roman" w:hAnsi="Times New Roman" w:cs="Times New Roman"/>
          <w:noProof/>
          <w:lang w:val="en-GB"/>
        </w:rPr>
        <w:t>, 160178.</w:t>
      </w:r>
    </w:p>
    <w:p w14:paraId="1BE461C8" w14:textId="33CB57EB"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Fromhage,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(2016) Coevolution of parental investment and sexually selected traits drives sex-role divergence. </w:t>
      </w:r>
      <w:r w:rsidRPr="00FE4C77">
        <w:rPr>
          <w:rFonts w:ascii="Times New Roman" w:hAnsi="Times New Roman" w:cs="Times New Roman"/>
          <w:i/>
          <w:iCs/>
          <w:noProof/>
          <w:lang w:val="en-GB"/>
        </w:rPr>
        <w:t>Nature Communications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ins w:id="537" w:author="Lauren Harrison" w:date="2021-04-17T16:37:00Z">
        <w:r w:rsidR="00A63624">
          <w:rPr>
            <w:rFonts w:ascii="Times New Roman" w:hAnsi="Times New Roman" w:cs="Times New Roman"/>
            <w:noProof/>
            <w:lang w:val="en-GB"/>
          </w:rPr>
          <w:t xml:space="preserve">, 12517. </w:t>
        </w:r>
      </w:ins>
      <w:del w:id="538" w:author="Lauren Harrison" w:date="2021-04-17T16:37:00Z">
        <w:r w:rsidRPr="00FE4C77" w:rsidDel="00A63624">
          <w:rPr>
            <w:rFonts w:ascii="Times New Roman" w:hAnsi="Times New Roman" w:cs="Times New Roman"/>
            <w:noProof/>
            <w:lang w:val="en-GB"/>
          </w:rPr>
          <w:delText xml:space="preserve">. </w:delText>
        </w:r>
      </w:del>
      <w:del w:id="539" w:author="Lauren Harrison" w:date="2021-04-17T16:36:00Z">
        <w:r w:rsidRPr="00FE4C77" w:rsidDel="00A63624">
          <w:rPr>
            <w:rFonts w:ascii="Times New Roman" w:hAnsi="Times New Roman" w:cs="Times New Roman"/>
            <w:noProof/>
            <w:lang w:val="en-GB"/>
          </w:rPr>
          <w:delText>Nature Publishing Group.</w:delText>
        </w:r>
      </w:del>
    </w:p>
    <w:p w14:paraId="2387EA7C" w14:textId="2EB8B42D"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Fürtbauer, I.</w:t>
      </w:r>
      <w:r w:rsidR="00FE4C77" w:rsidRPr="00FE4C77">
        <w:rPr>
          <w:rFonts w:ascii="Times New Roman" w:hAnsi="Times New Roman" w:cs="Times New Roman"/>
          <w:noProof/>
          <w:lang w:val="en-GB"/>
        </w:rPr>
        <w:t xml:space="preserve"> (2015) Consistent individual differences in haemolymph density reflect risk propensity in a marine invertebrate. </w:t>
      </w:r>
      <w:ins w:id="540" w:author="Lauren Harrison" w:date="2021-04-17T16:37:00Z">
        <w:r w:rsidR="00F42322" w:rsidRPr="00FE4C77">
          <w:rPr>
            <w:rFonts w:ascii="Times New Roman" w:hAnsi="Times New Roman" w:cs="Times New Roman"/>
            <w:i/>
            <w:iCs/>
            <w:noProof/>
            <w:lang w:val="en-GB"/>
          </w:rPr>
          <w:t>R</w:t>
        </w:r>
        <w:r w:rsidR="00F42322">
          <w:rPr>
            <w:rFonts w:ascii="Times New Roman" w:hAnsi="Times New Roman" w:cs="Times New Roman"/>
            <w:i/>
            <w:iCs/>
            <w:noProof/>
            <w:lang w:val="en-GB"/>
          </w:rPr>
          <w:t>oyal</w:t>
        </w:r>
        <w:r w:rsidR="00F42322" w:rsidRPr="00FE4C77">
          <w:rPr>
            <w:rFonts w:ascii="Times New Roman" w:hAnsi="Times New Roman" w:cs="Times New Roman"/>
            <w:i/>
            <w:iCs/>
            <w:noProof/>
            <w:lang w:val="en-GB"/>
          </w:rPr>
          <w:t xml:space="preserve"> Soc</w:t>
        </w:r>
        <w:r w:rsidR="00F42322">
          <w:rPr>
            <w:rFonts w:ascii="Times New Roman" w:hAnsi="Times New Roman" w:cs="Times New Roman"/>
            <w:i/>
            <w:iCs/>
            <w:noProof/>
            <w:lang w:val="en-GB"/>
          </w:rPr>
          <w:t>iety</w:t>
        </w:r>
        <w:r w:rsidR="00F42322" w:rsidRPr="00FE4C77">
          <w:rPr>
            <w:rFonts w:ascii="Times New Roman" w:hAnsi="Times New Roman" w:cs="Times New Roman"/>
            <w:i/>
            <w:iCs/>
            <w:noProof/>
            <w:lang w:val="en-GB"/>
          </w:rPr>
          <w:t xml:space="preserve"> Open Sci</w:t>
        </w:r>
        <w:r w:rsidR="00F42322">
          <w:rPr>
            <w:rFonts w:ascii="Times New Roman" w:hAnsi="Times New Roman" w:cs="Times New Roman"/>
            <w:i/>
            <w:iCs/>
            <w:noProof/>
            <w:lang w:val="en-GB"/>
          </w:rPr>
          <w:t>ence</w:t>
        </w:r>
        <w:r w:rsidR="00F42322" w:rsidRPr="00FE4C77">
          <w:rPr>
            <w:rFonts w:ascii="Times New Roman" w:hAnsi="Times New Roman" w:cs="Times New Roman"/>
            <w:noProof/>
            <w:lang w:val="en-GB"/>
          </w:rPr>
          <w:t xml:space="preserve"> </w:t>
        </w:r>
      </w:ins>
      <w:del w:id="541" w:author="Lauren Harrison" w:date="2021-04-17T16:37:00Z">
        <w:r w:rsidR="00FE4C77" w:rsidRPr="00FE4C77" w:rsidDel="00F42322">
          <w:rPr>
            <w:rFonts w:ascii="Times New Roman" w:hAnsi="Times New Roman" w:cs="Times New Roman"/>
            <w:i/>
            <w:iCs/>
            <w:noProof/>
            <w:lang w:val="en-GB"/>
          </w:rPr>
          <w:delText>R Soc Open Sci</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140482.</w:t>
      </w:r>
    </w:p>
    <w:p w14:paraId="303B4CB2" w14:textId="34F5B35D"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Gabriel, P.O.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Black, J.M.</w:t>
      </w:r>
      <w:r w:rsidR="00FE4C77" w:rsidRPr="00FE4C77">
        <w:rPr>
          <w:rFonts w:ascii="Times New Roman" w:hAnsi="Times New Roman" w:cs="Times New Roman"/>
          <w:noProof/>
          <w:lang w:val="en-GB"/>
        </w:rPr>
        <w:t xml:space="preserve"> (2010) Behavioural syndromes in Steller’s jays: The role of time frames in the assessment of behavioural traits. </w:t>
      </w:r>
      <w:del w:id="542" w:author="Lauren Harrison" w:date="2021-04-17T16:37:00Z">
        <w:r w:rsidR="00FE4C77" w:rsidRPr="00FE4C77" w:rsidDel="00F42322">
          <w:rPr>
            <w:rFonts w:ascii="Times New Roman" w:hAnsi="Times New Roman" w:cs="Times New Roman"/>
            <w:i/>
            <w:iCs/>
            <w:noProof/>
            <w:lang w:val="en-GB"/>
          </w:rPr>
          <w:delText>ANIMAL BEHAVIOUR</w:delText>
        </w:r>
      </w:del>
      <w:ins w:id="543" w:author="Lauren Harrison" w:date="2021-04-17T16:37: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80</w:t>
      </w:r>
      <w:r w:rsidR="00FE4C77" w:rsidRPr="00FE4C77">
        <w:rPr>
          <w:rFonts w:ascii="Times New Roman" w:hAnsi="Times New Roman" w:cs="Times New Roman"/>
          <w:noProof/>
          <w:lang w:val="en-GB"/>
        </w:rPr>
        <w:t>, 689–697.</w:t>
      </w:r>
    </w:p>
    <w:p w14:paraId="293DB3BC" w14:textId="3EF9F202" w:rsidR="009306C5" w:rsidRDefault="009306C5" w:rsidP="00FE4C77">
      <w:pPr>
        <w:widowControl w:val="0"/>
        <w:autoSpaceDE w:val="0"/>
        <w:autoSpaceDN w:val="0"/>
        <w:adjustRightInd w:val="0"/>
        <w:spacing w:line="480" w:lineRule="auto"/>
        <w:ind w:left="480" w:hanging="480"/>
        <w:rPr>
          <w:ins w:id="544" w:author="Lauren Harrison" w:date="2021-05-23T10:39:00Z"/>
          <w:rFonts w:ascii="Times New Roman" w:hAnsi="Times New Roman" w:cs="Times New Roman"/>
          <w:noProof/>
          <w:lang w:val="en-GB"/>
        </w:rPr>
      </w:pPr>
      <w:ins w:id="545" w:author="Lauren Harrison" w:date="2021-05-21T15:14:00Z">
        <w:r>
          <w:rPr>
            <w:rFonts w:ascii="Times New Roman" w:hAnsi="Times New Roman" w:cs="Times New Roman"/>
            <w:smallCaps/>
            <w:noProof/>
            <w:lang w:val="en-GB"/>
          </w:rPr>
          <w:t>Geary</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D.</w:t>
        </w:r>
        <w:r w:rsidRPr="00FE4C77">
          <w:rPr>
            <w:rFonts w:ascii="Times New Roman" w:hAnsi="Times New Roman" w:cs="Times New Roman"/>
            <w:smallCaps/>
            <w:noProof/>
            <w:lang w:val="en-GB"/>
          </w:rPr>
          <w:t>C.</w:t>
        </w:r>
        <w:r w:rsidRPr="00FE4C77">
          <w:rPr>
            <w:rFonts w:ascii="Times New Roman" w:hAnsi="Times New Roman" w:cs="Times New Roman"/>
            <w:noProof/>
            <w:lang w:val="en-GB"/>
          </w:rPr>
          <w:t xml:space="preserve"> (</w:t>
        </w:r>
        <w:r>
          <w:rPr>
            <w:rFonts w:ascii="Times New Roman" w:hAnsi="Times New Roman" w:cs="Times New Roman"/>
            <w:noProof/>
            <w:lang w:val="en-GB"/>
          </w:rPr>
          <w:t>2010</w:t>
        </w:r>
        <w:r w:rsidRPr="00FE4C77">
          <w:rPr>
            <w:rFonts w:ascii="Times New Roman" w:hAnsi="Times New Roman" w:cs="Times New Roman"/>
            <w:noProof/>
            <w:lang w:val="en-GB"/>
          </w:rPr>
          <w:t xml:space="preserve">) </w:t>
        </w:r>
        <w:r>
          <w:rPr>
            <w:rFonts w:ascii="Times New Roman" w:hAnsi="Times New Roman" w:cs="Times New Roman"/>
            <w:i/>
            <w:iCs/>
            <w:noProof/>
            <w:lang w:val="en-GB"/>
          </w:rPr>
          <w:t xml:space="preserve">Male, </w:t>
        </w:r>
      </w:ins>
      <w:ins w:id="546" w:author="Lauren Harrison" w:date="2021-05-23T10:41:00Z">
        <w:r w:rsidR="0074448D">
          <w:rPr>
            <w:rFonts w:ascii="Times New Roman" w:hAnsi="Times New Roman" w:cs="Times New Roman"/>
            <w:i/>
            <w:iCs/>
            <w:noProof/>
            <w:lang w:val="en-GB"/>
          </w:rPr>
          <w:t>f</w:t>
        </w:r>
      </w:ins>
      <w:ins w:id="547" w:author="Lauren Harrison" w:date="2021-05-21T15:14:00Z">
        <w:r>
          <w:rPr>
            <w:rFonts w:ascii="Times New Roman" w:hAnsi="Times New Roman" w:cs="Times New Roman"/>
            <w:i/>
            <w:iCs/>
            <w:noProof/>
            <w:lang w:val="en-GB"/>
          </w:rPr>
          <w:t xml:space="preserve">emale. The evolution of sex differences </w:t>
        </w:r>
        <w:r w:rsidRPr="002F5281">
          <w:rPr>
            <w:rFonts w:ascii="Times New Roman" w:hAnsi="Times New Roman" w:cs="Times New Roman"/>
            <w:noProof/>
            <w:lang w:val="en-GB"/>
            <w:rPrChange w:id="548" w:author="Lauren Harrison" w:date="2021-05-23T11:20:00Z">
              <w:rPr>
                <w:rFonts w:ascii="Times New Roman" w:hAnsi="Times New Roman" w:cs="Times New Roman"/>
                <w:i/>
                <w:iCs/>
                <w:noProof/>
                <w:lang w:val="en-GB"/>
              </w:rPr>
            </w:rPrChange>
          </w:rPr>
          <w:t>2</w:t>
        </w:r>
        <w:r w:rsidRPr="002F5281">
          <w:rPr>
            <w:rFonts w:ascii="Times New Roman" w:hAnsi="Times New Roman" w:cs="Times New Roman"/>
            <w:noProof/>
            <w:vertAlign w:val="superscript"/>
            <w:lang w:val="en-GB"/>
            <w:rPrChange w:id="549" w:author="Lauren Harrison" w:date="2021-05-23T11:20:00Z">
              <w:rPr>
                <w:rFonts w:ascii="Times New Roman" w:hAnsi="Times New Roman" w:cs="Times New Roman"/>
                <w:i/>
                <w:iCs/>
                <w:noProof/>
                <w:lang w:val="en-GB"/>
              </w:rPr>
            </w:rPrChange>
          </w:rPr>
          <w:t>nd</w:t>
        </w:r>
        <w:r w:rsidRPr="002F5281">
          <w:rPr>
            <w:rFonts w:ascii="Times New Roman" w:hAnsi="Times New Roman" w:cs="Times New Roman"/>
            <w:noProof/>
            <w:lang w:val="en-GB"/>
            <w:rPrChange w:id="550" w:author="Lauren Harrison" w:date="2021-05-23T11:20:00Z">
              <w:rPr>
                <w:rFonts w:ascii="Times New Roman" w:hAnsi="Times New Roman" w:cs="Times New Roman"/>
                <w:i/>
                <w:iCs/>
                <w:noProof/>
                <w:lang w:val="en-GB"/>
              </w:rPr>
            </w:rPrChange>
          </w:rPr>
          <w:t xml:space="preserve"> Ed</w:t>
        </w:r>
      </w:ins>
      <w:ins w:id="551" w:author="Lauren Harrison" w:date="2021-05-23T11:20:00Z">
        <w:r w:rsidR="002F5281" w:rsidRPr="002F5281">
          <w:rPr>
            <w:rFonts w:ascii="Times New Roman" w:hAnsi="Times New Roman" w:cs="Times New Roman"/>
            <w:noProof/>
            <w:lang w:val="en-GB"/>
            <w:rPrChange w:id="552" w:author="Lauren Harrison" w:date="2021-05-23T11:20:00Z">
              <w:rPr>
                <w:rFonts w:ascii="Times New Roman" w:hAnsi="Times New Roman" w:cs="Times New Roman"/>
                <w:i/>
                <w:iCs/>
                <w:noProof/>
                <w:lang w:val="en-GB"/>
              </w:rPr>
            </w:rPrChange>
          </w:rPr>
          <w:t>ition</w:t>
        </w:r>
      </w:ins>
      <w:ins w:id="553" w:author="Lauren Harrison" w:date="2021-05-21T15:14:00Z">
        <w:r w:rsidRPr="00FE4C77">
          <w:rPr>
            <w:rFonts w:ascii="Times New Roman" w:hAnsi="Times New Roman" w:cs="Times New Roman"/>
            <w:noProof/>
            <w:lang w:val="en-GB"/>
          </w:rPr>
          <w:t xml:space="preserve">. </w:t>
        </w:r>
        <w:r>
          <w:rPr>
            <w:rFonts w:ascii="Times New Roman" w:hAnsi="Times New Roman" w:cs="Times New Roman"/>
            <w:noProof/>
            <w:lang w:val="en-GB"/>
          </w:rPr>
          <w:t>American Psychological Association</w:t>
        </w:r>
        <w:r w:rsidRPr="00FE4C77">
          <w:rPr>
            <w:rFonts w:ascii="Times New Roman" w:hAnsi="Times New Roman" w:cs="Times New Roman"/>
            <w:noProof/>
            <w:lang w:val="en-GB"/>
          </w:rPr>
          <w:t xml:space="preserve">, </w:t>
        </w:r>
        <w:r>
          <w:rPr>
            <w:rFonts w:ascii="Times New Roman" w:hAnsi="Times New Roman" w:cs="Times New Roman"/>
            <w:noProof/>
            <w:lang w:val="en-GB"/>
          </w:rPr>
          <w:t>Washington D.C.</w:t>
        </w:r>
      </w:ins>
    </w:p>
    <w:p w14:paraId="41028057" w14:textId="1187B5A9" w:rsidR="00841B73" w:rsidRDefault="00841B73" w:rsidP="00FE4C77">
      <w:pPr>
        <w:widowControl w:val="0"/>
        <w:autoSpaceDE w:val="0"/>
        <w:autoSpaceDN w:val="0"/>
        <w:adjustRightInd w:val="0"/>
        <w:spacing w:line="480" w:lineRule="auto"/>
        <w:ind w:left="480" w:hanging="480"/>
        <w:rPr>
          <w:ins w:id="554" w:author="Lauren Harrison" w:date="2021-05-21T15:14:00Z"/>
          <w:rFonts w:ascii="Times New Roman" w:hAnsi="Times New Roman" w:cs="Times New Roman"/>
          <w:smallCaps/>
          <w:noProof/>
          <w:lang w:val="en-GB"/>
        </w:rPr>
      </w:pPr>
      <w:ins w:id="555" w:author="Lauren Harrison" w:date="2021-05-23T10:39:00Z">
        <w:r>
          <w:rPr>
            <w:rFonts w:ascii="Times New Roman" w:hAnsi="Times New Roman" w:cs="Times New Roman"/>
            <w:smallCaps/>
            <w:noProof/>
            <w:lang w:val="en-GB"/>
          </w:rPr>
          <w:t>Geary</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D.</w:t>
        </w:r>
        <w:r w:rsidRPr="00FE4C77">
          <w:rPr>
            <w:rFonts w:ascii="Times New Roman" w:hAnsi="Times New Roman" w:cs="Times New Roman"/>
            <w:smallCaps/>
            <w:noProof/>
            <w:lang w:val="en-GB"/>
          </w:rPr>
          <w:t>C.</w:t>
        </w:r>
        <w:r w:rsidRPr="00FE4C77">
          <w:rPr>
            <w:rFonts w:ascii="Times New Roman" w:hAnsi="Times New Roman" w:cs="Times New Roman"/>
            <w:noProof/>
            <w:lang w:val="en-GB"/>
          </w:rPr>
          <w:t xml:space="preserve"> (</w:t>
        </w:r>
        <w:r>
          <w:rPr>
            <w:rFonts w:ascii="Times New Roman" w:hAnsi="Times New Roman" w:cs="Times New Roman"/>
            <w:noProof/>
            <w:lang w:val="en-GB"/>
          </w:rPr>
          <w:t>2021</w:t>
        </w:r>
        <w:r w:rsidRPr="00FE4C77">
          <w:rPr>
            <w:rFonts w:ascii="Times New Roman" w:hAnsi="Times New Roman" w:cs="Times New Roman"/>
            <w:noProof/>
            <w:lang w:val="en-GB"/>
          </w:rPr>
          <w:t xml:space="preserve">) </w:t>
        </w:r>
        <w:r>
          <w:rPr>
            <w:rFonts w:ascii="Times New Roman" w:hAnsi="Times New Roman" w:cs="Times New Roman"/>
            <w:noProof/>
            <w:lang w:val="en-GB"/>
          </w:rPr>
          <w:t>Now you see them</w:t>
        </w:r>
      </w:ins>
      <w:ins w:id="556" w:author="Lauren Harrison" w:date="2021-05-23T10:42:00Z">
        <w:r w:rsidR="005C57DA">
          <w:rPr>
            <w:rFonts w:ascii="Times New Roman" w:hAnsi="Times New Roman" w:cs="Times New Roman"/>
            <w:noProof/>
            <w:lang w:val="en-GB"/>
          </w:rPr>
          <w:t>,</w:t>
        </w:r>
      </w:ins>
      <w:ins w:id="557" w:author="Lauren Harrison" w:date="2021-05-23T10:39:00Z">
        <w:r>
          <w:rPr>
            <w:rFonts w:ascii="Times New Roman" w:hAnsi="Times New Roman" w:cs="Times New Roman"/>
            <w:noProof/>
            <w:lang w:val="en-GB"/>
          </w:rPr>
          <w:t xml:space="preserve"> and now you don’t: An evolutionarily informed model of environmental </w:t>
        </w:r>
      </w:ins>
      <w:ins w:id="558" w:author="Lauren Harrison" w:date="2021-05-23T10:40:00Z">
        <w:r>
          <w:rPr>
            <w:rFonts w:ascii="Times New Roman" w:hAnsi="Times New Roman" w:cs="Times New Roman"/>
            <w:noProof/>
            <w:lang w:val="en-GB"/>
          </w:rPr>
          <w:t xml:space="preserve">influences on human sex differences. </w:t>
        </w:r>
        <w:r w:rsidRPr="00841B73">
          <w:rPr>
            <w:rFonts w:ascii="Times New Roman" w:hAnsi="Times New Roman" w:cs="Times New Roman"/>
            <w:i/>
            <w:iCs/>
            <w:noProof/>
            <w:rPrChange w:id="559" w:author="Lauren Harrison" w:date="2021-05-23T10:40:00Z">
              <w:rPr>
                <w:rFonts w:ascii="Times New Roman" w:hAnsi="Times New Roman" w:cs="Times New Roman"/>
                <w:noProof/>
              </w:rPr>
            </w:rPrChange>
          </w:rPr>
          <w:t xml:space="preserve">Neuroscience and </w:t>
        </w:r>
        <w:r w:rsidRPr="00841B73">
          <w:rPr>
            <w:rFonts w:ascii="Times New Roman" w:hAnsi="Times New Roman" w:cs="Times New Roman"/>
            <w:i/>
            <w:iCs/>
            <w:noProof/>
            <w:rPrChange w:id="560" w:author="Lauren Harrison" w:date="2021-05-23T10:40:00Z">
              <w:rPr>
                <w:rFonts w:ascii="Times New Roman" w:hAnsi="Times New Roman" w:cs="Times New Roman"/>
                <w:noProof/>
              </w:rPr>
            </w:rPrChange>
          </w:rPr>
          <w:lastRenderedPageBreak/>
          <w:t>Biobehavioral Reviews</w:t>
        </w:r>
        <w:r>
          <w:rPr>
            <w:rFonts w:ascii="Times New Roman" w:hAnsi="Times New Roman" w:cs="Times New Roman"/>
            <w:i/>
            <w:iCs/>
            <w:noProof/>
          </w:rPr>
          <w:t xml:space="preserve"> </w:t>
        </w:r>
        <w:r>
          <w:rPr>
            <w:rFonts w:ascii="Times New Roman" w:hAnsi="Times New Roman" w:cs="Times New Roman"/>
            <w:b/>
            <w:bCs/>
            <w:noProof/>
          </w:rPr>
          <w:t>125</w:t>
        </w:r>
      </w:ins>
      <w:ins w:id="561" w:author="Lauren Harrison" w:date="2021-05-23T10:41:00Z">
        <w:r>
          <w:rPr>
            <w:rFonts w:ascii="Times New Roman" w:hAnsi="Times New Roman" w:cs="Times New Roman"/>
            <w:noProof/>
          </w:rPr>
          <w:t>, 26-32</w:t>
        </w:r>
      </w:ins>
      <w:ins w:id="562" w:author="Lauren Harrison" w:date="2021-05-23T10:39:00Z">
        <w:r>
          <w:rPr>
            <w:rFonts w:ascii="Times New Roman" w:hAnsi="Times New Roman" w:cs="Times New Roman"/>
            <w:noProof/>
            <w:lang w:val="en-GB"/>
          </w:rPr>
          <w:t>.</w:t>
        </w:r>
      </w:ins>
    </w:p>
    <w:p w14:paraId="6DFA2499" w14:textId="3EF71DC4"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Gordon, S.P.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Lopez-Sepulcre,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Reznick, D.N.</w:t>
      </w:r>
      <w:r w:rsidRPr="00FE4C77">
        <w:rPr>
          <w:rFonts w:ascii="Times New Roman" w:hAnsi="Times New Roman" w:cs="Times New Roman"/>
          <w:noProof/>
          <w:lang w:val="en-GB"/>
        </w:rPr>
        <w:t xml:space="preserve"> (2011) Predation-associated differences in sex linkage of wild guppy coloration.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66</w:t>
      </w:r>
      <w:r w:rsidRPr="00FE4C77">
        <w:rPr>
          <w:rFonts w:ascii="Times New Roman" w:hAnsi="Times New Roman" w:cs="Times New Roman"/>
          <w:noProof/>
          <w:lang w:val="en-GB"/>
        </w:rPr>
        <w:t>, 912–918.</w:t>
      </w:r>
    </w:p>
    <w:p w14:paraId="305AFCEA" w14:textId="05FDDB93"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Gormally, B.M.G.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Wright-Lichter,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Reed, J.M.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Romero, L.M.</w:t>
      </w:r>
      <w:r w:rsidR="00FE4C77" w:rsidRPr="00FE4C77">
        <w:rPr>
          <w:rFonts w:ascii="Times New Roman" w:hAnsi="Times New Roman" w:cs="Times New Roman"/>
          <w:noProof/>
          <w:lang w:val="en-GB"/>
        </w:rPr>
        <w:t xml:space="preserve"> (2018) Physiological and behavioral responses of house sparrows to repeated stressors.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w:t>
      </w:r>
      <w:r w:rsidR="00FE4C77" w:rsidRPr="00FE4C77">
        <w:rPr>
          <w:rFonts w:ascii="Times New Roman" w:hAnsi="Times New Roman" w:cs="Times New Roman"/>
          <w:noProof/>
          <w:lang w:val="en-GB"/>
        </w:rPr>
        <w:t>, e4961.</w:t>
      </w:r>
    </w:p>
    <w:p w14:paraId="2DA57640" w14:textId="72CC845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Gracceva,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Herde,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Groothuis, T.G.G.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Koolhaas, J.M.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Palme,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Eccard, J.A.</w:t>
      </w:r>
      <w:r w:rsidR="00FE4C77" w:rsidRPr="00FE4C77">
        <w:rPr>
          <w:rFonts w:ascii="Times New Roman" w:hAnsi="Times New Roman" w:cs="Times New Roman"/>
          <w:noProof/>
          <w:lang w:val="en-GB"/>
        </w:rPr>
        <w:t xml:space="preserve"> (2014) Turning shy on a winter’s day: Effects of season on personality and stress response in </w:t>
      </w:r>
      <w:r w:rsidR="00FE4C77" w:rsidRPr="00D5398F">
        <w:rPr>
          <w:rFonts w:ascii="Times New Roman" w:hAnsi="Times New Roman" w:cs="Times New Roman"/>
          <w:i/>
          <w:iCs/>
          <w:noProof/>
          <w:lang w:val="en-GB"/>
        </w:rPr>
        <w:t>Microtus arvalis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753–767.</w:t>
      </w:r>
    </w:p>
    <w:p w14:paraId="3FB6358A" w14:textId="0B508E64" w:rsidR="00FE4C77" w:rsidRDefault="00FE4C77" w:rsidP="00FE4C77">
      <w:pPr>
        <w:widowControl w:val="0"/>
        <w:autoSpaceDE w:val="0"/>
        <w:autoSpaceDN w:val="0"/>
        <w:adjustRightInd w:val="0"/>
        <w:spacing w:line="480" w:lineRule="auto"/>
        <w:ind w:left="480" w:hanging="480"/>
        <w:rPr>
          <w:ins w:id="563" w:author="Lauren Harrison" w:date="2021-05-22T15:05:00Z"/>
          <w:rFonts w:ascii="Times New Roman" w:hAnsi="Times New Roman" w:cs="Times New Roman"/>
          <w:noProof/>
          <w:lang w:val="en-GB"/>
        </w:rPr>
      </w:pPr>
      <w:r w:rsidRPr="00FE4C77">
        <w:rPr>
          <w:rFonts w:ascii="Times New Roman" w:hAnsi="Times New Roman" w:cs="Times New Roman"/>
          <w:smallCaps/>
          <w:noProof/>
          <w:lang w:val="en-GB"/>
        </w:rPr>
        <w:t>Gray, 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Lyth,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McKenna,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Stothard,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Tymms,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Copping, L.</w:t>
      </w:r>
      <w:r w:rsidRPr="00FE4C77">
        <w:rPr>
          <w:rFonts w:ascii="Times New Roman" w:hAnsi="Times New Roman" w:cs="Times New Roman"/>
          <w:noProof/>
          <w:lang w:val="en-GB"/>
        </w:rPr>
        <w:t xml:space="preserve"> (2019) Sex differences in variability across nations in reading, mathematics and science: a meta-analytic extension of Baye and Monseur (2016). </w:t>
      </w:r>
      <w:r w:rsidRPr="00FE4C77">
        <w:rPr>
          <w:rFonts w:ascii="Times New Roman" w:hAnsi="Times New Roman" w:cs="Times New Roman"/>
          <w:i/>
          <w:iCs/>
          <w:noProof/>
          <w:lang w:val="en-GB"/>
        </w:rPr>
        <w:t>Large-Scale Assessments in Education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w:t>
      </w:r>
      <w:ins w:id="564" w:author="Lauren Harrison" w:date="2021-04-21T14:32:00Z">
        <w:r w:rsidR="005210E3">
          <w:rPr>
            <w:rFonts w:ascii="Times New Roman" w:hAnsi="Times New Roman" w:cs="Times New Roman"/>
            <w:noProof/>
            <w:lang w:val="en-GB"/>
          </w:rPr>
          <w:t>, 2.</w:t>
        </w:r>
      </w:ins>
      <w:del w:id="565" w:author="Lauren Harrison" w:date="2021-04-21T14:32:00Z">
        <w:r w:rsidRPr="00FE4C77" w:rsidDel="005210E3">
          <w:rPr>
            <w:rFonts w:ascii="Times New Roman" w:hAnsi="Times New Roman" w:cs="Times New Roman"/>
            <w:noProof/>
            <w:lang w:val="en-GB"/>
          </w:rPr>
          <w:delText>. Springer US.</w:delText>
        </w:r>
      </w:del>
    </w:p>
    <w:p w14:paraId="2C7354B7" w14:textId="74246F16" w:rsidR="009532E4" w:rsidRPr="00FE4C77" w:rsidRDefault="009532E4" w:rsidP="00FE4C77">
      <w:pPr>
        <w:widowControl w:val="0"/>
        <w:autoSpaceDE w:val="0"/>
        <w:autoSpaceDN w:val="0"/>
        <w:adjustRightInd w:val="0"/>
        <w:spacing w:line="480" w:lineRule="auto"/>
        <w:ind w:left="480" w:hanging="480"/>
        <w:rPr>
          <w:rFonts w:ascii="Times New Roman" w:hAnsi="Times New Roman" w:cs="Times New Roman"/>
          <w:noProof/>
          <w:lang w:val="en-GB"/>
        </w:rPr>
      </w:pPr>
      <w:ins w:id="566" w:author="Lauren Harrison" w:date="2021-05-22T15:05:00Z">
        <w:r>
          <w:rPr>
            <w:rFonts w:ascii="Times New Roman" w:hAnsi="Times New Roman" w:cs="Times New Roman"/>
            <w:smallCaps/>
            <w:noProof/>
            <w:lang w:val="en-GB"/>
          </w:rPr>
          <w:t>Gribnau, J. &amp; Barakat, T.S.</w:t>
        </w:r>
        <w:r w:rsidRPr="00FE4C77">
          <w:rPr>
            <w:rFonts w:ascii="Times New Roman" w:hAnsi="Times New Roman" w:cs="Times New Roman"/>
            <w:noProof/>
            <w:lang w:val="en-GB"/>
          </w:rPr>
          <w:t xml:space="preserve"> (</w:t>
        </w:r>
        <w:r>
          <w:rPr>
            <w:rFonts w:ascii="Times New Roman" w:hAnsi="Times New Roman" w:cs="Times New Roman"/>
            <w:noProof/>
            <w:lang w:val="en-GB"/>
          </w:rPr>
          <w:t>2017</w:t>
        </w:r>
        <w:r w:rsidRPr="00FE4C77">
          <w:rPr>
            <w:rFonts w:ascii="Times New Roman" w:hAnsi="Times New Roman" w:cs="Times New Roman"/>
            <w:noProof/>
            <w:lang w:val="en-GB"/>
          </w:rPr>
          <w:t xml:space="preserve">) </w:t>
        </w:r>
        <w:r>
          <w:rPr>
            <w:rFonts w:ascii="Times New Roman" w:hAnsi="Times New Roman" w:cs="Times New Roman"/>
            <w:noProof/>
            <w:lang w:val="en-GB"/>
          </w:rPr>
          <w:t>X-chromo</w:t>
        </w:r>
      </w:ins>
      <w:ins w:id="567" w:author="Lauren Harrison" w:date="2021-05-22T15:06:00Z">
        <w:r>
          <w:rPr>
            <w:rFonts w:ascii="Times New Roman" w:hAnsi="Times New Roman" w:cs="Times New Roman"/>
            <w:noProof/>
            <w:lang w:val="en-GB"/>
          </w:rPr>
          <w:t>some inactivation and its implications for human disease</w:t>
        </w:r>
      </w:ins>
      <w:ins w:id="568" w:author="Lauren Harrison" w:date="2021-05-22T15:05:00Z">
        <w:r w:rsidRPr="00FE4C77">
          <w:rPr>
            <w:rFonts w:ascii="Times New Roman" w:hAnsi="Times New Roman" w:cs="Times New Roman"/>
            <w:noProof/>
            <w:lang w:val="en-GB"/>
          </w:rPr>
          <w:t xml:space="preserve">. </w:t>
        </w:r>
      </w:ins>
      <w:ins w:id="569" w:author="Lauren Harrison" w:date="2021-05-22T15:06:00Z">
        <w:r>
          <w:rPr>
            <w:rFonts w:ascii="Times New Roman" w:hAnsi="Times New Roman" w:cs="Times New Roman"/>
            <w:i/>
            <w:iCs/>
            <w:noProof/>
            <w:lang w:val="en-GB"/>
          </w:rPr>
          <w:t>bioRxiv</w:t>
        </w:r>
        <w:r>
          <w:rPr>
            <w:rFonts w:ascii="Times New Roman" w:hAnsi="Times New Roman" w:cs="Times New Roman"/>
            <w:b/>
            <w:bCs/>
            <w:noProof/>
            <w:lang w:val="en-GB"/>
          </w:rPr>
          <w:t xml:space="preserve">, </w:t>
        </w:r>
      </w:ins>
      <w:ins w:id="570" w:author="Lauren Harrison" w:date="2021-05-22T15:09:00Z">
        <w:r>
          <w:rPr>
            <w:rFonts w:ascii="Times New Roman" w:hAnsi="Times New Roman" w:cs="Times New Roman"/>
            <w:noProof/>
            <w:lang w:val="en-GB"/>
          </w:rPr>
          <w:t>2017.04.07.076950</w:t>
        </w:r>
      </w:ins>
      <w:ins w:id="571" w:author="Lauren Harrison" w:date="2021-05-22T15:05:00Z">
        <w:r>
          <w:rPr>
            <w:rFonts w:ascii="Times New Roman" w:hAnsi="Times New Roman" w:cs="Times New Roman"/>
            <w:noProof/>
            <w:lang w:val="en-GB"/>
          </w:rPr>
          <w:t>.</w:t>
        </w:r>
      </w:ins>
    </w:p>
    <w:p w14:paraId="4C30C321" w14:textId="47D6EF77"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Gruber,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Whiting,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Shine, R.</w:t>
      </w:r>
      <w:r w:rsidR="00FE4C77" w:rsidRPr="00FE4C77">
        <w:rPr>
          <w:rFonts w:ascii="Times New Roman" w:hAnsi="Times New Roman" w:cs="Times New Roman"/>
          <w:noProof/>
          <w:lang w:val="en-GB"/>
        </w:rPr>
        <w:t xml:space="preserve"> (2017) Is the behavioural divergence between range-core and range-edge populations of cane toads (</w:t>
      </w:r>
      <w:r w:rsidR="00FE4C77" w:rsidRPr="00D5398F">
        <w:rPr>
          <w:rFonts w:ascii="Times New Roman" w:hAnsi="Times New Roman" w:cs="Times New Roman"/>
          <w:i/>
          <w:iCs/>
          <w:noProof/>
          <w:lang w:val="en-GB"/>
        </w:rPr>
        <w:t>Rhinella marina</w:t>
      </w:r>
      <w:r w:rsidR="00FE4C77" w:rsidRPr="00FE4C77">
        <w:rPr>
          <w:rFonts w:ascii="Times New Roman" w:hAnsi="Times New Roman" w:cs="Times New Roman"/>
          <w:noProof/>
          <w:lang w:val="en-GB"/>
        </w:rPr>
        <w:t xml:space="preserve">) due to evolutionary change or developmental plasticity? </w:t>
      </w:r>
      <w:ins w:id="572" w:author="Lauren Harrison" w:date="2021-04-17T16:37:00Z">
        <w:r w:rsidR="00F42322" w:rsidRPr="00FE4C77">
          <w:rPr>
            <w:rFonts w:ascii="Times New Roman" w:hAnsi="Times New Roman" w:cs="Times New Roman"/>
            <w:i/>
            <w:iCs/>
            <w:noProof/>
            <w:lang w:val="en-GB"/>
          </w:rPr>
          <w:t>R</w:t>
        </w:r>
        <w:r w:rsidR="00F42322">
          <w:rPr>
            <w:rFonts w:ascii="Times New Roman" w:hAnsi="Times New Roman" w:cs="Times New Roman"/>
            <w:i/>
            <w:iCs/>
            <w:noProof/>
            <w:lang w:val="en-GB"/>
          </w:rPr>
          <w:t>oyal</w:t>
        </w:r>
        <w:r w:rsidR="00F42322" w:rsidRPr="00FE4C77">
          <w:rPr>
            <w:rFonts w:ascii="Times New Roman" w:hAnsi="Times New Roman" w:cs="Times New Roman"/>
            <w:i/>
            <w:iCs/>
            <w:noProof/>
            <w:lang w:val="en-GB"/>
          </w:rPr>
          <w:t xml:space="preserve"> Soc</w:t>
        </w:r>
        <w:r w:rsidR="00F42322">
          <w:rPr>
            <w:rFonts w:ascii="Times New Roman" w:hAnsi="Times New Roman" w:cs="Times New Roman"/>
            <w:i/>
            <w:iCs/>
            <w:noProof/>
            <w:lang w:val="en-GB"/>
          </w:rPr>
          <w:t>iety</w:t>
        </w:r>
        <w:r w:rsidR="00F42322" w:rsidRPr="00FE4C77">
          <w:rPr>
            <w:rFonts w:ascii="Times New Roman" w:hAnsi="Times New Roman" w:cs="Times New Roman"/>
            <w:i/>
            <w:iCs/>
            <w:noProof/>
            <w:lang w:val="en-GB"/>
          </w:rPr>
          <w:t xml:space="preserve"> Open Sci</w:t>
        </w:r>
        <w:r w:rsidR="00F42322">
          <w:rPr>
            <w:rFonts w:ascii="Times New Roman" w:hAnsi="Times New Roman" w:cs="Times New Roman"/>
            <w:i/>
            <w:iCs/>
            <w:noProof/>
            <w:lang w:val="en-GB"/>
          </w:rPr>
          <w:t>ence</w:t>
        </w:r>
        <w:r w:rsidR="00F42322" w:rsidRPr="00FE4C77">
          <w:rPr>
            <w:rFonts w:ascii="Times New Roman" w:hAnsi="Times New Roman" w:cs="Times New Roman"/>
            <w:noProof/>
            <w:lang w:val="en-GB"/>
          </w:rPr>
          <w:t xml:space="preserve"> </w:t>
        </w:r>
      </w:ins>
      <w:del w:id="573" w:author="Lauren Harrison" w:date="2021-04-17T16:37:00Z">
        <w:r w:rsidR="00FE4C77" w:rsidRPr="00FE4C77" w:rsidDel="00F42322">
          <w:rPr>
            <w:rFonts w:ascii="Times New Roman" w:hAnsi="Times New Roman" w:cs="Times New Roman"/>
            <w:i/>
            <w:iCs/>
            <w:noProof/>
            <w:lang w:val="en-GB"/>
          </w:rPr>
          <w:delText>R Soc Open Sci</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4</w:t>
      </w:r>
      <w:r w:rsidR="00FE4C77" w:rsidRPr="00FE4C77">
        <w:rPr>
          <w:rFonts w:ascii="Times New Roman" w:hAnsi="Times New Roman" w:cs="Times New Roman"/>
          <w:noProof/>
          <w:lang w:val="en-GB"/>
        </w:rPr>
        <w:t>, 170789.</w:t>
      </w:r>
    </w:p>
    <w:p w14:paraId="05BA9438" w14:textId="7AE1135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Gruber,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Whiting,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Shine, R.</w:t>
      </w:r>
      <w:r w:rsidR="00FE4C77" w:rsidRPr="00FE4C77">
        <w:rPr>
          <w:rFonts w:ascii="Times New Roman" w:hAnsi="Times New Roman" w:cs="Times New Roman"/>
          <w:noProof/>
          <w:lang w:val="en-GB"/>
        </w:rPr>
        <w:t xml:space="preserve"> (2018) Behavioural divergence during biological invasions: A study of cane toads (</w:t>
      </w:r>
      <w:r w:rsidR="00FE4C77" w:rsidRPr="00D5398F">
        <w:rPr>
          <w:rFonts w:ascii="Times New Roman" w:hAnsi="Times New Roman" w:cs="Times New Roman"/>
          <w:i/>
          <w:iCs/>
          <w:noProof/>
          <w:lang w:val="en-GB"/>
        </w:rPr>
        <w:t>Rhinella marina</w:t>
      </w:r>
      <w:r w:rsidR="00FE4C77" w:rsidRPr="00FE4C77">
        <w:rPr>
          <w:rFonts w:ascii="Times New Roman" w:hAnsi="Times New Roman" w:cs="Times New Roman"/>
          <w:noProof/>
          <w:lang w:val="en-GB"/>
        </w:rPr>
        <w:t xml:space="preserve">) from contrasting environments in Hawai’i. </w:t>
      </w:r>
      <w:ins w:id="574" w:author="Lauren Harrison" w:date="2021-04-17T16:37:00Z">
        <w:r w:rsidR="00F42322" w:rsidRPr="00FE4C77">
          <w:rPr>
            <w:rFonts w:ascii="Times New Roman" w:hAnsi="Times New Roman" w:cs="Times New Roman"/>
            <w:i/>
            <w:iCs/>
            <w:noProof/>
            <w:lang w:val="en-GB"/>
          </w:rPr>
          <w:t>R</w:t>
        </w:r>
        <w:r w:rsidR="00F42322">
          <w:rPr>
            <w:rFonts w:ascii="Times New Roman" w:hAnsi="Times New Roman" w:cs="Times New Roman"/>
            <w:i/>
            <w:iCs/>
            <w:noProof/>
            <w:lang w:val="en-GB"/>
          </w:rPr>
          <w:t>oyal</w:t>
        </w:r>
        <w:r w:rsidR="00F42322" w:rsidRPr="00FE4C77">
          <w:rPr>
            <w:rFonts w:ascii="Times New Roman" w:hAnsi="Times New Roman" w:cs="Times New Roman"/>
            <w:i/>
            <w:iCs/>
            <w:noProof/>
            <w:lang w:val="en-GB"/>
          </w:rPr>
          <w:t xml:space="preserve"> Soc</w:t>
        </w:r>
        <w:r w:rsidR="00F42322">
          <w:rPr>
            <w:rFonts w:ascii="Times New Roman" w:hAnsi="Times New Roman" w:cs="Times New Roman"/>
            <w:i/>
            <w:iCs/>
            <w:noProof/>
            <w:lang w:val="en-GB"/>
          </w:rPr>
          <w:t>iety</w:t>
        </w:r>
        <w:r w:rsidR="00F42322" w:rsidRPr="00FE4C77">
          <w:rPr>
            <w:rFonts w:ascii="Times New Roman" w:hAnsi="Times New Roman" w:cs="Times New Roman"/>
            <w:i/>
            <w:iCs/>
            <w:noProof/>
            <w:lang w:val="en-GB"/>
          </w:rPr>
          <w:t xml:space="preserve"> Open Sci</w:t>
        </w:r>
        <w:r w:rsidR="00F42322">
          <w:rPr>
            <w:rFonts w:ascii="Times New Roman" w:hAnsi="Times New Roman" w:cs="Times New Roman"/>
            <w:i/>
            <w:iCs/>
            <w:noProof/>
            <w:lang w:val="en-GB"/>
          </w:rPr>
          <w:t>ence</w:t>
        </w:r>
        <w:r w:rsidR="00F42322" w:rsidRPr="00FE4C77">
          <w:rPr>
            <w:rFonts w:ascii="Times New Roman" w:hAnsi="Times New Roman" w:cs="Times New Roman"/>
            <w:noProof/>
            <w:lang w:val="en-GB"/>
          </w:rPr>
          <w:t xml:space="preserve"> </w:t>
        </w:r>
      </w:ins>
      <w:del w:id="575" w:author="Lauren Harrison" w:date="2021-04-17T16:37:00Z">
        <w:r w:rsidR="00FE4C77" w:rsidRPr="00FE4C77" w:rsidDel="00F42322">
          <w:rPr>
            <w:rFonts w:ascii="Times New Roman" w:hAnsi="Times New Roman" w:cs="Times New Roman"/>
            <w:i/>
            <w:iCs/>
            <w:noProof/>
            <w:lang w:val="en-GB"/>
          </w:rPr>
          <w:delText>R Soc Open Sci</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180197.</w:t>
      </w:r>
    </w:p>
    <w:p w14:paraId="61D4E9E7" w14:textId="6E2C8330"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Grunst, A.S.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Grunst, M.L.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Thys,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Raap,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Daem,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Pinxten,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Eens, M.</w:t>
      </w:r>
      <w:r w:rsidR="00FE4C77" w:rsidRPr="00FE4C77">
        <w:rPr>
          <w:rFonts w:ascii="Times New Roman" w:hAnsi="Times New Roman" w:cs="Times New Roman"/>
          <w:noProof/>
          <w:lang w:val="en-GB"/>
        </w:rPr>
        <w:t xml:space="preserve"> (2018) Variation in personality traits across a metal pollution gradient in a free-living songbird. </w:t>
      </w:r>
      <w:r w:rsidR="00FE4C77" w:rsidRPr="00FE4C77">
        <w:rPr>
          <w:rFonts w:ascii="Times New Roman" w:hAnsi="Times New Roman" w:cs="Times New Roman"/>
          <w:i/>
          <w:iCs/>
          <w:noProof/>
          <w:lang w:val="en-GB"/>
        </w:rPr>
        <w:t>Science of the Total Environment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630</w:t>
      </w:r>
      <w:r w:rsidR="00FE4C77" w:rsidRPr="00FE4C77">
        <w:rPr>
          <w:rFonts w:ascii="Times New Roman" w:hAnsi="Times New Roman" w:cs="Times New Roman"/>
          <w:noProof/>
          <w:lang w:val="en-GB"/>
        </w:rPr>
        <w:t>, 668–678.</w:t>
      </w:r>
    </w:p>
    <w:p w14:paraId="401E40A6" w14:textId="16DF4B06"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Guay, P.J.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Leppitt,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Weston, M.A.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Yeager, T.R.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Dongen, W.F.D.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Symonds, M.R.E.</w:t>
      </w:r>
      <w:r w:rsidR="00FE4C77" w:rsidRPr="00FE4C77">
        <w:rPr>
          <w:rFonts w:ascii="Times New Roman" w:hAnsi="Times New Roman" w:cs="Times New Roman"/>
          <w:noProof/>
          <w:lang w:val="en-GB"/>
        </w:rPr>
        <w:t xml:space="preserve"> (2018) Are the big and beautiful less bold? Differences in avian fearfulness between the sexes in relation to body size and colour. </w:t>
      </w:r>
      <w:r w:rsidR="00FE4C77" w:rsidRPr="00FE4C77">
        <w:rPr>
          <w:rFonts w:ascii="Times New Roman" w:hAnsi="Times New Roman" w:cs="Times New Roman"/>
          <w:i/>
          <w:iCs/>
          <w:noProof/>
          <w:lang w:val="en-GB"/>
        </w:rPr>
        <w:t>Journal of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304</w:t>
      </w:r>
      <w:r w:rsidR="00FE4C77" w:rsidRPr="00FE4C77">
        <w:rPr>
          <w:rFonts w:ascii="Times New Roman" w:hAnsi="Times New Roman" w:cs="Times New Roman"/>
          <w:noProof/>
          <w:lang w:val="en-GB"/>
        </w:rPr>
        <w:t>, 252–259.</w:t>
      </w:r>
    </w:p>
    <w:p w14:paraId="63A2F233" w14:textId="264F54BA"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Guenther,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Finkemeier,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Trillmich, F.</w:t>
      </w:r>
      <w:r w:rsidR="00FE4C77" w:rsidRPr="00FE4C77">
        <w:rPr>
          <w:rFonts w:ascii="Times New Roman" w:hAnsi="Times New Roman" w:cs="Times New Roman"/>
          <w:noProof/>
          <w:lang w:val="en-GB"/>
        </w:rPr>
        <w:t xml:space="preserve"> (2014) The ontogeny of personality in the wild guinea pig. </w:t>
      </w:r>
      <w:del w:id="576" w:author="Lauren Harrison" w:date="2021-04-17T16:37:00Z">
        <w:r w:rsidR="00FE4C77" w:rsidRPr="00FE4C77" w:rsidDel="00F42322">
          <w:rPr>
            <w:rFonts w:ascii="Times New Roman" w:hAnsi="Times New Roman" w:cs="Times New Roman"/>
            <w:i/>
            <w:iCs/>
            <w:noProof/>
            <w:lang w:val="en-GB"/>
          </w:rPr>
          <w:delText>ANIMAL BEHAVIOUR</w:delText>
        </w:r>
      </w:del>
      <w:ins w:id="577" w:author="Lauren Harrison" w:date="2021-04-17T16:37:00Z">
        <w:r w:rsidR="00F42322">
          <w:rPr>
            <w:rFonts w:ascii="Times New Roman" w:hAnsi="Times New Roman" w:cs="Times New Roman"/>
            <w:i/>
            <w:iCs/>
            <w:noProof/>
            <w:lang w:val="en-GB"/>
          </w:rPr>
          <w:t>Anim</w:t>
        </w:r>
      </w:ins>
      <w:ins w:id="578" w:author="Lauren Harrison" w:date="2021-04-17T16:38:00Z">
        <w:r w:rsidR="00F42322">
          <w:rPr>
            <w:rFonts w:ascii="Times New Roman" w:hAnsi="Times New Roman" w:cs="Times New Roman"/>
            <w:i/>
            <w:iCs/>
            <w:noProof/>
            <w:lang w:val="en-GB"/>
          </w:rPr>
          <w:t>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90</w:t>
      </w:r>
      <w:r w:rsidR="00FE4C77" w:rsidRPr="00FE4C77">
        <w:rPr>
          <w:rFonts w:ascii="Times New Roman" w:hAnsi="Times New Roman" w:cs="Times New Roman"/>
          <w:noProof/>
          <w:lang w:val="en-GB"/>
        </w:rPr>
        <w:t>, 131–139.</w:t>
      </w:r>
    </w:p>
    <w:p w14:paraId="7D327CD2" w14:textId="56B9F132" w:rsidR="00FE4C77" w:rsidRDefault="00FE4C77" w:rsidP="00FE4C77">
      <w:pPr>
        <w:widowControl w:val="0"/>
        <w:autoSpaceDE w:val="0"/>
        <w:autoSpaceDN w:val="0"/>
        <w:adjustRightInd w:val="0"/>
        <w:spacing w:line="480" w:lineRule="auto"/>
        <w:ind w:left="480" w:hanging="480"/>
        <w:rPr>
          <w:ins w:id="579" w:author="Lauren Harrison" w:date="2021-05-21T11:37:00Z"/>
          <w:rFonts w:ascii="Times New Roman" w:hAnsi="Times New Roman" w:cs="Times New Roman"/>
          <w:noProof/>
          <w:lang w:val="en-GB"/>
        </w:rPr>
      </w:pPr>
      <w:r w:rsidRPr="00FE4C77">
        <w:rPr>
          <w:rFonts w:ascii="Times New Roman" w:hAnsi="Times New Roman" w:cs="Times New Roman"/>
          <w:smallCaps/>
          <w:noProof/>
          <w:lang w:val="en-GB"/>
        </w:rPr>
        <w:t>Halpern, D.F.</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LaMay, M.L.</w:t>
      </w:r>
      <w:r w:rsidRPr="00FE4C77">
        <w:rPr>
          <w:rFonts w:ascii="Times New Roman" w:hAnsi="Times New Roman" w:cs="Times New Roman"/>
          <w:noProof/>
          <w:lang w:val="en-GB"/>
        </w:rPr>
        <w:t xml:space="preserve"> (2000) The Smarter Sex: A Critical Review of Sex Differences in Intelligence. </w:t>
      </w:r>
      <w:r w:rsidRPr="00FE4C77">
        <w:rPr>
          <w:rFonts w:ascii="Times New Roman" w:hAnsi="Times New Roman" w:cs="Times New Roman"/>
          <w:i/>
          <w:iCs/>
          <w:noProof/>
          <w:lang w:val="en-GB"/>
        </w:rPr>
        <w:t>Educational Psychology Review</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12</w:t>
      </w:r>
      <w:r w:rsidRPr="00FE4C77">
        <w:rPr>
          <w:rFonts w:ascii="Times New Roman" w:hAnsi="Times New Roman" w:cs="Times New Roman"/>
          <w:noProof/>
          <w:lang w:val="en-GB"/>
        </w:rPr>
        <w:t>, 229.</w:t>
      </w:r>
    </w:p>
    <w:p w14:paraId="3666E71A" w14:textId="1BBB3723" w:rsidR="00636656" w:rsidRPr="00FE4C77" w:rsidRDefault="00636656" w:rsidP="00FE4C77">
      <w:pPr>
        <w:widowControl w:val="0"/>
        <w:autoSpaceDE w:val="0"/>
        <w:autoSpaceDN w:val="0"/>
        <w:adjustRightInd w:val="0"/>
        <w:spacing w:line="480" w:lineRule="auto"/>
        <w:ind w:left="480" w:hanging="480"/>
        <w:rPr>
          <w:rFonts w:ascii="Times New Roman" w:hAnsi="Times New Roman" w:cs="Times New Roman"/>
          <w:noProof/>
          <w:lang w:val="en-GB"/>
        </w:rPr>
      </w:pPr>
      <w:ins w:id="580" w:author="Lauren Harrison" w:date="2021-05-21T11:38:00Z">
        <w:r w:rsidRPr="00FE4C77">
          <w:rPr>
            <w:rFonts w:ascii="Times New Roman" w:hAnsi="Times New Roman" w:cs="Times New Roman"/>
            <w:smallCaps/>
            <w:noProof/>
            <w:lang w:val="en-GB"/>
          </w:rPr>
          <w:t>Halpern, D.F.</w:t>
        </w:r>
        <w:r>
          <w:rPr>
            <w:rFonts w:ascii="Times New Roman" w:hAnsi="Times New Roman" w:cs="Times New Roman"/>
            <w:smallCaps/>
            <w:noProof/>
            <w:lang w:val="en-GB"/>
          </w:rPr>
          <w:t>, Benbow, C.P., Geary, D</w:t>
        </w:r>
      </w:ins>
      <w:ins w:id="581" w:author="Lauren Harrison" w:date="2021-05-21T11:39:00Z">
        <w:r>
          <w:rPr>
            <w:rFonts w:ascii="Times New Roman" w:hAnsi="Times New Roman" w:cs="Times New Roman"/>
            <w:smallCaps/>
            <w:noProof/>
            <w:lang w:val="en-GB"/>
          </w:rPr>
          <w:t>.C., Gur, R.C., Hyde, J.S.</w:t>
        </w:r>
      </w:ins>
      <w:ins w:id="582" w:author="Lauren Harrison" w:date="2021-05-21T11:38:00Z">
        <w:r>
          <w:rPr>
            <w:rFonts w:ascii="Times New Roman" w:hAnsi="Times New Roman" w:cs="Times New Roman"/>
            <w:smallCaps/>
            <w:noProof/>
            <w:lang w:val="en-GB"/>
          </w:rPr>
          <w:t xml:space="preserve"> </w:t>
        </w:r>
        <w:r w:rsidRPr="00FE4C77">
          <w:rPr>
            <w:rFonts w:ascii="Times New Roman" w:hAnsi="Times New Roman" w:cs="Times New Roman"/>
            <w:noProof/>
            <w:lang w:val="en-GB"/>
          </w:rPr>
          <w:t xml:space="preserve"> &amp; </w:t>
        </w:r>
        <w:r>
          <w:rPr>
            <w:rFonts w:ascii="Times New Roman" w:hAnsi="Times New Roman" w:cs="Times New Roman"/>
            <w:smallCaps/>
            <w:noProof/>
            <w:lang w:val="en-GB"/>
          </w:rPr>
          <w:t>Gernsbacher, M. A.</w:t>
        </w:r>
        <w:r w:rsidRPr="00FE4C77">
          <w:rPr>
            <w:rFonts w:ascii="Times New Roman" w:hAnsi="Times New Roman" w:cs="Times New Roman"/>
            <w:noProof/>
            <w:lang w:val="en-GB"/>
          </w:rPr>
          <w:t xml:space="preserve"> (200</w:t>
        </w:r>
      </w:ins>
      <w:ins w:id="583" w:author="Lauren Harrison" w:date="2021-05-21T11:39:00Z">
        <w:r>
          <w:rPr>
            <w:rFonts w:ascii="Times New Roman" w:hAnsi="Times New Roman" w:cs="Times New Roman"/>
            <w:noProof/>
            <w:lang w:val="en-GB"/>
          </w:rPr>
          <w:t>7</w:t>
        </w:r>
      </w:ins>
      <w:ins w:id="584" w:author="Lauren Harrison" w:date="2021-05-21T11:38:00Z">
        <w:r w:rsidRPr="00FE4C77">
          <w:rPr>
            <w:rFonts w:ascii="Times New Roman" w:hAnsi="Times New Roman" w:cs="Times New Roman"/>
            <w:noProof/>
            <w:lang w:val="en-GB"/>
          </w:rPr>
          <w:t xml:space="preserve">) </w:t>
        </w:r>
      </w:ins>
      <w:ins w:id="585" w:author="Lauren Harrison" w:date="2021-05-21T11:39:00Z">
        <w:r>
          <w:rPr>
            <w:rFonts w:ascii="Times New Roman" w:hAnsi="Times New Roman" w:cs="Times New Roman"/>
            <w:noProof/>
            <w:lang w:val="en-GB"/>
          </w:rPr>
          <w:t>The science of sex differences in science and mathematics</w:t>
        </w:r>
      </w:ins>
      <w:ins w:id="586" w:author="Lauren Harrison" w:date="2021-05-21T11:38:00Z">
        <w:r w:rsidRPr="00FE4C77">
          <w:rPr>
            <w:rFonts w:ascii="Times New Roman" w:hAnsi="Times New Roman" w:cs="Times New Roman"/>
            <w:noProof/>
            <w:lang w:val="en-GB"/>
          </w:rPr>
          <w:t xml:space="preserve">. </w:t>
        </w:r>
      </w:ins>
      <w:ins w:id="587" w:author="Lauren Harrison" w:date="2021-05-21T11:39:00Z">
        <w:r>
          <w:rPr>
            <w:rFonts w:ascii="Times New Roman" w:hAnsi="Times New Roman" w:cs="Times New Roman"/>
            <w:i/>
            <w:iCs/>
            <w:noProof/>
            <w:lang w:val="en-GB"/>
          </w:rPr>
          <w:t>Psychological Science in the Public Interest</w:t>
        </w:r>
      </w:ins>
      <w:ins w:id="588" w:author="Lauren Harrison" w:date="2021-05-21T11:38:00Z">
        <w:r w:rsidRPr="00FE4C77">
          <w:rPr>
            <w:rFonts w:ascii="Times New Roman" w:hAnsi="Times New Roman" w:cs="Times New Roman"/>
            <w:noProof/>
            <w:lang w:val="en-GB"/>
          </w:rPr>
          <w:t xml:space="preserve"> </w:t>
        </w:r>
      </w:ins>
      <w:ins w:id="589" w:author="Lauren Harrison" w:date="2021-05-21T11:40:00Z">
        <w:r>
          <w:rPr>
            <w:rFonts w:ascii="Times New Roman" w:hAnsi="Times New Roman" w:cs="Times New Roman"/>
            <w:b/>
            <w:bCs/>
            <w:noProof/>
            <w:lang w:val="en-GB"/>
          </w:rPr>
          <w:t>8</w:t>
        </w:r>
      </w:ins>
      <w:ins w:id="590" w:author="Lauren Harrison" w:date="2021-05-21T11:38:00Z">
        <w:r w:rsidRPr="00FE4C77">
          <w:rPr>
            <w:rFonts w:ascii="Times New Roman" w:hAnsi="Times New Roman" w:cs="Times New Roman"/>
            <w:noProof/>
            <w:lang w:val="en-GB"/>
          </w:rPr>
          <w:t xml:space="preserve">, </w:t>
        </w:r>
      </w:ins>
      <w:ins w:id="591" w:author="Lauren Harrison" w:date="2021-05-21T11:40:00Z">
        <w:r>
          <w:rPr>
            <w:rFonts w:ascii="Times New Roman" w:hAnsi="Times New Roman" w:cs="Times New Roman"/>
            <w:noProof/>
            <w:lang w:val="en-GB"/>
          </w:rPr>
          <w:t>1-51</w:t>
        </w:r>
      </w:ins>
      <w:ins w:id="592" w:author="Lauren Harrison" w:date="2021-05-21T11:38:00Z">
        <w:r w:rsidRPr="00FE4C77">
          <w:rPr>
            <w:rFonts w:ascii="Times New Roman" w:hAnsi="Times New Roman" w:cs="Times New Roman"/>
            <w:noProof/>
            <w:lang w:val="en-GB"/>
          </w:rPr>
          <w:t>.</w:t>
        </w:r>
      </w:ins>
    </w:p>
    <w:p w14:paraId="14EB6C84" w14:textId="52DE78DA"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Han, 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Jablonski, P.G.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Brooks, R.C.</w:t>
      </w:r>
      <w:r w:rsidR="00FE4C77" w:rsidRPr="00FE4C77">
        <w:rPr>
          <w:rFonts w:ascii="Times New Roman" w:hAnsi="Times New Roman" w:cs="Times New Roman"/>
          <w:noProof/>
          <w:lang w:val="en-GB"/>
        </w:rPr>
        <w:t xml:space="preserve"> (2015) Intimidating courtship and sex differences in predation risk lead to sex-specific behavioural syndromes.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109</w:t>
      </w:r>
      <w:r w:rsidR="00FE4C77" w:rsidRPr="00FE4C77">
        <w:rPr>
          <w:rFonts w:ascii="Times New Roman" w:hAnsi="Times New Roman" w:cs="Times New Roman"/>
          <w:noProof/>
          <w:lang w:val="en-GB"/>
        </w:rPr>
        <w:t xml:space="preserve">, 177–185. </w:t>
      </w:r>
      <w:del w:id="593" w:author="Lauren Harrison" w:date="2021-04-17T16:38:00Z">
        <w:r w:rsidR="00FE4C77" w:rsidRPr="00FE4C77" w:rsidDel="00F42322">
          <w:rPr>
            <w:rFonts w:ascii="Times New Roman" w:hAnsi="Times New Roman" w:cs="Times New Roman"/>
            <w:noProof/>
            <w:lang w:val="en-GB"/>
          </w:rPr>
          <w:delText>Elsevier Ltd.</w:delText>
        </w:r>
      </w:del>
    </w:p>
    <w:p w14:paraId="26AED0E8" w14:textId="5510FD5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Hardouin, L.A.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Legagneux,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Hingrat,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Robert, A.</w:t>
      </w:r>
      <w:r w:rsidR="00FE4C77" w:rsidRPr="00FE4C77">
        <w:rPr>
          <w:rFonts w:ascii="Times New Roman" w:hAnsi="Times New Roman" w:cs="Times New Roman"/>
          <w:noProof/>
          <w:lang w:val="en-GB"/>
        </w:rPr>
        <w:t xml:space="preserve"> (2015) Sex-specific dispersal responses to inbreeding and kinship. </w:t>
      </w:r>
      <w:ins w:id="594" w:author="Lauren Harrison" w:date="2021-04-17T16:38:00Z">
        <w:r w:rsidR="00F42322" w:rsidRPr="00FE4C77">
          <w:rPr>
            <w:rFonts w:ascii="Times New Roman" w:hAnsi="Times New Roman" w:cs="Times New Roman"/>
            <w:i/>
            <w:iCs/>
            <w:noProof/>
            <w:lang w:val="en-GB"/>
          </w:rPr>
          <w:t>Animal Behaviour</w:t>
        </w:r>
        <w:r w:rsidR="00F42322" w:rsidRPr="00FE4C77">
          <w:rPr>
            <w:rFonts w:ascii="Times New Roman" w:hAnsi="Times New Roman" w:cs="Times New Roman"/>
            <w:noProof/>
            <w:lang w:val="en-GB"/>
          </w:rPr>
          <w:t xml:space="preserve"> </w:t>
        </w:r>
      </w:ins>
      <w:del w:id="595" w:author="Lauren Harrison" w:date="2021-04-17T16:38:00Z">
        <w:r w:rsidR="00FE4C77" w:rsidRPr="00FE4C77" w:rsidDel="00F42322">
          <w:rPr>
            <w:rFonts w:ascii="Times New Roman" w:hAnsi="Times New Roman" w:cs="Times New Roman"/>
            <w:i/>
            <w:iCs/>
            <w:noProof/>
            <w:lang w:val="en-GB"/>
          </w:rPr>
          <w:delText>ANIMAL BEHAVIOUR</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105</w:t>
      </w:r>
      <w:r w:rsidR="00FE4C77" w:rsidRPr="00FE4C77">
        <w:rPr>
          <w:rFonts w:ascii="Times New Roman" w:hAnsi="Times New Roman" w:cs="Times New Roman"/>
          <w:noProof/>
          <w:lang w:val="en-GB"/>
        </w:rPr>
        <w:t>, 1–10.</w:t>
      </w:r>
    </w:p>
    <w:p w14:paraId="1B911CAA" w14:textId="72337C1F"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Harris,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Eroukhmanoff,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Green, K.K.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Svensson, E.I.</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Pettersson, L.B.</w:t>
      </w:r>
      <w:r w:rsidR="00FE4C77" w:rsidRPr="00FE4C77">
        <w:rPr>
          <w:rFonts w:ascii="Times New Roman" w:hAnsi="Times New Roman" w:cs="Times New Roman"/>
          <w:noProof/>
          <w:lang w:val="en-GB"/>
        </w:rPr>
        <w:t xml:space="preserve"> (2011) Changes in behavioural trait integration following rapid ecotype divergence in an aquatic isopod. </w:t>
      </w:r>
      <w:r w:rsidR="00FE4C77" w:rsidRPr="00FE4C77">
        <w:rPr>
          <w:rFonts w:ascii="Times New Roman" w:hAnsi="Times New Roman" w:cs="Times New Roman"/>
          <w:i/>
          <w:iCs/>
          <w:noProof/>
          <w:lang w:val="en-GB"/>
        </w:rPr>
        <w:t>Journal of Evolutionary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24</w:t>
      </w:r>
      <w:r w:rsidR="00FE4C77" w:rsidRPr="00FE4C77">
        <w:rPr>
          <w:rFonts w:ascii="Times New Roman" w:hAnsi="Times New Roman" w:cs="Times New Roman"/>
          <w:noProof/>
          <w:lang w:val="en-GB"/>
        </w:rPr>
        <w:t>, 1887–1896.</w:t>
      </w:r>
    </w:p>
    <w:p w14:paraId="29056B11" w14:textId="15EE272C"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Harris,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Ramnarine, I.W.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Smith, H.K.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Pettersson, L.B.</w:t>
      </w:r>
      <w:r w:rsidR="00FE4C77" w:rsidRPr="00FE4C77">
        <w:rPr>
          <w:rFonts w:ascii="Times New Roman" w:hAnsi="Times New Roman" w:cs="Times New Roman"/>
          <w:noProof/>
          <w:lang w:val="en-GB"/>
        </w:rPr>
        <w:t xml:space="preserve"> (2010) Picking personalities apart: Estimating the influence of predation, sex and body size on boldness in the guppy </w:t>
      </w:r>
      <w:r w:rsidR="00FE4C77" w:rsidRPr="00D5398F">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Oikos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119</w:t>
      </w:r>
      <w:r w:rsidR="00FE4C77" w:rsidRPr="00FE4C77">
        <w:rPr>
          <w:rFonts w:ascii="Times New Roman" w:hAnsi="Times New Roman" w:cs="Times New Roman"/>
          <w:noProof/>
          <w:lang w:val="en-GB"/>
        </w:rPr>
        <w:t>, 1711–1718.</w:t>
      </w:r>
    </w:p>
    <w:p w14:paraId="4FE945B0" w14:textId="34D8208A"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Hazlett, B.A.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Bach, C.E.</w:t>
      </w:r>
      <w:r w:rsidR="00FE4C77" w:rsidRPr="00FE4C77">
        <w:rPr>
          <w:rFonts w:ascii="Times New Roman" w:hAnsi="Times New Roman" w:cs="Times New Roman"/>
          <w:noProof/>
          <w:lang w:val="en-GB"/>
        </w:rPr>
        <w:t xml:space="preserve"> (2010) Individuality in the predator defense behaviour of the crab </w:t>
      </w:r>
      <w:r w:rsidR="00FE4C77" w:rsidRPr="00E14D1B">
        <w:rPr>
          <w:rFonts w:ascii="Times New Roman" w:hAnsi="Times New Roman" w:cs="Times New Roman"/>
          <w:i/>
          <w:iCs/>
          <w:noProof/>
          <w:lang w:val="en-GB"/>
        </w:rPr>
        <w:t>Heterozius rotundifrons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147</w:t>
      </w:r>
      <w:r w:rsidR="00FE4C77" w:rsidRPr="00FE4C77">
        <w:rPr>
          <w:rFonts w:ascii="Times New Roman" w:hAnsi="Times New Roman" w:cs="Times New Roman"/>
          <w:noProof/>
          <w:lang w:val="en-GB"/>
        </w:rPr>
        <w:t>, 587–597.</w:t>
      </w:r>
    </w:p>
    <w:p w14:paraId="43235AF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Hedges, L. V.</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Olkin, I.</w:t>
      </w:r>
      <w:r w:rsidRPr="00FE4C77">
        <w:rPr>
          <w:rFonts w:ascii="Times New Roman" w:hAnsi="Times New Roman" w:cs="Times New Roman"/>
          <w:noProof/>
          <w:lang w:val="en-GB"/>
        </w:rPr>
        <w:t xml:space="preserve"> (1985) </w:t>
      </w:r>
      <w:r w:rsidRPr="00FE4C77">
        <w:rPr>
          <w:rFonts w:ascii="Times New Roman" w:hAnsi="Times New Roman" w:cs="Times New Roman"/>
          <w:i/>
          <w:iCs/>
          <w:noProof/>
          <w:lang w:val="en-GB"/>
        </w:rPr>
        <w:t>Statistical Methods for Meta-Analysis</w:t>
      </w:r>
      <w:r w:rsidRPr="00FE4C77">
        <w:rPr>
          <w:rFonts w:ascii="Times New Roman" w:hAnsi="Times New Roman" w:cs="Times New Roman"/>
          <w:noProof/>
          <w:lang w:val="en-GB"/>
        </w:rPr>
        <w:t xml:space="preserve">. In </w:t>
      </w:r>
      <w:r w:rsidRPr="00FE4C77">
        <w:rPr>
          <w:rFonts w:ascii="Times New Roman" w:hAnsi="Times New Roman" w:cs="Times New Roman"/>
          <w:i/>
          <w:iCs/>
          <w:noProof/>
          <w:lang w:val="en-GB"/>
        </w:rPr>
        <w:t>Biometrics</w:t>
      </w:r>
      <w:r w:rsidRPr="00FE4C77">
        <w:rPr>
          <w:rFonts w:ascii="Times New Roman" w:hAnsi="Times New Roman" w:cs="Times New Roman"/>
          <w:noProof/>
          <w:lang w:val="en-GB"/>
        </w:rPr>
        <w:t xml:space="preserve"> p. Academic Press, New York.</w:t>
      </w:r>
    </w:p>
    <w:p w14:paraId="3E656A08" w14:textId="6E489A08"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Hegab, I.M.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Qian,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Pu, Q.</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Wang,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Yukun,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Guo,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Wang,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Ji,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Hanafy, A.M.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Su, J.</w:t>
      </w:r>
      <w:r w:rsidR="00FE4C77" w:rsidRPr="00FE4C77">
        <w:rPr>
          <w:rFonts w:ascii="Times New Roman" w:hAnsi="Times New Roman" w:cs="Times New Roman"/>
          <w:noProof/>
          <w:lang w:val="en-GB"/>
        </w:rPr>
        <w:t xml:space="preserve"> (2018) Gender difference in unconditioned and conditioned predator fear responses in Smith’s zokors (</w:t>
      </w:r>
      <w:r w:rsidR="00FE4C77" w:rsidRPr="00E14D1B">
        <w:rPr>
          <w:rFonts w:ascii="Times New Roman" w:hAnsi="Times New Roman" w:cs="Times New Roman"/>
          <w:i/>
          <w:iCs/>
          <w:noProof/>
          <w:lang w:val="en-GB"/>
        </w:rPr>
        <w:t>Eospalax smithii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Global Ecology and Conservation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16</w:t>
      </w:r>
      <w:r w:rsidR="00FE4C77" w:rsidRPr="00FE4C77">
        <w:rPr>
          <w:rFonts w:ascii="Times New Roman" w:hAnsi="Times New Roman" w:cs="Times New Roman"/>
          <w:noProof/>
          <w:lang w:val="en-GB"/>
        </w:rPr>
        <w:t>, e00503.</w:t>
      </w:r>
    </w:p>
    <w:p w14:paraId="53A18681" w14:textId="29CDDEDA"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Heinen-Kay, J.L.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Schmidt, D.A.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Stafford, A.T.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Costa, M.T.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Peterson, M.N.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Kern, E.M.A.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Langerhans, R.B.</w:t>
      </w:r>
      <w:r w:rsidR="00FE4C77" w:rsidRPr="00FE4C77">
        <w:rPr>
          <w:rFonts w:ascii="Times New Roman" w:hAnsi="Times New Roman" w:cs="Times New Roman"/>
          <w:noProof/>
          <w:lang w:val="en-GB"/>
        </w:rPr>
        <w:t xml:space="preserve"> (2016) Predicting multifarious behavioural divergence in the wild. </w:t>
      </w:r>
      <w:ins w:id="596" w:author="Lauren Harrison" w:date="2021-04-17T16:38:00Z">
        <w:r w:rsidR="00F42322" w:rsidRPr="00FE4C77">
          <w:rPr>
            <w:rFonts w:ascii="Times New Roman" w:hAnsi="Times New Roman" w:cs="Times New Roman"/>
            <w:i/>
            <w:iCs/>
            <w:noProof/>
            <w:lang w:val="en-GB"/>
          </w:rPr>
          <w:t>Animal Behaviour</w:t>
        </w:r>
        <w:r w:rsidR="00F42322" w:rsidRPr="00FE4C77">
          <w:rPr>
            <w:rFonts w:ascii="Times New Roman" w:hAnsi="Times New Roman" w:cs="Times New Roman"/>
            <w:noProof/>
            <w:lang w:val="en-GB"/>
          </w:rPr>
          <w:t xml:space="preserve"> </w:t>
        </w:r>
      </w:ins>
      <w:del w:id="597" w:author="Lauren Harrison" w:date="2021-04-17T16:38:00Z">
        <w:r w:rsidR="00FE4C77" w:rsidRPr="00FE4C77" w:rsidDel="00F42322">
          <w:rPr>
            <w:rFonts w:ascii="Times New Roman" w:hAnsi="Times New Roman" w:cs="Times New Roman"/>
            <w:i/>
            <w:iCs/>
            <w:noProof/>
            <w:lang w:val="en-GB"/>
          </w:rPr>
          <w:delText>ANIMAL BEHAVIOUR</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121</w:t>
      </w:r>
      <w:r w:rsidR="00FE4C77" w:rsidRPr="00FE4C77">
        <w:rPr>
          <w:rFonts w:ascii="Times New Roman" w:hAnsi="Times New Roman" w:cs="Times New Roman"/>
          <w:noProof/>
          <w:lang w:val="en-GB"/>
        </w:rPr>
        <w:t>, 3–10.</w:t>
      </w:r>
    </w:p>
    <w:p w14:paraId="76B1D548" w14:textId="2F7527E3"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Higgins, J.P.T.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Thompson, S.G.</w:t>
      </w:r>
      <w:r w:rsidRPr="00FE4C77">
        <w:rPr>
          <w:rFonts w:ascii="Times New Roman" w:hAnsi="Times New Roman" w:cs="Times New Roman"/>
          <w:noProof/>
          <w:lang w:val="en-GB"/>
        </w:rPr>
        <w:t xml:space="preserve"> (2002) Quantifying heterogeneity in a meta-analysis. </w:t>
      </w:r>
      <w:r w:rsidRPr="00FE4C77">
        <w:rPr>
          <w:rFonts w:ascii="Times New Roman" w:hAnsi="Times New Roman" w:cs="Times New Roman"/>
          <w:i/>
          <w:iCs/>
          <w:noProof/>
          <w:lang w:val="en-GB"/>
        </w:rPr>
        <w:t>Statistics in Medicine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21</w:t>
      </w:r>
      <w:r w:rsidRPr="00FE4C77">
        <w:rPr>
          <w:rFonts w:ascii="Times New Roman" w:hAnsi="Times New Roman" w:cs="Times New Roman"/>
          <w:noProof/>
          <w:lang w:val="en-GB"/>
        </w:rPr>
        <w:t>, 1539–1558.</w:t>
      </w:r>
    </w:p>
    <w:p w14:paraId="1F5023DE" w14:textId="6C4F8C31"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Higgins, L.A.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Jones, K.M.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Wayne, M.L.</w:t>
      </w:r>
      <w:r w:rsidR="00FE4C77" w:rsidRPr="00FE4C77">
        <w:rPr>
          <w:rFonts w:ascii="Times New Roman" w:hAnsi="Times New Roman" w:cs="Times New Roman"/>
          <w:noProof/>
          <w:lang w:val="en-GB"/>
        </w:rPr>
        <w:t xml:space="preserve"> (2005) Quantitative genetics of natural variation of behavior in </w:t>
      </w:r>
      <w:r w:rsidR="00FE4C77" w:rsidRPr="00E14D1B">
        <w:rPr>
          <w:rFonts w:ascii="Times New Roman" w:hAnsi="Times New Roman" w:cs="Times New Roman"/>
          <w:i/>
          <w:iCs/>
          <w:noProof/>
          <w:lang w:val="en-GB"/>
        </w:rPr>
        <w:t>Drosophila melanogaster</w:t>
      </w:r>
      <w:r w:rsidR="00FE4C77" w:rsidRPr="00FE4C77">
        <w:rPr>
          <w:rFonts w:ascii="Times New Roman" w:hAnsi="Times New Roman" w:cs="Times New Roman"/>
          <w:noProof/>
          <w:lang w:val="en-GB"/>
        </w:rPr>
        <w:t xml:space="preserve">: The possible role of the social environment on creating persistent patterns of group activity.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59</w:t>
      </w:r>
      <w:r w:rsidR="00FE4C77" w:rsidRPr="00FE4C77">
        <w:rPr>
          <w:rFonts w:ascii="Times New Roman" w:hAnsi="Times New Roman" w:cs="Times New Roman"/>
          <w:noProof/>
          <w:lang w:val="en-GB"/>
        </w:rPr>
        <w:t>, 1529–1539.</w:t>
      </w:r>
    </w:p>
    <w:p w14:paraId="607CC719"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Hinchliff, C.E., Smith, S.A., Allman, J.F., Burleigh, J.G., Chaudhary, R., Coghill, L.M., Crandall, K.A., Deng, J., Drew, B.T., Gazis, R., Gude, K., Hibbett, D.S., Katz, L.A., Laughinghouse, H.D., McTavish, E.J., et al.</w:t>
      </w:r>
      <w:r w:rsidRPr="00FE4C77">
        <w:rPr>
          <w:rFonts w:ascii="Times New Roman" w:hAnsi="Times New Roman" w:cs="Times New Roman"/>
          <w:noProof/>
          <w:lang w:val="en-GB"/>
        </w:rPr>
        <w:t xml:space="preserve"> (2015) Synthesis of phylogeny and taxonomy into a comprehensive tree of life. </w:t>
      </w:r>
      <w:r w:rsidRPr="00FE4C77">
        <w:rPr>
          <w:rFonts w:ascii="Times New Roman" w:hAnsi="Times New Roman" w:cs="Times New Roman"/>
          <w:i/>
          <w:iCs/>
          <w:noProof/>
          <w:lang w:val="en-GB"/>
        </w:rPr>
        <w:t>Proceedings of the National Academy of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112</w:t>
      </w:r>
      <w:r w:rsidRPr="00FE4C77">
        <w:rPr>
          <w:rFonts w:ascii="Times New Roman" w:hAnsi="Times New Roman" w:cs="Times New Roman"/>
          <w:noProof/>
          <w:lang w:val="en-GB"/>
        </w:rPr>
        <w:t>, 12764–12769.</w:t>
      </w:r>
    </w:p>
    <w:p w14:paraId="2DEF06EA" w14:textId="6B26579F"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Holtmann,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Grosser,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Lagisz,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Johnson, S.L.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Santos, E.S.A.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Lara, 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Robertson, B.C.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Nakagawa, S.</w:t>
      </w:r>
      <w:r w:rsidR="00FE4C77" w:rsidRPr="00FE4C77">
        <w:rPr>
          <w:rFonts w:ascii="Times New Roman" w:hAnsi="Times New Roman" w:cs="Times New Roman"/>
          <w:noProof/>
          <w:lang w:val="en-GB"/>
        </w:rPr>
        <w:t xml:space="preserve"> (2016) Population differentiation and behavioural association of the two ‘personality’ genes DRD4 and SERT in dunnocks (</w:t>
      </w:r>
      <w:r w:rsidR="00FE4C77" w:rsidRPr="00E14D1B">
        <w:rPr>
          <w:rFonts w:ascii="Times New Roman" w:hAnsi="Times New Roman" w:cs="Times New Roman"/>
          <w:i/>
          <w:iCs/>
          <w:noProof/>
          <w:lang w:val="en-GB"/>
        </w:rPr>
        <w:t>Prunella modularis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Molecular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w:t>
      </w:r>
      <w:r w:rsidR="00FE4C77" w:rsidRPr="00FE4C77">
        <w:rPr>
          <w:rFonts w:ascii="Times New Roman" w:hAnsi="Times New Roman" w:cs="Times New Roman"/>
          <w:noProof/>
          <w:lang w:val="en-GB"/>
        </w:rPr>
        <w:t>, 706–722.</w:t>
      </w:r>
    </w:p>
    <w:p w14:paraId="45E90A03" w14:textId="2FF165B0"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Holtmann,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Santos, E.S.A.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Lara, C.E.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Nakagawa, S.</w:t>
      </w:r>
      <w:r w:rsidR="00FE4C77" w:rsidRPr="00FE4C77">
        <w:rPr>
          <w:rFonts w:ascii="Times New Roman" w:hAnsi="Times New Roman" w:cs="Times New Roman"/>
          <w:noProof/>
          <w:lang w:val="en-GB"/>
        </w:rPr>
        <w:t xml:space="preserve"> (2017) Personality-matching habitat choice, rather than behavioural plasticity, is a likely driver of a phenotype-environment covariance. </w:t>
      </w:r>
      <w:r w:rsidR="00FE4C77" w:rsidRPr="00FE4C77">
        <w:rPr>
          <w:rFonts w:ascii="Times New Roman" w:hAnsi="Times New Roman" w:cs="Times New Roman"/>
          <w:i/>
          <w:iCs/>
          <w:noProof/>
          <w:lang w:val="en-GB"/>
        </w:rPr>
        <w:t>Proc</w:t>
      </w:r>
      <w:ins w:id="598" w:author="Lauren Harrison" w:date="2021-04-17T16:38:00Z">
        <w:r w:rsidR="00F42322">
          <w:rPr>
            <w:rFonts w:ascii="Times New Roman" w:hAnsi="Times New Roman" w:cs="Times New Roman"/>
            <w:i/>
            <w:iCs/>
            <w:noProof/>
            <w:lang w:val="en-GB"/>
          </w:rPr>
          <w:t>eedings of the</w:t>
        </w:r>
      </w:ins>
      <w:r w:rsidR="00FE4C77" w:rsidRPr="00FE4C77">
        <w:rPr>
          <w:rFonts w:ascii="Times New Roman" w:hAnsi="Times New Roman" w:cs="Times New Roman"/>
          <w:i/>
          <w:iCs/>
          <w:noProof/>
          <w:lang w:val="en-GB"/>
        </w:rPr>
        <w:t xml:space="preserve"> R</w:t>
      </w:r>
      <w:ins w:id="599" w:author="Lauren Harrison" w:date="2021-04-17T16:38:00Z">
        <w:r w:rsidR="00F42322">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600" w:author="Lauren Harrison" w:date="2021-04-17T16:38:00Z">
        <w:r w:rsidR="00F42322">
          <w:rPr>
            <w:rFonts w:ascii="Times New Roman" w:hAnsi="Times New Roman" w:cs="Times New Roman"/>
            <w:i/>
            <w:iCs/>
            <w:noProof/>
            <w:lang w:val="en-GB"/>
          </w:rPr>
          <w:t>iety London</w:t>
        </w:r>
      </w:ins>
      <w:r w:rsidR="00FE4C77" w:rsidRPr="00FE4C77">
        <w:rPr>
          <w:rFonts w:ascii="Times New Roman" w:hAnsi="Times New Roman" w:cs="Times New Roman"/>
          <w:i/>
          <w:iCs/>
          <w:noProof/>
          <w:lang w:val="en-GB"/>
        </w:rPr>
        <w:t xml:space="preserve">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284</w:t>
      </w:r>
      <w:r w:rsidR="00FE4C77" w:rsidRPr="00FE4C77">
        <w:rPr>
          <w:rFonts w:ascii="Times New Roman" w:hAnsi="Times New Roman" w:cs="Times New Roman"/>
          <w:noProof/>
          <w:lang w:val="en-GB"/>
        </w:rPr>
        <w:t>, 20170943.</w:t>
      </w:r>
    </w:p>
    <w:p w14:paraId="1831E81D" w14:textId="7748F976"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Horik, J.O.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Langley, E.J.G.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Whiteside,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Madden, J.R.</w:t>
      </w:r>
      <w:r w:rsidR="00FE4C77" w:rsidRPr="00FE4C77">
        <w:rPr>
          <w:rFonts w:ascii="Times New Roman" w:hAnsi="Times New Roman" w:cs="Times New Roman"/>
          <w:noProof/>
          <w:lang w:val="en-GB"/>
        </w:rPr>
        <w:t xml:space="preserve"> (2017) Differential </w:t>
      </w:r>
      <w:r w:rsidR="00FE4C77" w:rsidRPr="00FE4C77">
        <w:rPr>
          <w:rFonts w:ascii="Times New Roman" w:hAnsi="Times New Roman" w:cs="Times New Roman"/>
          <w:noProof/>
          <w:lang w:val="en-GB"/>
        </w:rPr>
        <w:lastRenderedPageBreak/>
        <w:t xml:space="preserve">participation in cognitive tests is driven by personality, sex, body condition and experience.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134</w:t>
      </w:r>
      <w:r w:rsidR="00FE4C77" w:rsidRPr="00FE4C77">
        <w:rPr>
          <w:rFonts w:ascii="Times New Roman" w:hAnsi="Times New Roman" w:cs="Times New Roman"/>
          <w:noProof/>
          <w:lang w:val="en-GB"/>
        </w:rPr>
        <w:t>, 22–30.</w:t>
      </w:r>
    </w:p>
    <w:p w14:paraId="4DA25DE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Houle,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Pélabon,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Wagner, G.</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Hansen, T.F.</w:t>
      </w:r>
      <w:r w:rsidRPr="00FE4C77">
        <w:rPr>
          <w:rFonts w:ascii="Times New Roman" w:hAnsi="Times New Roman" w:cs="Times New Roman"/>
          <w:noProof/>
          <w:lang w:val="en-GB"/>
        </w:rPr>
        <w:t xml:space="preserve"> (2011) Measurement and meaning in biology. </w:t>
      </w:r>
      <w:r w:rsidRPr="00FE4C77">
        <w:rPr>
          <w:rFonts w:ascii="Times New Roman" w:hAnsi="Times New Roman" w:cs="Times New Roman"/>
          <w:i/>
          <w:iCs/>
          <w:noProof/>
          <w:lang w:val="en-GB"/>
        </w:rPr>
        <w:t>The Quarterly Review of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86</w:t>
      </w:r>
      <w:r w:rsidRPr="00FE4C77">
        <w:rPr>
          <w:rFonts w:ascii="Times New Roman" w:hAnsi="Times New Roman" w:cs="Times New Roman"/>
          <w:noProof/>
          <w:lang w:val="en-GB"/>
        </w:rPr>
        <w:t>, 3–34.</w:t>
      </w:r>
    </w:p>
    <w:p w14:paraId="68F937B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Hunt,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Brooks,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Smith, M.J.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Bentsen, C.L.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Bussière, L.F.</w:t>
      </w:r>
      <w:r w:rsidRPr="00FE4C77">
        <w:rPr>
          <w:rFonts w:ascii="Times New Roman" w:hAnsi="Times New Roman" w:cs="Times New Roman"/>
          <w:noProof/>
          <w:lang w:val="en-GB"/>
        </w:rPr>
        <w:t xml:space="preserve"> (2004) High-quality male field crickets invest heavily in sexual display but die young.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432</w:t>
      </w:r>
      <w:r w:rsidRPr="00FE4C77">
        <w:rPr>
          <w:rFonts w:ascii="Times New Roman" w:hAnsi="Times New Roman" w:cs="Times New Roman"/>
          <w:noProof/>
          <w:lang w:val="en-GB"/>
        </w:rPr>
        <w:t>, 1024–1027.</w:t>
      </w:r>
    </w:p>
    <w:p w14:paraId="3BDA53C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James, J.W.</w:t>
      </w:r>
      <w:r w:rsidRPr="00FE4C77">
        <w:rPr>
          <w:rFonts w:ascii="Times New Roman" w:hAnsi="Times New Roman" w:cs="Times New Roman"/>
          <w:noProof/>
          <w:lang w:val="en-GB"/>
        </w:rPr>
        <w:t xml:space="preserve"> (1973) 353. Note: Covariances Between Relatives due to Sex-Linked Genes. </w:t>
      </w:r>
      <w:r w:rsidRPr="00FE4C77">
        <w:rPr>
          <w:rFonts w:ascii="Times New Roman" w:hAnsi="Times New Roman" w:cs="Times New Roman"/>
          <w:i/>
          <w:iCs/>
          <w:noProof/>
          <w:lang w:val="en-GB"/>
        </w:rPr>
        <w:t>Biometrics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29</w:t>
      </w:r>
      <w:r w:rsidRPr="00FE4C77">
        <w:rPr>
          <w:rFonts w:ascii="Times New Roman" w:hAnsi="Times New Roman" w:cs="Times New Roman"/>
          <w:noProof/>
          <w:lang w:val="en-GB"/>
        </w:rPr>
        <w:t>, 584.</w:t>
      </w:r>
    </w:p>
    <w:p w14:paraId="41CD926D"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Janicke, 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Häderer, I.K.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Lajeunesse, M.J.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Anthes, N.</w:t>
      </w:r>
      <w:r w:rsidRPr="00FE4C77">
        <w:rPr>
          <w:rFonts w:ascii="Times New Roman" w:hAnsi="Times New Roman" w:cs="Times New Roman"/>
          <w:noProof/>
          <w:lang w:val="en-GB"/>
        </w:rPr>
        <w:t xml:space="preserve"> (2016) Darwinian sex roles confirmed across the animal kingdom. </w:t>
      </w:r>
      <w:r w:rsidRPr="00FE4C77">
        <w:rPr>
          <w:rFonts w:ascii="Times New Roman" w:hAnsi="Times New Roman" w:cs="Times New Roman"/>
          <w:i/>
          <w:iCs/>
          <w:noProof/>
          <w:lang w:val="en-GB"/>
        </w:rPr>
        <w:t>Science Advances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w:t>
      </w:r>
      <w:r w:rsidRPr="00FE4C77">
        <w:rPr>
          <w:rFonts w:ascii="Times New Roman" w:hAnsi="Times New Roman" w:cs="Times New Roman"/>
          <w:noProof/>
          <w:lang w:val="en-GB"/>
        </w:rPr>
        <w:t>, 1–11.</w:t>
      </w:r>
    </w:p>
    <w:p w14:paraId="067726D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Janicke,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Morrow, E.H.</w:t>
      </w:r>
      <w:r w:rsidRPr="00FE4C77">
        <w:rPr>
          <w:rFonts w:ascii="Times New Roman" w:hAnsi="Times New Roman" w:cs="Times New Roman"/>
          <w:noProof/>
          <w:lang w:val="en-GB"/>
        </w:rPr>
        <w:t xml:space="preserve"> (2018) Operational sex ratio predicts the opportunity and direction of sexual selection across animals. </w:t>
      </w:r>
      <w:r w:rsidRPr="00FE4C77">
        <w:rPr>
          <w:rFonts w:ascii="Times New Roman" w:hAnsi="Times New Roman" w:cs="Times New Roman"/>
          <w:i/>
          <w:iCs/>
          <w:noProof/>
          <w:lang w:val="en-GB"/>
        </w:rPr>
        <w:t>Ecology Letters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21</w:t>
      </w:r>
      <w:r w:rsidRPr="00FE4C77">
        <w:rPr>
          <w:rFonts w:ascii="Times New Roman" w:hAnsi="Times New Roman" w:cs="Times New Roman"/>
          <w:noProof/>
          <w:lang w:val="en-GB"/>
        </w:rPr>
        <w:t>, 384–391.</w:t>
      </w:r>
    </w:p>
    <w:p w14:paraId="241A6F6F" w14:textId="11C4AFD9"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Jantzen, 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Annunziato, K.M.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Cooper, K.R.</w:t>
      </w:r>
      <w:r w:rsidR="00FE4C77" w:rsidRPr="00FE4C77">
        <w:rPr>
          <w:rFonts w:ascii="Times New Roman" w:hAnsi="Times New Roman" w:cs="Times New Roman"/>
          <w:noProof/>
          <w:lang w:val="en-GB"/>
        </w:rPr>
        <w:t xml:space="preserve"> (2016) Behavioral, morphometric, and gene expression effects in adult zebrafish (</w:t>
      </w:r>
      <w:r w:rsidR="00FE4C77" w:rsidRPr="00E14D1B">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embryonically exposed to PFOA, PFOS, and PFNA. </w:t>
      </w:r>
      <w:r w:rsidR="00FE4C77" w:rsidRPr="00FE4C77">
        <w:rPr>
          <w:rFonts w:ascii="Times New Roman" w:hAnsi="Times New Roman" w:cs="Times New Roman"/>
          <w:i/>
          <w:iCs/>
          <w:noProof/>
          <w:lang w:val="en-GB"/>
        </w:rPr>
        <w:t>Aquatic Toxicology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180</w:t>
      </w:r>
      <w:r w:rsidR="00FE4C77" w:rsidRPr="00FE4C77">
        <w:rPr>
          <w:rFonts w:ascii="Times New Roman" w:hAnsi="Times New Roman" w:cs="Times New Roman"/>
          <w:noProof/>
          <w:lang w:val="en-GB"/>
        </w:rPr>
        <w:t>, 123–130.</w:t>
      </w:r>
    </w:p>
    <w:p w14:paraId="2531C0EE" w14:textId="63177D98"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Jašarević,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Williams, S.A.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Roberts, R.M.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Geary, D.C.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Rosenfield, C.S.</w:t>
      </w:r>
      <w:r w:rsidR="00FE4C77" w:rsidRPr="00FE4C77">
        <w:rPr>
          <w:rFonts w:ascii="Times New Roman" w:hAnsi="Times New Roman" w:cs="Times New Roman"/>
          <w:noProof/>
          <w:lang w:val="en-GB"/>
        </w:rPr>
        <w:t xml:space="preserve"> (2012) Spatial navigation strategies in </w:t>
      </w:r>
      <w:r w:rsidR="00FE4C77" w:rsidRPr="00E14D1B">
        <w:rPr>
          <w:rFonts w:ascii="Times New Roman" w:hAnsi="Times New Roman" w:cs="Times New Roman"/>
          <w:i/>
          <w:iCs/>
          <w:noProof/>
          <w:lang w:val="en-GB"/>
        </w:rPr>
        <w:t>Peromyscus</w:t>
      </w:r>
      <w:r w:rsidR="00FE4C77" w:rsidRPr="00FE4C77">
        <w:rPr>
          <w:rFonts w:ascii="Times New Roman" w:hAnsi="Times New Roman" w:cs="Times New Roman"/>
          <w:noProof/>
          <w:lang w:val="en-GB"/>
        </w:rPr>
        <w:t xml:space="preserve">: a comparative study. </w:t>
      </w:r>
      <w:ins w:id="601" w:author="Lauren Harrison" w:date="2021-04-17T16:38:00Z">
        <w:r w:rsidR="00F42322" w:rsidRPr="00FE4C77">
          <w:rPr>
            <w:rFonts w:ascii="Times New Roman" w:hAnsi="Times New Roman" w:cs="Times New Roman"/>
            <w:i/>
            <w:iCs/>
            <w:noProof/>
            <w:lang w:val="en-GB"/>
          </w:rPr>
          <w:t>Animal Behaviour</w:t>
        </w:r>
      </w:ins>
      <w:del w:id="602" w:author="Lauren Harrison" w:date="2021-04-17T16:38:00Z">
        <w:r w:rsidR="00FE4C77" w:rsidRPr="00FE4C77" w:rsidDel="00F42322">
          <w:rPr>
            <w:rFonts w:ascii="Times New Roman" w:hAnsi="Times New Roman" w:cs="Times New Roman"/>
            <w:i/>
            <w:iCs/>
            <w:noProof/>
            <w:lang w:val="en-GB"/>
          </w:rPr>
          <w:delText>ANIMAL BEHAVIOUR</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84</w:t>
      </w:r>
      <w:r w:rsidR="00FE4C77" w:rsidRPr="00FE4C77">
        <w:rPr>
          <w:rFonts w:ascii="Times New Roman" w:hAnsi="Times New Roman" w:cs="Times New Roman"/>
          <w:noProof/>
          <w:lang w:val="en-GB"/>
        </w:rPr>
        <w:t>, 1141–1149.</w:t>
      </w:r>
    </w:p>
    <w:p w14:paraId="00C3288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Jetz,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Thomas, G.H.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Joy, J.B.</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Hartmann,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Mooers, A.O.</w:t>
      </w:r>
      <w:r w:rsidRPr="00FE4C77">
        <w:rPr>
          <w:rFonts w:ascii="Times New Roman" w:hAnsi="Times New Roman" w:cs="Times New Roman"/>
          <w:noProof/>
          <w:lang w:val="en-GB"/>
        </w:rPr>
        <w:t xml:space="preserve"> (2012) The global diversity of birds in space and time.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491</w:t>
      </w:r>
      <w:r w:rsidRPr="00FE4C77">
        <w:rPr>
          <w:rFonts w:ascii="Times New Roman" w:hAnsi="Times New Roman" w:cs="Times New Roman"/>
          <w:noProof/>
          <w:lang w:val="en-GB"/>
        </w:rPr>
        <w:t>, 444–448.</w:t>
      </w:r>
    </w:p>
    <w:p w14:paraId="59F59FA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Johnson,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Carothers, A.</w:t>
      </w:r>
      <w:r w:rsidRPr="00FE4C77">
        <w:rPr>
          <w:rFonts w:ascii="Times New Roman" w:hAnsi="Times New Roman" w:cs="Times New Roman"/>
          <w:noProof/>
          <w:lang w:val="en-GB"/>
        </w:rPr>
        <w:t xml:space="preserve"> (2008) Sex Differences in Variability in General Intelligence: A New Look at the Old Question. </w:t>
      </w:r>
      <w:r w:rsidRPr="00FE4C77">
        <w:rPr>
          <w:rFonts w:ascii="Times New Roman" w:hAnsi="Times New Roman" w:cs="Times New Roman"/>
          <w:i/>
          <w:iCs/>
          <w:noProof/>
          <w:lang w:val="en-GB"/>
        </w:rPr>
        <w:t>Perspectives on Psychological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w:t>
      </w:r>
      <w:r w:rsidRPr="00FE4C77">
        <w:rPr>
          <w:rFonts w:ascii="Times New Roman" w:hAnsi="Times New Roman" w:cs="Times New Roman"/>
          <w:noProof/>
          <w:lang w:val="en-GB"/>
        </w:rPr>
        <w:t>, 518–531.</w:t>
      </w:r>
    </w:p>
    <w:p w14:paraId="3EF990E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Johnson,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Deary, I.J.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Carothers, A.</w:t>
      </w:r>
      <w:r w:rsidRPr="00FE4C77">
        <w:rPr>
          <w:rFonts w:ascii="Times New Roman" w:hAnsi="Times New Roman" w:cs="Times New Roman"/>
          <w:noProof/>
          <w:lang w:val="en-GB"/>
        </w:rPr>
        <w:t xml:space="preserve"> (2009) A Role for the X Chromosome in Sex </w:t>
      </w:r>
      <w:r w:rsidRPr="00FE4C77">
        <w:rPr>
          <w:rFonts w:ascii="Times New Roman" w:hAnsi="Times New Roman" w:cs="Times New Roman"/>
          <w:noProof/>
          <w:lang w:val="en-GB"/>
        </w:rPr>
        <w:lastRenderedPageBreak/>
        <w:t xml:space="preserve">Differences in Variability in General Intelligence? </w:t>
      </w:r>
      <w:r w:rsidRPr="00FE4C77">
        <w:rPr>
          <w:rFonts w:ascii="Times New Roman" w:hAnsi="Times New Roman" w:cs="Times New Roman"/>
          <w:i/>
          <w:iCs/>
          <w:noProof/>
          <w:lang w:val="en-GB"/>
        </w:rPr>
        <w:t>Perspectives on Psychological 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w:t>
      </w:r>
      <w:r w:rsidRPr="00FE4C77">
        <w:rPr>
          <w:rFonts w:ascii="Times New Roman" w:hAnsi="Times New Roman" w:cs="Times New Roman"/>
          <w:noProof/>
          <w:lang w:val="en-GB"/>
        </w:rPr>
        <w:t>, 598–611.</w:t>
      </w:r>
    </w:p>
    <w:p w14:paraId="07388958" w14:textId="10160BDE"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Jolles, J.W.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Boogert, N.J.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van den Bos, R.</w:t>
      </w:r>
      <w:r w:rsidR="00FE4C77" w:rsidRPr="00FE4C77">
        <w:rPr>
          <w:rFonts w:ascii="Times New Roman" w:hAnsi="Times New Roman" w:cs="Times New Roman"/>
          <w:noProof/>
          <w:lang w:val="en-GB"/>
        </w:rPr>
        <w:t xml:space="preserve"> (2015) Sex differences in risk-taking and associative learning in rats. </w:t>
      </w:r>
      <w:r w:rsidR="00FE4C77" w:rsidRPr="00FE4C77">
        <w:rPr>
          <w:rFonts w:ascii="Times New Roman" w:hAnsi="Times New Roman" w:cs="Times New Roman"/>
          <w:i/>
          <w:iCs/>
          <w:noProof/>
          <w:lang w:val="en-GB"/>
        </w:rPr>
        <w:t>R</w:t>
      </w:r>
      <w:ins w:id="603" w:author="Lauren Harrison" w:date="2021-04-17T16:38:00Z">
        <w:r w:rsidR="00F42322">
          <w:rPr>
            <w:rFonts w:ascii="Times New Roman" w:hAnsi="Times New Roman" w:cs="Times New Roman"/>
            <w:i/>
            <w:iCs/>
            <w:noProof/>
            <w:lang w:val="en-GB"/>
          </w:rPr>
          <w:t>oy</w:t>
        </w:r>
      </w:ins>
      <w:ins w:id="604" w:author="Lauren Harrison" w:date="2021-04-17T16:39:00Z">
        <w:r w:rsidR="00F42322">
          <w:rPr>
            <w:rFonts w:ascii="Times New Roman" w:hAnsi="Times New Roman" w:cs="Times New Roman"/>
            <w:i/>
            <w:iCs/>
            <w:noProof/>
            <w:lang w:val="en-GB"/>
          </w:rPr>
          <w:t>al</w:t>
        </w:r>
      </w:ins>
      <w:r w:rsidR="00FE4C77" w:rsidRPr="00FE4C77">
        <w:rPr>
          <w:rFonts w:ascii="Times New Roman" w:hAnsi="Times New Roman" w:cs="Times New Roman"/>
          <w:i/>
          <w:iCs/>
          <w:noProof/>
          <w:lang w:val="en-GB"/>
        </w:rPr>
        <w:t xml:space="preserve"> Soc</w:t>
      </w:r>
      <w:ins w:id="605" w:author="Lauren Harrison" w:date="2021-04-17T16:39:00Z">
        <w:r w:rsidR="00F42322">
          <w:rPr>
            <w:rFonts w:ascii="Times New Roman" w:hAnsi="Times New Roman" w:cs="Times New Roman"/>
            <w:i/>
            <w:iCs/>
            <w:noProof/>
            <w:lang w:val="en-GB"/>
          </w:rPr>
          <w:t>iety</w:t>
        </w:r>
      </w:ins>
      <w:r w:rsidR="00FE4C77" w:rsidRPr="00FE4C77">
        <w:rPr>
          <w:rFonts w:ascii="Times New Roman" w:hAnsi="Times New Roman" w:cs="Times New Roman"/>
          <w:i/>
          <w:iCs/>
          <w:noProof/>
          <w:lang w:val="en-GB"/>
        </w:rPr>
        <w:t xml:space="preserve"> Open Sci</w:t>
      </w:r>
      <w:ins w:id="606" w:author="Lauren Harrison" w:date="2021-04-17T16:39:00Z">
        <w:r w:rsidR="00F42322">
          <w:rPr>
            <w:rFonts w:ascii="Times New Roman" w:hAnsi="Times New Roman" w:cs="Times New Roman"/>
            <w:i/>
            <w:iCs/>
            <w:noProof/>
            <w:lang w:val="en-GB"/>
          </w:rPr>
          <w:t>ence</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150485.</w:t>
      </w:r>
    </w:p>
    <w:p w14:paraId="1EF9BAE1" w14:textId="6C9518C6"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Jones,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Dirienzo, N.</w:t>
      </w:r>
      <w:r w:rsidR="00FE4C77" w:rsidRPr="00FE4C77">
        <w:rPr>
          <w:rFonts w:ascii="Times New Roman" w:hAnsi="Times New Roman" w:cs="Times New Roman"/>
          <w:noProof/>
          <w:lang w:val="en-GB"/>
        </w:rPr>
        <w:t xml:space="preserve"> (2018) Behavioral variation post-invasion: Resemblance in some, but not all, behavioral patterns among invasive and native praying mantids. </w:t>
      </w:r>
      <w:del w:id="607" w:author="Lauren Harrison" w:date="2021-04-17T16:39:00Z">
        <w:r w:rsidR="00FE4C77" w:rsidRPr="00FE4C77" w:rsidDel="00F42322">
          <w:rPr>
            <w:rFonts w:ascii="Times New Roman" w:hAnsi="Times New Roman" w:cs="Times New Roman"/>
            <w:i/>
            <w:iCs/>
            <w:noProof/>
            <w:lang w:val="en-GB"/>
          </w:rPr>
          <w:delText>BEHAVIOURAL PROCESSES</w:delText>
        </w:r>
      </w:del>
      <w:ins w:id="608" w:author="Lauren Harrison" w:date="2021-04-17T16:39:00Z">
        <w:r w:rsidR="00F42322">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153</w:t>
      </w:r>
      <w:r w:rsidR="00FE4C77" w:rsidRPr="00FE4C77">
        <w:rPr>
          <w:rFonts w:ascii="Times New Roman" w:hAnsi="Times New Roman" w:cs="Times New Roman"/>
          <w:noProof/>
          <w:lang w:val="en-GB"/>
        </w:rPr>
        <w:t>, 92–99.</w:t>
      </w:r>
    </w:p>
    <w:p w14:paraId="6D830F4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Jones, C.M.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Braithwaite, V.A.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Healy, S.D.</w:t>
      </w:r>
      <w:r w:rsidRPr="00FE4C77">
        <w:rPr>
          <w:rFonts w:ascii="Times New Roman" w:hAnsi="Times New Roman" w:cs="Times New Roman"/>
          <w:noProof/>
          <w:lang w:val="en-GB"/>
        </w:rPr>
        <w:t xml:space="preserve"> (2003) The evolution of sex differences in spatial ability. </w:t>
      </w:r>
      <w:r w:rsidRPr="00FE4C77">
        <w:rPr>
          <w:rFonts w:ascii="Times New Roman" w:hAnsi="Times New Roman" w:cs="Times New Roman"/>
          <w:i/>
          <w:iCs/>
          <w:noProof/>
          <w:lang w:val="en-GB"/>
        </w:rPr>
        <w:t>Behavioral Neuroscience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117</w:t>
      </w:r>
      <w:r w:rsidRPr="00FE4C77">
        <w:rPr>
          <w:rFonts w:ascii="Times New Roman" w:hAnsi="Times New Roman" w:cs="Times New Roman"/>
          <w:noProof/>
          <w:lang w:val="en-GB"/>
        </w:rPr>
        <w:t>, 403–411.</w:t>
      </w:r>
    </w:p>
    <w:p w14:paraId="57EDB97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Ju,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Duan, Y.</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You, X.</w:t>
      </w:r>
      <w:r w:rsidRPr="00FE4C77">
        <w:rPr>
          <w:rFonts w:ascii="Times New Roman" w:hAnsi="Times New Roman" w:cs="Times New Roman"/>
          <w:noProof/>
          <w:lang w:val="en-GB"/>
        </w:rPr>
        <w:t xml:space="preserve"> (2015) Retesting the greater male variability hypothesis in mainland China: A cross-regional study. </w:t>
      </w:r>
      <w:r w:rsidRPr="00FE4C77">
        <w:rPr>
          <w:rFonts w:ascii="Times New Roman" w:hAnsi="Times New Roman" w:cs="Times New Roman"/>
          <w:i/>
          <w:iCs/>
          <w:noProof/>
          <w:lang w:val="en-GB"/>
        </w:rPr>
        <w:t>Personality and Individual Differences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72</w:t>
      </w:r>
      <w:r w:rsidRPr="00FE4C77">
        <w:rPr>
          <w:rFonts w:ascii="Times New Roman" w:hAnsi="Times New Roman" w:cs="Times New Roman"/>
          <w:noProof/>
          <w:lang w:val="en-GB"/>
        </w:rPr>
        <w:t>, 85–89. Elsevier Ltd.</w:t>
      </w:r>
    </w:p>
    <w:p w14:paraId="55F1A7C8" w14:textId="34E8E0C8"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Kaiser,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Merckx,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Van Dyck, H.</w:t>
      </w:r>
      <w:r w:rsidR="00FE4C77" w:rsidRPr="00FE4C77">
        <w:rPr>
          <w:rFonts w:ascii="Times New Roman" w:hAnsi="Times New Roman" w:cs="Times New Roman"/>
          <w:noProof/>
          <w:lang w:val="en-GB"/>
        </w:rPr>
        <w:t xml:space="preserve"> (2018) Urbanisation and sex affect the consistency of butterfly personality across metamorphosis. </w:t>
      </w:r>
      <w:r w:rsidR="00FE4C77" w:rsidRPr="00FE4C77">
        <w:rPr>
          <w:rFonts w:ascii="Times New Roman" w:hAnsi="Times New Roman" w:cs="Times New Roman"/>
          <w:i/>
          <w:iCs/>
          <w:noProof/>
          <w:lang w:val="en-GB"/>
        </w:rPr>
        <w:t>Behav</w:t>
      </w:r>
      <w:ins w:id="609" w:author="Lauren Harrison" w:date="2021-04-17T16:39:00Z">
        <w:r w:rsidR="00F42322">
          <w:rPr>
            <w:rFonts w:ascii="Times New Roman" w:hAnsi="Times New Roman" w:cs="Times New Roman"/>
            <w:i/>
            <w:iCs/>
            <w:noProof/>
            <w:lang w:val="en-GB"/>
          </w:rPr>
          <w:t>ioral</w:t>
        </w:r>
      </w:ins>
      <w:del w:id="610" w:author="Lauren Harrison" w:date="2021-04-17T16:39:00Z">
        <w:r w:rsidR="00FE4C77" w:rsidRPr="00FE4C77" w:rsidDel="00F42322">
          <w:rPr>
            <w:rFonts w:ascii="Times New Roman" w:hAnsi="Times New Roman" w:cs="Times New Roman"/>
            <w:i/>
            <w:iCs/>
            <w:noProof/>
            <w:lang w:val="en-GB"/>
          </w:rPr>
          <w:delText>.</w:delText>
        </w:r>
      </w:del>
      <w:r w:rsidR="00FE4C77" w:rsidRPr="00FE4C77">
        <w:rPr>
          <w:rFonts w:ascii="Times New Roman" w:hAnsi="Times New Roman" w:cs="Times New Roman"/>
          <w:i/>
          <w:iCs/>
          <w:noProof/>
          <w:lang w:val="en-GB"/>
        </w:rPr>
        <w:t xml:space="preserve"> Ecol</w:t>
      </w:r>
      <w:ins w:id="611" w:author="Lauren Harrison" w:date="2021-04-17T16:39:00Z">
        <w:r w:rsidR="00F42322">
          <w:rPr>
            <w:rFonts w:ascii="Times New Roman" w:hAnsi="Times New Roman" w:cs="Times New Roman"/>
            <w:i/>
            <w:iCs/>
            <w:noProof/>
            <w:lang w:val="en-GB"/>
          </w:rPr>
          <w:t>ogy</w:t>
        </w:r>
      </w:ins>
      <w:del w:id="612" w:author="Lauren Harrison" w:date="2021-04-17T16:39:00Z">
        <w:r w:rsidR="00FE4C77" w:rsidRPr="00FE4C77" w:rsidDel="00F42322">
          <w:rPr>
            <w:rFonts w:ascii="Times New Roman" w:hAnsi="Times New Roman" w:cs="Times New Roman"/>
            <w:i/>
            <w:iCs/>
            <w:noProof/>
            <w:lang w:val="en-GB"/>
          </w:rPr>
          <w:delText>.</w:delText>
        </w:r>
      </w:del>
      <w:r w:rsidR="00FE4C77" w:rsidRPr="00FE4C77">
        <w:rPr>
          <w:rFonts w:ascii="Times New Roman" w:hAnsi="Times New Roman" w:cs="Times New Roman"/>
          <w:i/>
          <w:iCs/>
          <w:noProof/>
          <w:lang w:val="en-GB"/>
        </w:rPr>
        <w:t xml:space="preserve"> </w:t>
      </w:r>
      <w:ins w:id="613" w:author="Lauren Harrison" w:date="2021-04-17T16:39:00Z">
        <w:r w:rsidR="00F42322">
          <w:rPr>
            <w:rFonts w:ascii="Times New Roman" w:hAnsi="Times New Roman" w:cs="Times New Roman"/>
            <w:i/>
            <w:iCs/>
            <w:noProof/>
            <w:lang w:val="en-GB"/>
          </w:rPr>
          <w:t>and</w:t>
        </w:r>
      </w:ins>
      <w:del w:id="614" w:author="Lauren Harrison" w:date="2021-04-17T16:39:00Z">
        <w:r w:rsidR="00FE4C77" w:rsidRPr="00FE4C77" w:rsidDel="00F42322">
          <w:rPr>
            <w:rFonts w:ascii="Times New Roman" w:hAnsi="Times New Roman" w:cs="Times New Roman"/>
            <w:i/>
            <w:iCs/>
            <w:noProof/>
            <w:lang w:val="en-GB"/>
          </w:rPr>
          <w:delText>&amp;</w:delText>
        </w:r>
      </w:del>
      <w:r w:rsidR="00FE4C77" w:rsidRPr="00FE4C77">
        <w:rPr>
          <w:rFonts w:ascii="Times New Roman" w:hAnsi="Times New Roman" w:cs="Times New Roman"/>
          <w:i/>
          <w:iCs/>
          <w:noProof/>
          <w:lang w:val="en-GB"/>
        </w:rPr>
        <w:t xml:space="preserve"> Sociobiol</w:t>
      </w:r>
      <w:ins w:id="615" w:author="Lauren Harrison" w:date="2021-04-17T16:39:00Z">
        <w:r w:rsidR="00F42322">
          <w:rPr>
            <w:rFonts w:ascii="Times New Roman" w:hAnsi="Times New Roman" w:cs="Times New Roman"/>
            <w:i/>
            <w:iCs/>
            <w:noProof/>
            <w:lang w:val="en-GB"/>
          </w:rPr>
          <w:t>ogy</w:t>
        </w:r>
      </w:ins>
      <w:del w:id="616" w:author="Lauren Harrison" w:date="2021-04-17T16:39:00Z">
        <w:r w:rsidR="00FE4C77" w:rsidRPr="00FE4C77" w:rsidDel="00F42322">
          <w:rPr>
            <w:rFonts w:ascii="Times New Roman" w:hAnsi="Times New Roman" w:cs="Times New Roman"/>
            <w:i/>
            <w:iCs/>
            <w:noProof/>
            <w:lang w:val="en-GB"/>
          </w:rPr>
          <w:delText>.</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188.</w:t>
      </w:r>
    </w:p>
    <w:p w14:paraId="32BE866A" w14:textId="2545196F" w:rsidR="00FE4C77" w:rsidRPr="00FE4C77" w:rsidRDefault="00E14D1B"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Kanda, L.L.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Abdulhay,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Erickson, C.</w:t>
      </w:r>
      <w:r w:rsidR="00FE4C77" w:rsidRPr="00FE4C77">
        <w:rPr>
          <w:rFonts w:ascii="Times New Roman" w:hAnsi="Times New Roman" w:cs="Times New Roman"/>
          <w:noProof/>
          <w:lang w:val="en-GB"/>
        </w:rPr>
        <w:t xml:space="preserve"> (2017) Adult wheel access interaction with activity and boldness personality in Siberian dwarf hamsters (</w:t>
      </w:r>
      <w:r w:rsidR="00FE4C77" w:rsidRPr="00E14D1B">
        <w:rPr>
          <w:rFonts w:ascii="Times New Roman" w:hAnsi="Times New Roman" w:cs="Times New Roman"/>
          <w:i/>
          <w:iCs/>
          <w:noProof/>
          <w:lang w:val="en-GB"/>
        </w:rPr>
        <w:t>Phodopus sungorus</w:t>
      </w:r>
      <w:r w:rsidR="00FE4C77" w:rsidRPr="00FE4C77">
        <w:rPr>
          <w:rFonts w:ascii="Times New Roman" w:hAnsi="Times New Roman" w:cs="Times New Roman"/>
          <w:noProof/>
          <w:lang w:val="en-GB"/>
        </w:rPr>
        <w:t xml:space="preserve">). </w:t>
      </w:r>
      <w:del w:id="617" w:author="Lauren Harrison" w:date="2021-04-17T16:39:00Z">
        <w:r w:rsidR="00FE4C77" w:rsidRPr="00FE4C77" w:rsidDel="00F42322">
          <w:rPr>
            <w:rFonts w:ascii="Times New Roman" w:hAnsi="Times New Roman" w:cs="Times New Roman"/>
            <w:i/>
            <w:iCs/>
            <w:noProof/>
            <w:lang w:val="en-GB"/>
          </w:rPr>
          <w:delText>BEHAVIOURAL PROCESSES</w:delText>
        </w:r>
      </w:del>
      <w:ins w:id="618" w:author="Lauren Harrison" w:date="2021-04-17T16:39:00Z">
        <w:r w:rsidR="00F42322">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82–90.</w:t>
      </w:r>
    </w:p>
    <w:p w14:paraId="5237536B" w14:textId="44817C3D"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Kappeler, P.M.</w:t>
      </w:r>
      <w:r w:rsidRPr="00FE4C77">
        <w:rPr>
          <w:rFonts w:ascii="Times New Roman" w:hAnsi="Times New Roman" w:cs="Times New Roman"/>
          <w:noProof/>
          <w:lang w:val="en-GB"/>
        </w:rPr>
        <w:t xml:space="preserve"> (2017) Sex roles and adult sex ratios: insights from mammalian biology and consequences for primate behaviour. </w:t>
      </w:r>
      <w:r w:rsidRPr="00FE4C77">
        <w:rPr>
          <w:rFonts w:ascii="Times New Roman" w:hAnsi="Times New Roman" w:cs="Times New Roman"/>
          <w:i/>
          <w:iCs/>
          <w:noProof/>
          <w:lang w:val="en-GB"/>
        </w:rPr>
        <w:t>Phil</w:t>
      </w:r>
      <w:ins w:id="619" w:author="Lauren Harrison" w:date="2021-04-17T16:39:00Z">
        <w:r w:rsidR="00F42322">
          <w:rPr>
            <w:rFonts w:ascii="Times New Roman" w:hAnsi="Times New Roman" w:cs="Times New Roman"/>
            <w:i/>
            <w:iCs/>
            <w:noProof/>
            <w:lang w:val="en-GB"/>
          </w:rPr>
          <w:t>osophical</w:t>
        </w:r>
      </w:ins>
      <w:del w:id="620" w:author="Lauren Harrison" w:date="2021-04-17T16:39:00Z">
        <w:r w:rsidRPr="00FE4C77" w:rsidDel="00F42322">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Trans</w:t>
      </w:r>
      <w:ins w:id="621" w:author="Lauren Harrison" w:date="2021-04-17T16:39:00Z">
        <w:r w:rsidR="00F42322">
          <w:rPr>
            <w:rFonts w:ascii="Times New Roman" w:hAnsi="Times New Roman" w:cs="Times New Roman"/>
            <w:i/>
            <w:iCs/>
            <w:noProof/>
            <w:lang w:val="en-GB"/>
          </w:rPr>
          <w:t>actions of the</w:t>
        </w:r>
      </w:ins>
      <w:del w:id="622" w:author="Lauren Harrison" w:date="2021-04-17T16:39:00Z">
        <w:r w:rsidRPr="00FE4C77" w:rsidDel="00F42322">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R</w:t>
      </w:r>
      <w:ins w:id="623" w:author="Lauren Harrison" w:date="2021-04-17T16:39:00Z">
        <w:r w:rsidR="00F42322">
          <w:rPr>
            <w:rFonts w:ascii="Times New Roman" w:hAnsi="Times New Roman" w:cs="Times New Roman"/>
            <w:i/>
            <w:iCs/>
            <w:noProof/>
            <w:lang w:val="en-GB"/>
          </w:rPr>
          <w:t>oyal</w:t>
        </w:r>
      </w:ins>
      <w:del w:id="624" w:author="Lauren Harrison" w:date="2021-04-17T16:39:00Z">
        <w:r w:rsidRPr="00FE4C77" w:rsidDel="00F42322">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Soc</w:t>
      </w:r>
      <w:ins w:id="625" w:author="Lauren Harrison" w:date="2021-04-17T16:39:00Z">
        <w:r w:rsidR="00F42322">
          <w:rPr>
            <w:rFonts w:ascii="Times New Roman" w:hAnsi="Times New Roman" w:cs="Times New Roman"/>
            <w:i/>
            <w:iCs/>
            <w:noProof/>
            <w:lang w:val="en-GB"/>
          </w:rPr>
          <w:t>iety London</w:t>
        </w:r>
      </w:ins>
      <w:del w:id="626" w:author="Lauren Harrison" w:date="2021-04-17T16:39:00Z">
        <w:r w:rsidRPr="00FE4C77" w:rsidDel="00F42322">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B</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372</w:t>
      </w:r>
      <w:r w:rsidRPr="00FE4C77">
        <w:rPr>
          <w:rFonts w:ascii="Times New Roman" w:hAnsi="Times New Roman" w:cs="Times New Roman"/>
          <w:noProof/>
          <w:lang w:val="en-GB"/>
        </w:rPr>
        <w:t>, 20160321.</w:t>
      </w:r>
    </w:p>
    <w:p w14:paraId="2F881194" w14:textId="177F36BF"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Karino, 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Someya, C.</w:t>
      </w:r>
      <w:r w:rsidR="00FE4C77" w:rsidRPr="00FE4C77">
        <w:rPr>
          <w:rFonts w:ascii="Times New Roman" w:hAnsi="Times New Roman" w:cs="Times New Roman"/>
          <w:noProof/>
          <w:lang w:val="en-GB"/>
        </w:rPr>
        <w:t xml:space="preserve"> (2007) The influence of sex, line, and fight experience on aggressiveness of the Siamese fighting fish in intrasexual competition. </w:t>
      </w:r>
      <w:ins w:id="627" w:author="Lauren Harrison" w:date="2021-04-17T16:40:00Z">
        <w:r w:rsidR="00F42322">
          <w:rPr>
            <w:rFonts w:ascii="Times New Roman" w:hAnsi="Times New Roman" w:cs="Times New Roman"/>
            <w:i/>
            <w:iCs/>
            <w:noProof/>
            <w:lang w:val="en-GB"/>
          </w:rPr>
          <w:t>Behavioural Processes</w:t>
        </w:r>
      </w:ins>
      <w:del w:id="628" w:author="Lauren Harrison" w:date="2021-04-17T16:40:00Z">
        <w:r w:rsidR="00FE4C77" w:rsidRPr="00FE4C77" w:rsidDel="00F42322">
          <w:rPr>
            <w:rFonts w:ascii="Times New Roman" w:hAnsi="Times New Roman" w:cs="Times New Roman"/>
            <w:i/>
            <w:iCs/>
            <w:noProof/>
            <w:lang w:val="en-GB"/>
          </w:rPr>
          <w:delText>BEHAVIOURAL PROCESSES</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75</w:t>
      </w:r>
      <w:r w:rsidR="00FE4C77" w:rsidRPr="00FE4C77">
        <w:rPr>
          <w:rFonts w:ascii="Times New Roman" w:hAnsi="Times New Roman" w:cs="Times New Roman"/>
          <w:noProof/>
          <w:lang w:val="en-GB"/>
        </w:rPr>
        <w:t>, 283–289.</w:t>
      </w:r>
    </w:p>
    <w:p w14:paraId="12172F3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Karwowski,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Jankowska, D.M.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Gajda,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Marczak,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Groyecka,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lastRenderedPageBreak/>
        <w:t>Sorokowski, P.</w:t>
      </w:r>
      <w:r w:rsidRPr="00FE4C77">
        <w:rPr>
          <w:rFonts w:ascii="Times New Roman" w:hAnsi="Times New Roman" w:cs="Times New Roman"/>
          <w:noProof/>
          <w:lang w:val="en-GB"/>
        </w:rPr>
        <w:t xml:space="preserve"> (2016) Greater Male Variability in Creativity Outside the WEIRD World. </w:t>
      </w:r>
      <w:r w:rsidRPr="00FE4C77">
        <w:rPr>
          <w:rFonts w:ascii="Times New Roman" w:hAnsi="Times New Roman" w:cs="Times New Roman"/>
          <w:i/>
          <w:iCs/>
          <w:noProof/>
          <w:lang w:val="en-GB"/>
        </w:rPr>
        <w:t>Creativity Research Journal</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w:t>
      </w:r>
      <w:r w:rsidRPr="00FE4C77">
        <w:rPr>
          <w:rFonts w:ascii="Times New Roman" w:hAnsi="Times New Roman" w:cs="Times New Roman"/>
          <w:noProof/>
          <w:lang w:val="en-GB"/>
        </w:rPr>
        <w:t>, 467–470.</w:t>
      </w:r>
    </w:p>
    <w:p w14:paraId="1E7AF94B" w14:textId="1E8A6489"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Kashon, E.A.F.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Carlson, B.E.</w:t>
      </w:r>
      <w:r w:rsidR="00FE4C77" w:rsidRPr="00FE4C77">
        <w:rPr>
          <w:rFonts w:ascii="Times New Roman" w:hAnsi="Times New Roman" w:cs="Times New Roman"/>
          <w:noProof/>
          <w:lang w:val="en-GB"/>
        </w:rPr>
        <w:t xml:space="preserve"> (2018) Consistently bolder turtles maintain higher body temperatures in the field but may experience greater predation risk. </w:t>
      </w:r>
      <w:ins w:id="629" w:author="Lauren Harrison" w:date="2021-04-17T16:40:00Z">
        <w:r w:rsidR="00F42322" w:rsidRPr="00FE4C77">
          <w:rPr>
            <w:rFonts w:ascii="Times New Roman" w:hAnsi="Times New Roman" w:cs="Times New Roman"/>
            <w:i/>
            <w:iCs/>
            <w:noProof/>
            <w:lang w:val="en-GB"/>
          </w:rPr>
          <w:t>Behav</w:t>
        </w:r>
        <w:r w:rsidR="00F42322">
          <w:rPr>
            <w:rFonts w:ascii="Times New Roman" w:hAnsi="Times New Roman" w:cs="Times New Roman"/>
            <w:i/>
            <w:iCs/>
            <w:noProof/>
            <w:lang w:val="en-GB"/>
          </w:rPr>
          <w:t>ioral</w:t>
        </w:r>
        <w:r w:rsidR="00F42322" w:rsidRPr="00FE4C77">
          <w:rPr>
            <w:rFonts w:ascii="Times New Roman" w:hAnsi="Times New Roman" w:cs="Times New Roman"/>
            <w:i/>
            <w:iCs/>
            <w:noProof/>
            <w:lang w:val="en-GB"/>
          </w:rPr>
          <w:t xml:space="preserve"> Ecol</w:t>
        </w:r>
        <w:r w:rsidR="00F42322">
          <w:rPr>
            <w:rFonts w:ascii="Times New Roman" w:hAnsi="Times New Roman" w:cs="Times New Roman"/>
            <w:i/>
            <w:iCs/>
            <w:noProof/>
            <w:lang w:val="en-GB"/>
          </w:rPr>
          <w:t>ogy</w:t>
        </w:r>
        <w:r w:rsidR="00F42322" w:rsidRPr="00FE4C77">
          <w:rPr>
            <w:rFonts w:ascii="Times New Roman" w:hAnsi="Times New Roman" w:cs="Times New Roman"/>
            <w:i/>
            <w:iCs/>
            <w:noProof/>
            <w:lang w:val="en-GB"/>
          </w:rPr>
          <w:t xml:space="preserve"> </w:t>
        </w:r>
        <w:r w:rsidR="00F42322">
          <w:rPr>
            <w:rFonts w:ascii="Times New Roman" w:hAnsi="Times New Roman" w:cs="Times New Roman"/>
            <w:i/>
            <w:iCs/>
            <w:noProof/>
            <w:lang w:val="en-GB"/>
          </w:rPr>
          <w:t>and</w:t>
        </w:r>
        <w:r w:rsidR="00F42322" w:rsidRPr="00FE4C77">
          <w:rPr>
            <w:rFonts w:ascii="Times New Roman" w:hAnsi="Times New Roman" w:cs="Times New Roman"/>
            <w:i/>
            <w:iCs/>
            <w:noProof/>
            <w:lang w:val="en-GB"/>
          </w:rPr>
          <w:t xml:space="preserve"> Sociobiol</w:t>
        </w:r>
        <w:r w:rsidR="00F42322">
          <w:rPr>
            <w:rFonts w:ascii="Times New Roman" w:hAnsi="Times New Roman" w:cs="Times New Roman"/>
            <w:i/>
            <w:iCs/>
            <w:noProof/>
            <w:lang w:val="en-GB"/>
          </w:rPr>
          <w:t>ogy</w:t>
        </w:r>
      </w:ins>
      <w:del w:id="630" w:author="Lauren Harrison" w:date="2021-04-17T16:40:00Z">
        <w:r w:rsidR="00FE4C77" w:rsidRPr="00FE4C77" w:rsidDel="00F42322">
          <w:rPr>
            <w:rFonts w:ascii="Times New Roman" w:hAnsi="Times New Roman" w:cs="Times New Roman"/>
            <w:i/>
            <w:iCs/>
            <w:noProof/>
            <w:lang w:val="en-GB"/>
          </w:rPr>
          <w:delText>Behav. Ecol. &amp; Sociobiol.</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9.</w:t>
      </w:r>
    </w:p>
    <w:p w14:paraId="6EBA8171" w14:textId="67D35C34"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de Kerk,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Onorato, D.P.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Criffield, M.A.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Bolker, B.M.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Augustine, B.C.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McKinley, S.A.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Oli, M.K.</w:t>
      </w:r>
      <w:r w:rsidR="00FE4C77" w:rsidRPr="00FE4C77">
        <w:rPr>
          <w:rFonts w:ascii="Times New Roman" w:hAnsi="Times New Roman" w:cs="Times New Roman"/>
          <w:noProof/>
          <w:lang w:val="en-GB"/>
        </w:rPr>
        <w:t xml:space="preserve"> (2014) Hidden semi-Markov models reveal multiphasic movement of the endangered Florida panther.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84</w:t>
      </w:r>
      <w:r w:rsidR="00FE4C77" w:rsidRPr="00FE4C77">
        <w:rPr>
          <w:rFonts w:ascii="Times New Roman" w:hAnsi="Times New Roman" w:cs="Times New Roman"/>
          <w:noProof/>
          <w:lang w:val="en-GB"/>
        </w:rPr>
        <w:t>, 576–585.</w:t>
      </w:r>
    </w:p>
    <w:p w14:paraId="0404CC08" w14:textId="335DCBD0"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Kim, S.-Y.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Velando, A.</w:t>
      </w:r>
      <w:r w:rsidR="00FE4C77" w:rsidRPr="00FE4C77">
        <w:rPr>
          <w:rFonts w:ascii="Times New Roman" w:hAnsi="Times New Roman" w:cs="Times New Roman"/>
          <w:noProof/>
          <w:lang w:val="en-GB"/>
        </w:rPr>
        <w:t xml:space="preserve"> (2016) Unsociable juvenile male three-spined sticklebacks grow more attractive. </w:t>
      </w:r>
      <w:ins w:id="631" w:author="Lauren Harrison" w:date="2021-04-17T16:40:00Z">
        <w:r w:rsidR="00F42322" w:rsidRPr="00FE4C77">
          <w:rPr>
            <w:rFonts w:ascii="Times New Roman" w:hAnsi="Times New Roman" w:cs="Times New Roman"/>
            <w:i/>
            <w:iCs/>
            <w:noProof/>
            <w:lang w:val="en-GB"/>
          </w:rPr>
          <w:t>Behav</w:t>
        </w:r>
        <w:r w:rsidR="00F42322">
          <w:rPr>
            <w:rFonts w:ascii="Times New Roman" w:hAnsi="Times New Roman" w:cs="Times New Roman"/>
            <w:i/>
            <w:iCs/>
            <w:noProof/>
            <w:lang w:val="en-GB"/>
          </w:rPr>
          <w:t>ioral</w:t>
        </w:r>
        <w:r w:rsidR="00F42322" w:rsidRPr="00FE4C77">
          <w:rPr>
            <w:rFonts w:ascii="Times New Roman" w:hAnsi="Times New Roman" w:cs="Times New Roman"/>
            <w:i/>
            <w:iCs/>
            <w:noProof/>
            <w:lang w:val="en-GB"/>
          </w:rPr>
          <w:t xml:space="preserve"> Ecol</w:t>
        </w:r>
        <w:r w:rsidR="00F42322">
          <w:rPr>
            <w:rFonts w:ascii="Times New Roman" w:hAnsi="Times New Roman" w:cs="Times New Roman"/>
            <w:i/>
            <w:iCs/>
            <w:noProof/>
            <w:lang w:val="en-GB"/>
          </w:rPr>
          <w:t>ogy</w:t>
        </w:r>
        <w:r w:rsidR="00F42322" w:rsidRPr="00FE4C77">
          <w:rPr>
            <w:rFonts w:ascii="Times New Roman" w:hAnsi="Times New Roman" w:cs="Times New Roman"/>
            <w:i/>
            <w:iCs/>
            <w:noProof/>
            <w:lang w:val="en-GB"/>
          </w:rPr>
          <w:t xml:space="preserve"> </w:t>
        </w:r>
        <w:r w:rsidR="00F42322">
          <w:rPr>
            <w:rFonts w:ascii="Times New Roman" w:hAnsi="Times New Roman" w:cs="Times New Roman"/>
            <w:i/>
            <w:iCs/>
            <w:noProof/>
            <w:lang w:val="en-GB"/>
          </w:rPr>
          <w:t>and</w:t>
        </w:r>
        <w:r w:rsidR="00F42322" w:rsidRPr="00FE4C77">
          <w:rPr>
            <w:rFonts w:ascii="Times New Roman" w:hAnsi="Times New Roman" w:cs="Times New Roman"/>
            <w:i/>
            <w:iCs/>
            <w:noProof/>
            <w:lang w:val="en-GB"/>
          </w:rPr>
          <w:t xml:space="preserve"> Sociobiol</w:t>
        </w:r>
        <w:r w:rsidR="00F42322">
          <w:rPr>
            <w:rFonts w:ascii="Times New Roman" w:hAnsi="Times New Roman" w:cs="Times New Roman"/>
            <w:i/>
            <w:iCs/>
            <w:noProof/>
            <w:lang w:val="en-GB"/>
          </w:rPr>
          <w:t>ogy</w:t>
        </w:r>
        <w:r w:rsidR="00F42322" w:rsidRPr="00FE4C77">
          <w:rPr>
            <w:rFonts w:ascii="Times New Roman" w:hAnsi="Times New Roman" w:cs="Times New Roman"/>
            <w:noProof/>
            <w:lang w:val="en-GB"/>
          </w:rPr>
          <w:t xml:space="preserve"> </w:t>
        </w:r>
      </w:ins>
      <w:del w:id="632" w:author="Lauren Harrison" w:date="2021-04-17T16:40:00Z">
        <w:r w:rsidR="00FE4C77" w:rsidRPr="00FE4C77" w:rsidDel="00F42322">
          <w:rPr>
            <w:rFonts w:ascii="Times New Roman" w:hAnsi="Times New Roman" w:cs="Times New Roman"/>
            <w:i/>
            <w:iCs/>
            <w:noProof/>
            <w:lang w:val="en-GB"/>
          </w:rPr>
          <w:delText>Behav. Ecol. &amp; Sociobiol.</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975–980.</w:t>
      </w:r>
    </w:p>
    <w:p w14:paraId="47140BAC" w14:textId="08575191"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Kimchi,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Terkel, J.</w:t>
      </w:r>
      <w:r w:rsidR="00FE4C77" w:rsidRPr="00FE4C77">
        <w:rPr>
          <w:rFonts w:ascii="Times New Roman" w:hAnsi="Times New Roman" w:cs="Times New Roman"/>
          <w:noProof/>
          <w:lang w:val="en-GB"/>
        </w:rPr>
        <w:t xml:space="preserve"> (2001) Spatial learning and memory in the blind mole-rat in comparison with the laboratory rat and Levant vole. </w:t>
      </w:r>
      <w:del w:id="633" w:author="Lauren Harrison" w:date="2021-04-17T16:40:00Z">
        <w:r w:rsidR="00FE4C77" w:rsidRPr="00FE4C77" w:rsidDel="00F42322">
          <w:rPr>
            <w:rFonts w:ascii="Times New Roman" w:hAnsi="Times New Roman" w:cs="Times New Roman"/>
            <w:i/>
            <w:iCs/>
            <w:noProof/>
            <w:lang w:val="en-GB"/>
          </w:rPr>
          <w:delText>ANIMAL BEHAVIOUR</w:delText>
        </w:r>
      </w:del>
      <w:ins w:id="634" w:author="Lauren Harrison" w:date="2021-04-17T16:40: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61</w:t>
      </w:r>
      <w:r w:rsidR="00FE4C77" w:rsidRPr="00FE4C77">
        <w:rPr>
          <w:rFonts w:ascii="Times New Roman" w:hAnsi="Times New Roman" w:cs="Times New Roman"/>
          <w:noProof/>
          <w:lang w:val="en-GB"/>
        </w:rPr>
        <w:t>, 171–180.</w:t>
      </w:r>
    </w:p>
    <w:p w14:paraId="6710AB3C" w14:textId="50767D9F"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King,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Fürtbauer,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Mamuneas,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James,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Manica, A.</w:t>
      </w:r>
      <w:r w:rsidR="00FE4C77" w:rsidRPr="00FE4C77">
        <w:rPr>
          <w:rFonts w:ascii="Times New Roman" w:hAnsi="Times New Roman" w:cs="Times New Roman"/>
          <w:noProof/>
          <w:lang w:val="en-GB"/>
        </w:rPr>
        <w:t xml:space="preserve"> (2013) Sex-differences and temporal consistency in stickleback fish boldness.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e81116.</w:t>
      </w:r>
    </w:p>
    <w:p w14:paraId="05861044" w14:textId="264920D2"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Kotrschal,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Lievens, E.J.P.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Dahlbom,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Bundsen,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Semenova,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Sundvik,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Maklakov, A.A.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Winberg,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Panula,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Kolm, N.</w:t>
      </w:r>
      <w:r w:rsidR="00FE4C77" w:rsidRPr="00FE4C77">
        <w:rPr>
          <w:rFonts w:ascii="Times New Roman" w:hAnsi="Times New Roman" w:cs="Times New Roman"/>
          <w:noProof/>
          <w:lang w:val="en-GB"/>
        </w:rPr>
        <w:t xml:space="preserve"> (2014) Artificial selection on relative brain size reveals a positive genetic correlation between brain size and proactive personality in the guppy. </w:t>
      </w:r>
      <w:r w:rsidR="00FE4C77" w:rsidRPr="00FE4C77">
        <w:rPr>
          <w:rFonts w:ascii="Times New Roman" w:hAnsi="Times New Roman" w:cs="Times New Roman"/>
          <w:i/>
          <w:iCs/>
          <w:noProof/>
          <w:lang w:val="en-GB"/>
        </w:rPr>
        <w:t>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68</w:t>
      </w:r>
      <w:r w:rsidR="00FE4C77" w:rsidRPr="00FE4C77">
        <w:rPr>
          <w:rFonts w:ascii="Times New Roman" w:hAnsi="Times New Roman" w:cs="Times New Roman"/>
          <w:noProof/>
          <w:lang w:val="en-GB"/>
        </w:rPr>
        <w:t>, 1139–1149.</w:t>
      </w:r>
    </w:p>
    <w:p w14:paraId="032AB0A9" w14:textId="44A56D6E"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Kralj-Fišer,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Hebets, E.A.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Kuntner, M.</w:t>
      </w:r>
      <w:r w:rsidR="00FE4C77" w:rsidRPr="00FE4C77">
        <w:rPr>
          <w:rFonts w:ascii="Times New Roman" w:hAnsi="Times New Roman" w:cs="Times New Roman"/>
          <w:noProof/>
          <w:lang w:val="en-GB"/>
        </w:rPr>
        <w:t xml:space="preserve"> (2017) Different patterns of behavioral variation across and within species of spiders with differing degrees of urbanization. </w:t>
      </w:r>
      <w:ins w:id="635" w:author="Lauren Harrison" w:date="2021-04-17T16:40:00Z">
        <w:r w:rsidR="00F42322" w:rsidRPr="00FE4C77">
          <w:rPr>
            <w:rFonts w:ascii="Times New Roman" w:hAnsi="Times New Roman" w:cs="Times New Roman"/>
            <w:i/>
            <w:iCs/>
            <w:noProof/>
            <w:lang w:val="en-GB"/>
          </w:rPr>
          <w:t>Behav</w:t>
        </w:r>
        <w:r w:rsidR="00F42322">
          <w:rPr>
            <w:rFonts w:ascii="Times New Roman" w:hAnsi="Times New Roman" w:cs="Times New Roman"/>
            <w:i/>
            <w:iCs/>
            <w:noProof/>
            <w:lang w:val="en-GB"/>
          </w:rPr>
          <w:t>ioral</w:t>
        </w:r>
        <w:r w:rsidR="00F42322" w:rsidRPr="00FE4C77">
          <w:rPr>
            <w:rFonts w:ascii="Times New Roman" w:hAnsi="Times New Roman" w:cs="Times New Roman"/>
            <w:i/>
            <w:iCs/>
            <w:noProof/>
            <w:lang w:val="en-GB"/>
          </w:rPr>
          <w:t xml:space="preserve"> Ecol</w:t>
        </w:r>
        <w:r w:rsidR="00F42322">
          <w:rPr>
            <w:rFonts w:ascii="Times New Roman" w:hAnsi="Times New Roman" w:cs="Times New Roman"/>
            <w:i/>
            <w:iCs/>
            <w:noProof/>
            <w:lang w:val="en-GB"/>
          </w:rPr>
          <w:t>ogy</w:t>
        </w:r>
        <w:r w:rsidR="00F42322" w:rsidRPr="00FE4C77">
          <w:rPr>
            <w:rFonts w:ascii="Times New Roman" w:hAnsi="Times New Roman" w:cs="Times New Roman"/>
            <w:i/>
            <w:iCs/>
            <w:noProof/>
            <w:lang w:val="en-GB"/>
          </w:rPr>
          <w:t xml:space="preserve"> </w:t>
        </w:r>
        <w:r w:rsidR="00F42322">
          <w:rPr>
            <w:rFonts w:ascii="Times New Roman" w:hAnsi="Times New Roman" w:cs="Times New Roman"/>
            <w:i/>
            <w:iCs/>
            <w:noProof/>
            <w:lang w:val="en-GB"/>
          </w:rPr>
          <w:t>and</w:t>
        </w:r>
        <w:r w:rsidR="00F42322" w:rsidRPr="00FE4C77">
          <w:rPr>
            <w:rFonts w:ascii="Times New Roman" w:hAnsi="Times New Roman" w:cs="Times New Roman"/>
            <w:i/>
            <w:iCs/>
            <w:noProof/>
            <w:lang w:val="en-GB"/>
          </w:rPr>
          <w:t xml:space="preserve"> Sociobiol</w:t>
        </w:r>
        <w:r w:rsidR="00F42322">
          <w:rPr>
            <w:rFonts w:ascii="Times New Roman" w:hAnsi="Times New Roman" w:cs="Times New Roman"/>
            <w:i/>
            <w:iCs/>
            <w:noProof/>
            <w:lang w:val="en-GB"/>
          </w:rPr>
          <w:t>ogy</w:t>
        </w:r>
        <w:r w:rsidR="00F42322" w:rsidRPr="00FE4C77">
          <w:rPr>
            <w:rFonts w:ascii="Times New Roman" w:hAnsi="Times New Roman" w:cs="Times New Roman"/>
            <w:noProof/>
            <w:lang w:val="en-GB"/>
          </w:rPr>
          <w:t xml:space="preserve"> </w:t>
        </w:r>
      </w:ins>
      <w:del w:id="636" w:author="Lauren Harrison" w:date="2021-04-17T16:40:00Z">
        <w:r w:rsidR="00FE4C77" w:rsidRPr="00FE4C77" w:rsidDel="00F42322">
          <w:rPr>
            <w:rFonts w:ascii="Times New Roman" w:hAnsi="Times New Roman" w:cs="Times New Roman"/>
            <w:i/>
            <w:iCs/>
            <w:noProof/>
            <w:lang w:val="en-GB"/>
          </w:rPr>
          <w:delText>Behav. Ecol. &amp; Sociobiol.</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71</w:t>
      </w:r>
      <w:r w:rsidR="00FE4C77" w:rsidRPr="00FE4C77">
        <w:rPr>
          <w:rFonts w:ascii="Times New Roman" w:hAnsi="Times New Roman" w:cs="Times New Roman"/>
          <w:noProof/>
          <w:lang w:val="en-GB"/>
        </w:rPr>
        <w:t>, 125.</w:t>
      </w:r>
    </w:p>
    <w:p w14:paraId="17C80077" w14:textId="66997A22"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Krams, I.A.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Vrublevska,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Sepp,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Abolins-Abols,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Rantala, M.J.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Mierauskas,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Krama, T.</w:t>
      </w:r>
      <w:r w:rsidR="00FE4C77" w:rsidRPr="00FE4C77">
        <w:rPr>
          <w:rFonts w:ascii="Times New Roman" w:hAnsi="Times New Roman" w:cs="Times New Roman"/>
          <w:noProof/>
          <w:lang w:val="en-GB"/>
        </w:rPr>
        <w:t xml:space="preserve"> (2014) Sex-specific associations between nest defence, exploration and breathing rate in breeding pied flycatchers.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492–501.</w:t>
      </w:r>
    </w:p>
    <w:p w14:paraId="6EC68A21" w14:textId="36364D9D"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Krietsch,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Hahn,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Kopp,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Phillips, R.A.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Peter, H.-U.</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Lisovski, S.</w:t>
      </w:r>
      <w:r w:rsidR="00FE4C77" w:rsidRPr="00FE4C77">
        <w:rPr>
          <w:rFonts w:ascii="Times New Roman" w:hAnsi="Times New Roman" w:cs="Times New Roman"/>
          <w:noProof/>
          <w:lang w:val="en-GB"/>
        </w:rPr>
        <w:t xml:space="preserve"> (2017) </w:t>
      </w:r>
      <w:r w:rsidR="00FE4C77" w:rsidRPr="00FE4C77">
        <w:rPr>
          <w:rFonts w:ascii="Times New Roman" w:hAnsi="Times New Roman" w:cs="Times New Roman"/>
          <w:noProof/>
          <w:lang w:val="en-GB"/>
        </w:rPr>
        <w:lastRenderedPageBreak/>
        <w:t xml:space="preserve">Consistent variation in individual migration strategies of brown skuas. </w:t>
      </w:r>
      <w:r w:rsidR="00FE4C77" w:rsidRPr="00FE4C77">
        <w:rPr>
          <w:rFonts w:ascii="Times New Roman" w:hAnsi="Times New Roman" w:cs="Times New Roman"/>
          <w:i/>
          <w:iCs/>
          <w:noProof/>
          <w:lang w:val="en-GB"/>
        </w:rPr>
        <w:t>Marine Ecology Progress Series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578</w:t>
      </w:r>
      <w:r w:rsidR="00FE4C77" w:rsidRPr="00FE4C77">
        <w:rPr>
          <w:rFonts w:ascii="Times New Roman" w:hAnsi="Times New Roman" w:cs="Times New Roman"/>
          <w:noProof/>
          <w:lang w:val="en-GB"/>
        </w:rPr>
        <w:t>, 213–225.</w:t>
      </w:r>
    </w:p>
    <w:p w14:paraId="51AE0DF9" w14:textId="66ECB861"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Krzyszczyk,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Patterson,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Stanton, M.A.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Mann, J.</w:t>
      </w:r>
      <w:r w:rsidR="00FE4C77" w:rsidRPr="00FE4C77">
        <w:rPr>
          <w:rFonts w:ascii="Times New Roman" w:hAnsi="Times New Roman" w:cs="Times New Roman"/>
          <w:noProof/>
          <w:lang w:val="en-GB"/>
        </w:rPr>
        <w:t xml:space="preserve"> (2017) The transition to independence: sex differences in social and behavioural development of wild bottlenose dolphins. </w:t>
      </w:r>
      <w:del w:id="637" w:author="Lauren Harrison" w:date="2021-04-17T16:40:00Z">
        <w:r w:rsidR="00FE4C77" w:rsidRPr="00FE4C77" w:rsidDel="00F42322">
          <w:rPr>
            <w:rFonts w:ascii="Times New Roman" w:hAnsi="Times New Roman" w:cs="Times New Roman"/>
            <w:i/>
            <w:iCs/>
            <w:noProof/>
            <w:lang w:val="en-GB"/>
          </w:rPr>
          <w:delText>ANIMAL BEHAVIOUR</w:delText>
        </w:r>
      </w:del>
      <w:ins w:id="638" w:author="Lauren Harrison" w:date="2021-04-17T16:40: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129</w:t>
      </w:r>
      <w:r w:rsidR="00FE4C77" w:rsidRPr="00FE4C77">
        <w:rPr>
          <w:rFonts w:ascii="Times New Roman" w:hAnsi="Times New Roman" w:cs="Times New Roman"/>
          <w:noProof/>
          <w:lang w:val="en-GB"/>
        </w:rPr>
        <w:t>, 43–59.</w:t>
      </w:r>
    </w:p>
    <w:p w14:paraId="1D5AD836" w14:textId="2030E329"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Kudo,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Shigenobu,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Kadota,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Nozawa,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Shibata, T.F.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Ishikawa,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Matsuo, T.</w:t>
      </w:r>
      <w:r w:rsidR="00FE4C77" w:rsidRPr="00FE4C77">
        <w:rPr>
          <w:rFonts w:ascii="Times New Roman" w:hAnsi="Times New Roman" w:cs="Times New Roman"/>
          <w:noProof/>
          <w:lang w:val="en-GB"/>
        </w:rPr>
        <w:t xml:space="preserve"> (2017) Comparative analysis of the brain transcriptome in a hyper-aggressive fruit fly, </w:t>
      </w:r>
      <w:r w:rsidR="00FE4C77" w:rsidRPr="00397FCA">
        <w:rPr>
          <w:rFonts w:ascii="Times New Roman" w:hAnsi="Times New Roman" w:cs="Times New Roman"/>
          <w:i/>
          <w:iCs/>
          <w:noProof/>
          <w:lang w:val="en-GB"/>
        </w:rPr>
        <w:t>Drosophila prolongata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Insect Biochemistry and Molecular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82</w:t>
      </w:r>
      <w:r w:rsidR="00FE4C77" w:rsidRPr="00FE4C77">
        <w:rPr>
          <w:rFonts w:ascii="Times New Roman" w:hAnsi="Times New Roman" w:cs="Times New Roman"/>
          <w:noProof/>
          <w:lang w:val="en-GB"/>
        </w:rPr>
        <w:t>, 11–20.</w:t>
      </w:r>
    </w:p>
    <w:p w14:paraId="41253F6C" w14:textId="28C999A3"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Lafaille,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Féron, C.</w:t>
      </w:r>
      <w:r w:rsidR="00FE4C77" w:rsidRPr="00FE4C77">
        <w:rPr>
          <w:rFonts w:ascii="Times New Roman" w:hAnsi="Times New Roman" w:cs="Times New Roman"/>
          <w:noProof/>
          <w:lang w:val="en-GB"/>
        </w:rPr>
        <w:t xml:space="preserve"> (2014) U-shaped relationship between ageing and risk-taking behaviour in a wild-type rodent. </w:t>
      </w:r>
      <w:del w:id="639" w:author="Lauren Harrison" w:date="2021-04-17T16:40:00Z">
        <w:r w:rsidR="00FE4C77" w:rsidRPr="00FE4C77" w:rsidDel="00F42322">
          <w:rPr>
            <w:rFonts w:ascii="Times New Roman" w:hAnsi="Times New Roman" w:cs="Times New Roman"/>
            <w:i/>
            <w:iCs/>
            <w:noProof/>
            <w:lang w:val="en-GB"/>
          </w:rPr>
          <w:delText>ANIMAL BEHAVIOUR</w:delText>
        </w:r>
      </w:del>
      <w:ins w:id="640" w:author="Lauren Harrison" w:date="2021-04-17T16:40:00Z">
        <w:r w:rsidR="00F42322">
          <w:rPr>
            <w:rFonts w:ascii="Times New Roman" w:hAnsi="Times New Roman" w:cs="Times New Roman"/>
            <w:i/>
            <w:iCs/>
            <w:noProof/>
            <w:lang w:val="en-GB"/>
          </w:rPr>
          <w:t xml:space="preserve">Animal </w:t>
        </w:r>
      </w:ins>
      <w:ins w:id="641" w:author="Lauren Harrison" w:date="2021-04-17T16:41:00Z">
        <w:r w:rsidR="00F42322">
          <w:rPr>
            <w:rFonts w:ascii="Times New Roman" w:hAnsi="Times New Roman" w:cs="Times New Roman"/>
            <w:i/>
            <w:iCs/>
            <w:noProof/>
            <w:lang w:val="en-GB"/>
          </w:rPr>
          <w:t>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97</w:t>
      </w:r>
      <w:r w:rsidR="00FE4C77" w:rsidRPr="00FE4C77">
        <w:rPr>
          <w:rFonts w:ascii="Times New Roman" w:hAnsi="Times New Roman" w:cs="Times New Roman"/>
          <w:noProof/>
          <w:lang w:val="en-GB"/>
        </w:rPr>
        <w:t>, 45–52.</w:t>
      </w:r>
    </w:p>
    <w:p w14:paraId="4CFEE7BA" w14:textId="1A9F4EA9"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Lahvis, G.P.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Panksepp, J.B.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Kennedy, B.C.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Wilson, C.R.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Merriman, D.K.</w:t>
      </w:r>
      <w:r w:rsidR="00FE4C77" w:rsidRPr="00FE4C77">
        <w:rPr>
          <w:rFonts w:ascii="Times New Roman" w:hAnsi="Times New Roman" w:cs="Times New Roman"/>
          <w:noProof/>
          <w:lang w:val="en-GB"/>
        </w:rPr>
        <w:t xml:space="preserve"> (2015) Social Conditioned Place Preference in the Captive Ground Squirrel (</w:t>
      </w:r>
      <w:r w:rsidR="00FE4C77" w:rsidRPr="00397FCA">
        <w:rPr>
          <w:rFonts w:ascii="Times New Roman" w:hAnsi="Times New Roman" w:cs="Times New Roman"/>
          <w:i/>
          <w:iCs/>
          <w:noProof/>
          <w:lang w:val="en-GB"/>
        </w:rPr>
        <w:t>Ictidomys tridecemlineatus</w:t>
      </w:r>
      <w:r w:rsidR="00FE4C77" w:rsidRPr="00FE4C77">
        <w:rPr>
          <w:rFonts w:ascii="Times New Roman" w:hAnsi="Times New Roman" w:cs="Times New Roman"/>
          <w:noProof/>
          <w:lang w:val="en-GB"/>
        </w:rPr>
        <w:t xml:space="preserve">): Social Reward as a Natural Phenotype. </w:t>
      </w:r>
      <w:r w:rsidR="00FE4C77" w:rsidRPr="00FE4C77">
        <w:rPr>
          <w:rFonts w:ascii="Times New Roman" w:hAnsi="Times New Roman" w:cs="Times New Roman"/>
          <w:i/>
          <w:iCs/>
          <w:noProof/>
          <w:lang w:val="en-GB"/>
        </w:rPr>
        <w:t>J</w:t>
      </w:r>
      <w:ins w:id="642" w:author="Lauren Harrison" w:date="2021-04-17T16:41:00Z">
        <w:r w:rsidR="00F42322">
          <w:rPr>
            <w:rFonts w:ascii="Times New Roman" w:hAnsi="Times New Roman" w:cs="Times New Roman"/>
            <w:i/>
            <w:iCs/>
            <w:noProof/>
            <w:lang w:val="en-GB"/>
          </w:rPr>
          <w:t>ournal of</w:t>
        </w:r>
      </w:ins>
      <w:r w:rsidR="00FE4C77" w:rsidRPr="00FE4C77">
        <w:rPr>
          <w:rFonts w:ascii="Times New Roman" w:hAnsi="Times New Roman" w:cs="Times New Roman"/>
          <w:i/>
          <w:iCs/>
          <w:noProof/>
          <w:lang w:val="en-GB"/>
        </w:rPr>
        <w:t xml:space="preserve"> Comp</w:t>
      </w:r>
      <w:ins w:id="643" w:author="Lauren Harrison" w:date="2021-04-17T16:41:00Z">
        <w:r w:rsidR="00F42322">
          <w:rPr>
            <w:rFonts w:ascii="Times New Roman" w:hAnsi="Times New Roman" w:cs="Times New Roman"/>
            <w:i/>
            <w:iCs/>
            <w:noProof/>
            <w:lang w:val="en-GB"/>
          </w:rPr>
          <w:t>arative</w:t>
        </w:r>
      </w:ins>
      <w:r w:rsidR="00FE4C77" w:rsidRPr="00FE4C77">
        <w:rPr>
          <w:rFonts w:ascii="Times New Roman" w:hAnsi="Times New Roman" w:cs="Times New Roman"/>
          <w:i/>
          <w:iCs/>
          <w:noProof/>
          <w:lang w:val="en-GB"/>
        </w:rPr>
        <w:t xml:space="preserve"> Psychol</w:t>
      </w:r>
      <w:ins w:id="644" w:author="Lauren Harrison" w:date="2021-04-17T16:41:00Z">
        <w:r w:rsidR="00F42322">
          <w:rPr>
            <w:rFonts w:ascii="Times New Roman" w:hAnsi="Times New Roman" w:cs="Times New Roman"/>
            <w:i/>
            <w:iCs/>
            <w:noProof/>
            <w:lang w:val="en-GB"/>
          </w:rPr>
          <w:t>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129</w:t>
      </w:r>
      <w:r w:rsidR="00FE4C77" w:rsidRPr="00FE4C77">
        <w:rPr>
          <w:rFonts w:ascii="Times New Roman" w:hAnsi="Times New Roman" w:cs="Times New Roman"/>
          <w:noProof/>
          <w:lang w:val="en-GB"/>
        </w:rPr>
        <w:t>, 291–303.</w:t>
      </w:r>
    </w:p>
    <w:p w14:paraId="6A0CAE13" w14:textId="1D507B81" w:rsidR="00FE4C77" w:rsidRPr="00FE4C77" w:rsidRDefault="00397FCA"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Lalanza, J.F.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Caimari,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 Bas, J.M.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Torregrosa,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Cigarroa,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Pallàs,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Capdevila,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Arola,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Escorihuela, R.M.</w:t>
      </w:r>
      <w:r w:rsidR="00FE4C77" w:rsidRPr="00FE4C77">
        <w:rPr>
          <w:rFonts w:ascii="Times New Roman" w:hAnsi="Times New Roman" w:cs="Times New Roman"/>
          <w:noProof/>
          <w:lang w:val="en-GB"/>
        </w:rPr>
        <w:t xml:space="preserve"> (2014) Effects of a post-weaning cafeteria diet in young rats: Metabolic syndrome, reduced activity and low anxiety-like behaviour.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e85049.</w:t>
      </w:r>
    </w:p>
    <w:p w14:paraId="037EF12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Lehre, A.C.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Lehre, K.P.</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Laake, P.</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Danbolt, N.C.</w:t>
      </w:r>
      <w:r w:rsidRPr="00FE4C77">
        <w:rPr>
          <w:rFonts w:ascii="Times New Roman" w:hAnsi="Times New Roman" w:cs="Times New Roman"/>
          <w:noProof/>
          <w:lang w:val="en-GB"/>
        </w:rPr>
        <w:t xml:space="preserve"> (2009) Greater intrasex phenotype variability in males than in females is a fundamental aspect of the gender differences in humans. </w:t>
      </w:r>
      <w:r w:rsidRPr="00FE4C77">
        <w:rPr>
          <w:rFonts w:ascii="Times New Roman" w:hAnsi="Times New Roman" w:cs="Times New Roman"/>
          <w:i/>
          <w:iCs/>
          <w:noProof/>
          <w:lang w:val="en-GB"/>
        </w:rPr>
        <w:t>Developmental Psychobiology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51</w:t>
      </w:r>
      <w:r w:rsidRPr="00FE4C77">
        <w:rPr>
          <w:rFonts w:ascii="Times New Roman" w:hAnsi="Times New Roman" w:cs="Times New Roman"/>
          <w:noProof/>
          <w:lang w:val="en-GB"/>
        </w:rPr>
        <w:t>, 198–206.</w:t>
      </w:r>
    </w:p>
    <w:p w14:paraId="37F58436" w14:textId="69798C05" w:rsidR="00FE4C77" w:rsidRPr="00FE4C77" w:rsidRDefault="00BC4949"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Lehtonen, T.K.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(2017) Males are quicker to adjust aggression towards heterospecific intruders in a cichlid fish. </w:t>
      </w:r>
      <w:del w:id="645" w:author="Lauren Harrison" w:date="2021-04-17T16:41:00Z">
        <w:r w:rsidR="00FE4C77" w:rsidRPr="00FE4C77" w:rsidDel="00F42322">
          <w:rPr>
            <w:rFonts w:ascii="Times New Roman" w:hAnsi="Times New Roman" w:cs="Times New Roman"/>
            <w:i/>
            <w:iCs/>
            <w:noProof/>
            <w:lang w:val="en-GB"/>
          </w:rPr>
          <w:delText>ANIMAL BEHAVIOUR</w:delText>
        </w:r>
      </w:del>
      <w:ins w:id="646" w:author="Lauren Harrison" w:date="2021-04-17T16:41: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145–151.</w:t>
      </w:r>
    </w:p>
    <w:p w14:paraId="60DDE3CE" w14:textId="69A963A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Liebgold, E.B.</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Dibble, C.J.</w:t>
      </w:r>
      <w:r w:rsidR="00FE4C77" w:rsidRPr="00FE4C77">
        <w:rPr>
          <w:rFonts w:ascii="Times New Roman" w:hAnsi="Times New Roman" w:cs="Times New Roman"/>
          <w:noProof/>
          <w:lang w:val="en-GB"/>
        </w:rPr>
        <w:t xml:space="preserve"> (2011) Better the devil you know: Familiarity affects </w:t>
      </w:r>
      <w:r w:rsidR="00FE4C77" w:rsidRPr="00FE4C77">
        <w:rPr>
          <w:rFonts w:ascii="Times New Roman" w:hAnsi="Times New Roman" w:cs="Times New Roman"/>
          <w:noProof/>
          <w:lang w:val="en-GB"/>
        </w:rPr>
        <w:lastRenderedPageBreak/>
        <w:t xml:space="preserve">foraging activity of red-backed salamanders, </w:t>
      </w:r>
      <w:r w:rsidR="00FE4C77" w:rsidRPr="001D63EC">
        <w:rPr>
          <w:rFonts w:ascii="Times New Roman" w:hAnsi="Times New Roman" w:cs="Times New Roman"/>
          <w:i/>
          <w:iCs/>
          <w:noProof/>
          <w:lang w:val="en-GB"/>
        </w:rPr>
        <w:t>Plethodon cinereus</w:t>
      </w:r>
      <w:r w:rsidR="00FE4C77" w:rsidRPr="00FE4C77">
        <w:rPr>
          <w:rFonts w:ascii="Times New Roman" w:hAnsi="Times New Roman" w:cs="Times New Roman"/>
          <w:noProof/>
          <w:lang w:val="en-GB"/>
        </w:rPr>
        <w:t xml:space="preserve">. </w:t>
      </w:r>
      <w:del w:id="647" w:author="Lauren Harrison" w:date="2021-04-17T16:41:00Z">
        <w:r w:rsidR="00FE4C77" w:rsidRPr="00FE4C77" w:rsidDel="00F42322">
          <w:rPr>
            <w:rFonts w:ascii="Times New Roman" w:hAnsi="Times New Roman" w:cs="Times New Roman"/>
            <w:i/>
            <w:iCs/>
            <w:noProof/>
            <w:lang w:val="en-GB"/>
          </w:rPr>
          <w:delText>ANIMAL BEHAVIOUR</w:delText>
        </w:r>
        <w:r w:rsidR="00FE4C77" w:rsidRPr="00FE4C77" w:rsidDel="00F42322">
          <w:rPr>
            <w:rFonts w:ascii="Times New Roman" w:hAnsi="Times New Roman" w:cs="Times New Roman"/>
            <w:noProof/>
            <w:lang w:val="en-GB"/>
          </w:rPr>
          <w:delText xml:space="preserve"> </w:delText>
        </w:r>
      </w:del>
      <w:ins w:id="648" w:author="Lauren Harrison" w:date="2021-04-17T16:41:00Z">
        <w:r w:rsidR="00F42322">
          <w:rPr>
            <w:rFonts w:ascii="Times New Roman" w:hAnsi="Times New Roman" w:cs="Times New Roman"/>
            <w:i/>
            <w:iCs/>
            <w:noProof/>
            <w:lang w:val="en-GB"/>
          </w:rPr>
          <w:t xml:space="preserve">Animal Behaviour </w:t>
        </w:r>
      </w:ins>
      <w:r w:rsidR="00FE4C77" w:rsidRPr="00FE4C77">
        <w:rPr>
          <w:rFonts w:ascii="Times New Roman" w:hAnsi="Times New Roman" w:cs="Times New Roman"/>
          <w:b/>
          <w:bCs/>
          <w:noProof/>
          <w:lang w:val="en-GB"/>
        </w:rPr>
        <w:t>82</w:t>
      </w:r>
      <w:r w:rsidR="00FE4C77" w:rsidRPr="00FE4C77">
        <w:rPr>
          <w:rFonts w:ascii="Times New Roman" w:hAnsi="Times New Roman" w:cs="Times New Roman"/>
          <w:noProof/>
          <w:lang w:val="en-GB"/>
        </w:rPr>
        <w:t>, 1059–1066.</w:t>
      </w:r>
    </w:p>
    <w:p w14:paraId="3B794E0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van der Linden,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Dunkel, C.S.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Madison, G.</w:t>
      </w:r>
      <w:r w:rsidRPr="00FE4C77">
        <w:rPr>
          <w:rFonts w:ascii="Times New Roman" w:hAnsi="Times New Roman" w:cs="Times New Roman"/>
          <w:noProof/>
          <w:lang w:val="en-GB"/>
        </w:rPr>
        <w:t xml:space="preserve"> (2017) Sex differences in brain size and general intelligence (g). </w:t>
      </w:r>
      <w:r w:rsidRPr="00FE4C77">
        <w:rPr>
          <w:rFonts w:ascii="Times New Roman" w:hAnsi="Times New Roman" w:cs="Times New Roman"/>
          <w:i/>
          <w:iCs/>
          <w:noProof/>
          <w:lang w:val="en-GB"/>
        </w:rPr>
        <w:t>Intelligence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63</w:t>
      </w:r>
      <w:r w:rsidRPr="00FE4C77">
        <w:rPr>
          <w:rFonts w:ascii="Times New Roman" w:hAnsi="Times New Roman" w:cs="Times New Roman"/>
          <w:noProof/>
          <w:lang w:val="en-GB"/>
        </w:rPr>
        <w:t>, 78–88.</w:t>
      </w:r>
    </w:p>
    <w:p w14:paraId="37B2FD25" w14:textId="55A01CD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Linzmaier, S.M.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Goebel, L.S.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Ruland,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Jeschke, J.M.</w:t>
      </w:r>
      <w:r w:rsidR="00FE4C77" w:rsidRPr="00FE4C77">
        <w:rPr>
          <w:rFonts w:ascii="Times New Roman" w:hAnsi="Times New Roman" w:cs="Times New Roman"/>
          <w:noProof/>
          <w:lang w:val="en-GB"/>
        </w:rPr>
        <w:t xml:space="preserve"> (2018) Behavioral differences in an over-invasion scenario: marbled vs. spiny-cheek crayfish. </w:t>
      </w:r>
      <w:r w:rsidR="00FE4C77" w:rsidRPr="00FE4C77">
        <w:rPr>
          <w:rFonts w:ascii="Times New Roman" w:hAnsi="Times New Roman" w:cs="Times New Roman"/>
          <w:i/>
          <w:iCs/>
          <w:noProof/>
          <w:lang w:val="en-GB"/>
        </w:rPr>
        <w:t>Ecosphere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e02385.</w:t>
      </w:r>
    </w:p>
    <w:p w14:paraId="68A63A6C" w14:textId="2044A89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Lovich, J.E.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Gibbons, J.W.</w:t>
      </w:r>
      <w:r w:rsidRPr="00FE4C77">
        <w:rPr>
          <w:rFonts w:ascii="Times New Roman" w:hAnsi="Times New Roman" w:cs="Times New Roman"/>
          <w:noProof/>
          <w:lang w:val="en-GB"/>
        </w:rPr>
        <w:t xml:space="preserve"> (1992) A review of techniques for quantifying sexual size dimorphism. </w:t>
      </w:r>
      <w:r w:rsidRPr="00FE4C77">
        <w:rPr>
          <w:rFonts w:ascii="Times New Roman" w:hAnsi="Times New Roman" w:cs="Times New Roman"/>
          <w:i/>
          <w:iCs/>
          <w:noProof/>
          <w:lang w:val="en-GB"/>
        </w:rPr>
        <w:t>Growth</w:t>
      </w:r>
      <w:ins w:id="649" w:author="Lauren Harrison" w:date="2021-04-17T16:41:00Z">
        <w:r w:rsidR="00F42322">
          <w:rPr>
            <w:rFonts w:ascii="Times New Roman" w:hAnsi="Times New Roman" w:cs="Times New Roman"/>
            <w:i/>
            <w:iCs/>
            <w:noProof/>
            <w:lang w:val="en-GB"/>
          </w:rPr>
          <w:t>,</w:t>
        </w:r>
      </w:ins>
      <w:r w:rsidRPr="00FE4C77">
        <w:rPr>
          <w:rFonts w:ascii="Times New Roman" w:hAnsi="Times New Roman" w:cs="Times New Roman"/>
          <w:i/>
          <w:iCs/>
          <w:noProof/>
          <w:lang w:val="en-GB"/>
        </w:rPr>
        <w:t xml:space="preserve"> Dev</w:t>
      </w:r>
      <w:ins w:id="650" w:author="Lauren Harrison" w:date="2021-04-17T16:41:00Z">
        <w:r w:rsidR="00F42322">
          <w:rPr>
            <w:rFonts w:ascii="Times New Roman" w:hAnsi="Times New Roman" w:cs="Times New Roman"/>
            <w:i/>
            <w:iCs/>
            <w:noProof/>
            <w:lang w:val="en-GB"/>
          </w:rPr>
          <w:t>elopment and</w:t>
        </w:r>
      </w:ins>
      <w:r w:rsidRPr="00FE4C77">
        <w:rPr>
          <w:rFonts w:ascii="Times New Roman" w:hAnsi="Times New Roman" w:cs="Times New Roman"/>
          <w:i/>
          <w:iCs/>
          <w:noProof/>
          <w:lang w:val="en-GB"/>
        </w:rPr>
        <w:t xml:space="preserve"> Aging</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56</w:t>
      </w:r>
      <w:r w:rsidRPr="00FE4C77">
        <w:rPr>
          <w:rFonts w:ascii="Times New Roman" w:hAnsi="Times New Roman" w:cs="Times New Roman"/>
          <w:noProof/>
          <w:lang w:val="en-GB"/>
        </w:rPr>
        <w:t>, 269–281.</w:t>
      </w:r>
    </w:p>
    <w:p w14:paraId="4C1C3419" w14:textId="2DE36CA5" w:rsidR="00FE4C77" w:rsidRDefault="001D63EC" w:rsidP="00FE4C77">
      <w:pPr>
        <w:widowControl w:val="0"/>
        <w:autoSpaceDE w:val="0"/>
        <w:autoSpaceDN w:val="0"/>
        <w:adjustRightInd w:val="0"/>
        <w:spacing w:line="480" w:lineRule="auto"/>
        <w:ind w:left="480" w:hanging="480"/>
        <w:rPr>
          <w:ins w:id="651" w:author="Lauren Harrison" w:date="2021-05-22T12:59:00Z"/>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Immonen,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Gustavsson,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Kazancioğlu,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Arnqvist, G.</w:t>
      </w:r>
      <w:r w:rsidR="00FE4C77" w:rsidRPr="00FE4C77">
        <w:rPr>
          <w:rFonts w:ascii="Times New Roman" w:hAnsi="Times New Roman" w:cs="Times New Roman"/>
          <w:noProof/>
          <w:lang w:val="en-GB"/>
        </w:rPr>
        <w:t xml:space="preserve"> (2014) The influence of mitonuclear genetic variation on personality in seed beetles. </w:t>
      </w:r>
      <w:r w:rsidR="00FE4C77" w:rsidRPr="00FE4C77">
        <w:rPr>
          <w:rFonts w:ascii="Times New Roman" w:hAnsi="Times New Roman" w:cs="Times New Roman"/>
          <w:i/>
          <w:iCs/>
          <w:noProof/>
          <w:lang w:val="en-GB"/>
        </w:rPr>
        <w:t>Proc</w:t>
      </w:r>
      <w:ins w:id="652" w:author="Lauren Harrison" w:date="2021-04-17T16:41:00Z">
        <w:r w:rsidR="00F42322">
          <w:rPr>
            <w:rFonts w:ascii="Times New Roman" w:hAnsi="Times New Roman" w:cs="Times New Roman"/>
            <w:i/>
            <w:iCs/>
            <w:noProof/>
            <w:lang w:val="en-GB"/>
          </w:rPr>
          <w:t>eedings of the</w:t>
        </w:r>
      </w:ins>
      <w:r w:rsidR="00FE4C77" w:rsidRPr="00FE4C77">
        <w:rPr>
          <w:rFonts w:ascii="Times New Roman" w:hAnsi="Times New Roman" w:cs="Times New Roman"/>
          <w:i/>
          <w:iCs/>
          <w:noProof/>
          <w:lang w:val="en-GB"/>
        </w:rPr>
        <w:t xml:space="preserve"> R</w:t>
      </w:r>
      <w:ins w:id="653" w:author="Lauren Harrison" w:date="2021-04-17T16:41:00Z">
        <w:r w:rsidR="00F42322">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654" w:author="Lauren Harrison" w:date="2021-04-17T16:41:00Z">
        <w:r w:rsidR="00F42322">
          <w:rPr>
            <w:rFonts w:ascii="Times New Roman" w:hAnsi="Times New Roman" w:cs="Times New Roman"/>
            <w:i/>
            <w:iCs/>
            <w:noProof/>
            <w:lang w:val="en-GB"/>
          </w:rPr>
          <w:t>iety London</w:t>
        </w:r>
      </w:ins>
      <w:r w:rsidR="00FE4C77" w:rsidRPr="00FE4C77">
        <w:rPr>
          <w:rFonts w:ascii="Times New Roman" w:hAnsi="Times New Roman" w:cs="Times New Roman"/>
          <w:i/>
          <w:iCs/>
          <w:noProof/>
          <w:lang w:val="en-GB"/>
        </w:rPr>
        <w:t xml:space="preserve">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281</w:t>
      </w:r>
      <w:r w:rsidR="00FE4C77" w:rsidRPr="00FE4C77">
        <w:rPr>
          <w:rFonts w:ascii="Times New Roman" w:hAnsi="Times New Roman" w:cs="Times New Roman"/>
          <w:noProof/>
          <w:lang w:val="en-GB"/>
        </w:rPr>
        <w:t>, 20141039.</w:t>
      </w:r>
    </w:p>
    <w:p w14:paraId="08CBC5AC" w14:textId="7EBC1CD9" w:rsidR="00EF5857" w:rsidRPr="00FE4C77" w:rsidRDefault="00EF5857" w:rsidP="00FE4C77">
      <w:pPr>
        <w:widowControl w:val="0"/>
        <w:autoSpaceDE w:val="0"/>
        <w:autoSpaceDN w:val="0"/>
        <w:adjustRightInd w:val="0"/>
        <w:spacing w:line="480" w:lineRule="auto"/>
        <w:ind w:left="480" w:hanging="480"/>
        <w:rPr>
          <w:rFonts w:ascii="Times New Roman" w:hAnsi="Times New Roman" w:cs="Times New Roman"/>
          <w:noProof/>
          <w:lang w:val="en-GB"/>
        </w:rPr>
      </w:pPr>
      <w:ins w:id="655" w:author="Lauren Harrison" w:date="2021-05-22T12:59:00Z">
        <w:r>
          <w:rPr>
            <w:rFonts w:ascii="Times New Roman" w:hAnsi="Times New Roman" w:cs="Times New Roman"/>
            <w:smallCaps/>
            <w:noProof/>
            <w:lang w:val="en-GB"/>
          </w:rPr>
          <w:t>Lubinski</w:t>
        </w:r>
        <w:r w:rsidRPr="00FE4C77">
          <w:rPr>
            <w:rFonts w:ascii="Times New Roman" w:hAnsi="Times New Roman" w:cs="Times New Roman"/>
            <w:smallCaps/>
            <w:noProof/>
            <w:lang w:val="en-GB"/>
          </w:rPr>
          <w:t xml:space="preserve">, </w:t>
        </w:r>
        <w:r w:rsidR="0009397D">
          <w:rPr>
            <w:rFonts w:ascii="Times New Roman" w:hAnsi="Times New Roman" w:cs="Times New Roman"/>
            <w:smallCaps/>
            <w:noProof/>
            <w:lang w:val="en-GB"/>
          </w:rPr>
          <w:t>D.</w:t>
        </w:r>
        <w:r w:rsidRPr="00FE4C77">
          <w:rPr>
            <w:rFonts w:ascii="Times New Roman" w:hAnsi="Times New Roman" w:cs="Times New Roman"/>
            <w:noProof/>
            <w:lang w:val="en-GB"/>
          </w:rPr>
          <w:t xml:space="preserve">, &amp; </w:t>
        </w:r>
      </w:ins>
      <w:ins w:id="656" w:author="Lauren Harrison" w:date="2021-05-22T13:00:00Z">
        <w:r w:rsidR="0009397D">
          <w:rPr>
            <w:rFonts w:ascii="Times New Roman" w:hAnsi="Times New Roman" w:cs="Times New Roman"/>
            <w:smallCaps/>
            <w:noProof/>
            <w:lang w:val="en-GB"/>
          </w:rPr>
          <w:t>Benbow</w:t>
        </w:r>
      </w:ins>
      <w:ins w:id="657" w:author="Lauren Harrison" w:date="2021-05-22T12:59:00Z">
        <w:r w:rsidRPr="00FE4C77">
          <w:rPr>
            <w:rFonts w:ascii="Times New Roman" w:hAnsi="Times New Roman" w:cs="Times New Roman"/>
            <w:smallCaps/>
            <w:noProof/>
            <w:lang w:val="en-GB"/>
          </w:rPr>
          <w:t xml:space="preserve">, </w:t>
        </w:r>
      </w:ins>
      <w:ins w:id="658" w:author="Lauren Harrison" w:date="2021-05-22T13:00:00Z">
        <w:r w:rsidR="0009397D">
          <w:rPr>
            <w:rFonts w:ascii="Times New Roman" w:hAnsi="Times New Roman" w:cs="Times New Roman"/>
            <w:smallCaps/>
            <w:noProof/>
            <w:lang w:val="en-GB"/>
          </w:rPr>
          <w:t>C</w:t>
        </w:r>
      </w:ins>
      <w:ins w:id="659" w:author="Lauren Harrison" w:date="2021-05-22T12:59:00Z">
        <w:r w:rsidRPr="00FE4C77">
          <w:rPr>
            <w:rFonts w:ascii="Times New Roman" w:hAnsi="Times New Roman" w:cs="Times New Roman"/>
            <w:smallCaps/>
            <w:noProof/>
            <w:lang w:val="en-GB"/>
          </w:rPr>
          <w:t>.</w:t>
        </w:r>
      </w:ins>
      <w:ins w:id="660" w:author="Lauren Harrison" w:date="2021-05-22T13:00:00Z">
        <w:r w:rsidR="0009397D">
          <w:rPr>
            <w:rFonts w:ascii="Times New Roman" w:hAnsi="Times New Roman" w:cs="Times New Roman"/>
            <w:smallCaps/>
            <w:noProof/>
            <w:lang w:val="en-GB"/>
          </w:rPr>
          <w:t>P.</w:t>
        </w:r>
      </w:ins>
      <w:ins w:id="661" w:author="Lauren Harrison" w:date="2021-05-22T12:59:00Z">
        <w:r w:rsidRPr="00FE4C77">
          <w:rPr>
            <w:rFonts w:ascii="Times New Roman" w:hAnsi="Times New Roman" w:cs="Times New Roman"/>
            <w:noProof/>
            <w:lang w:val="en-GB"/>
          </w:rPr>
          <w:t xml:space="preserve"> (</w:t>
        </w:r>
      </w:ins>
      <w:ins w:id="662" w:author="Lauren Harrison" w:date="2021-05-22T13:00:00Z">
        <w:r w:rsidR="0009397D">
          <w:rPr>
            <w:rFonts w:ascii="Times New Roman" w:hAnsi="Times New Roman" w:cs="Times New Roman"/>
            <w:noProof/>
            <w:lang w:val="en-GB"/>
          </w:rPr>
          <w:t>1992</w:t>
        </w:r>
      </w:ins>
      <w:ins w:id="663" w:author="Lauren Harrison" w:date="2021-05-22T12:59:00Z">
        <w:r w:rsidRPr="00FE4C77">
          <w:rPr>
            <w:rFonts w:ascii="Times New Roman" w:hAnsi="Times New Roman" w:cs="Times New Roman"/>
            <w:noProof/>
            <w:lang w:val="en-GB"/>
          </w:rPr>
          <w:t xml:space="preserve">) </w:t>
        </w:r>
      </w:ins>
      <w:ins w:id="664" w:author="Lauren Harrison" w:date="2021-05-22T13:00:00Z">
        <w:r w:rsidR="0009397D">
          <w:rPr>
            <w:rFonts w:ascii="Times New Roman" w:hAnsi="Times New Roman" w:cs="Times New Roman"/>
            <w:noProof/>
            <w:lang w:val="en-GB"/>
          </w:rPr>
          <w:t>Gender differences in abilities and preferences among the gifted: Implications for the math/science pipeline</w:t>
        </w:r>
      </w:ins>
      <w:ins w:id="665" w:author="Lauren Harrison" w:date="2021-05-22T12:59:00Z">
        <w:r w:rsidRPr="00FE4C77">
          <w:rPr>
            <w:rFonts w:ascii="Times New Roman" w:hAnsi="Times New Roman" w:cs="Times New Roman"/>
            <w:noProof/>
            <w:lang w:val="en-GB"/>
          </w:rPr>
          <w:t xml:space="preserve">. </w:t>
        </w:r>
      </w:ins>
      <w:ins w:id="666" w:author="Lauren Harrison" w:date="2021-05-22T13:01:00Z">
        <w:r w:rsidR="0009397D">
          <w:rPr>
            <w:rFonts w:ascii="Times New Roman" w:hAnsi="Times New Roman" w:cs="Times New Roman"/>
            <w:i/>
            <w:iCs/>
            <w:noProof/>
            <w:lang w:val="en-GB"/>
          </w:rPr>
          <w:t>Current Directions in Psychological Science</w:t>
        </w:r>
      </w:ins>
      <w:ins w:id="667" w:author="Lauren Harrison" w:date="2021-05-22T12:59:00Z">
        <w:r w:rsidRPr="00FE4C77">
          <w:rPr>
            <w:rFonts w:ascii="Times New Roman" w:hAnsi="Times New Roman" w:cs="Times New Roman"/>
            <w:noProof/>
            <w:lang w:val="en-GB"/>
          </w:rPr>
          <w:t xml:space="preserve"> </w:t>
        </w:r>
      </w:ins>
      <w:ins w:id="668" w:author="Lauren Harrison" w:date="2021-05-22T13:01:00Z">
        <w:r w:rsidR="0009397D">
          <w:rPr>
            <w:rFonts w:ascii="Times New Roman" w:hAnsi="Times New Roman" w:cs="Times New Roman"/>
            <w:b/>
            <w:bCs/>
            <w:noProof/>
            <w:lang w:val="en-GB"/>
          </w:rPr>
          <w:t>1</w:t>
        </w:r>
      </w:ins>
      <w:ins w:id="669" w:author="Lauren Harrison" w:date="2021-05-22T12:59:00Z">
        <w:r w:rsidRPr="00FE4C77">
          <w:rPr>
            <w:rFonts w:ascii="Times New Roman" w:hAnsi="Times New Roman" w:cs="Times New Roman"/>
            <w:noProof/>
            <w:lang w:val="en-GB"/>
          </w:rPr>
          <w:t xml:space="preserve">, </w:t>
        </w:r>
      </w:ins>
      <w:ins w:id="670" w:author="Lauren Harrison" w:date="2021-05-22T13:01:00Z">
        <w:r w:rsidR="0009397D">
          <w:rPr>
            <w:rFonts w:ascii="Times New Roman" w:hAnsi="Times New Roman" w:cs="Times New Roman"/>
            <w:noProof/>
            <w:lang w:val="en-GB"/>
          </w:rPr>
          <w:t>61-66</w:t>
        </w:r>
      </w:ins>
      <w:ins w:id="671" w:author="Lauren Harrison" w:date="2021-05-22T12:59:00Z">
        <w:r w:rsidRPr="00FE4C77">
          <w:rPr>
            <w:rFonts w:ascii="Times New Roman" w:hAnsi="Times New Roman" w:cs="Times New Roman"/>
            <w:noProof/>
            <w:lang w:val="en-GB"/>
          </w:rPr>
          <w:t>.</w:t>
        </w:r>
      </w:ins>
    </w:p>
    <w:p w14:paraId="71078E60" w14:textId="16E2655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Lucon-Xiccato,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Mazzoldi,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Griggio, M.</w:t>
      </w:r>
      <w:r w:rsidR="00FE4C77" w:rsidRPr="00FE4C77">
        <w:rPr>
          <w:rFonts w:ascii="Times New Roman" w:hAnsi="Times New Roman" w:cs="Times New Roman"/>
          <w:noProof/>
          <w:lang w:val="en-GB"/>
        </w:rPr>
        <w:t xml:space="preserve"> (2017) Sex composition modulates the effects of familiarity in new environment. </w:t>
      </w:r>
      <w:del w:id="672" w:author="Lauren Harrison" w:date="2021-04-17T16:41:00Z">
        <w:r w:rsidR="00FE4C77" w:rsidRPr="00FE4C77" w:rsidDel="00F42322">
          <w:rPr>
            <w:rFonts w:ascii="Times New Roman" w:hAnsi="Times New Roman" w:cs="Times New Roman"/>
            <w:i/>
            <w:iCs/>
            <w:noProof/>
            <w:lang w:val="en-GB"/>
          </w:rPr>
          <w:delText>BEHAVIOURAL PROCESSES</w:delText>
        </w:r>
      </w:del>
      <w:ins w:id="673" w:author="Lauren Harrison" w:date="2021-04-17T16:41:00Z">
        <w:r w:rsidR="00F42322">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140</w:t>
      </w:r>
      <w:r w:rsidR="00FE4C77" w:rsidRPr="00FE4C77">
        <w:rPr>
          <w:rFonts w:ascii="Times New Roman" w:hAnsi="Times New Roman" w:cs="Times New Roman"/>
          <w:noProof/>
          <w:lang w:val="en-GB"/>
        </w:rPr>
        <w:t>, 133–138.</w:t>
      </w:r>
    </w:p>
    <w:p w14:paraId="49EDFD4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Machin,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Pekkarinen, T.</w:t>
      </w:r>
      <w:r w:rsidRPr="00FE4C77">
        <w:rPr>
          <w:rFonts w:ascii="Times New Roman" w:hAnsi="Times New Roman" w:cs="Times New Roman"/>
          <w:noProof/>
          <w:lang w:val="en-GB"/>
        </w:rPr>
        <w:t xml:space="preserve"> (2008) Assessment: Global sex differences in test score variability. </w:t>
      </w:r>
      <w:r w:rsidRPr="00FE4C77">
        <w:rPr>
          <w:rFonts w:ascii="Times New Roman" w:hAnsi="Times New Roman" w:cs="Times New Roman"/>
          <w:i/>
          <w:iCs/>
          <w:noProof/>
          <w:lang w:val="en-GB"/>
        </w:rPr>
        <w:t>Science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322</w:t>
      </w:r>
      <w:r w:rsidRPr="00FE4C77">
        <w:rPr>
          <w:rFonts w:ascii="Times New Roman" w:hAnsi="Times New Roman" w:cs="Times New Roman"/>
          <w:noProof/>
          <w:lang w:val="en-GB"/>
        </w:rPr>
        <w:t>, 1331–1332.</w:t>
      </w:r>
    </w:p>
    <w:p w14:paraId="4A1A3EC5" w14:textId="69C6B46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Macrì,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Adriani,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Chiarotti,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Laviola, G.</w:t>
      </w:r>
      <w:r w:rsidR="00FE4C77" w:rsidRPr="00FE4C77">
        <w:rPr>
          <w:rFonts w:ascii="Times New Roman" w:hAnsi="Times New Roman" w:cs="Times New Roman"/>
          <w:noProof/>
          <w:lang w:val="en-GB"/>
        </w:rPr>
        <w:t xml:space="preserve"> (2002) Risk taking during exploration of a plus-maze is greater in adolescent than in juvenile or adult mice.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64</w:t>
      </w:r>
      <w:r w:rsidR="00FE4C77" w:rsidRPr="00FE4C77">
        <w:rPr>
          <w:rFonts w:ascii="Times New Roman" w:hAnsi="Times New Roman" w:cs="Times New Roman"/>
          <w:noProof/>
          <w:lang w:val="en-GB"/>
        </w:rPr>
        <w:t>, 541–546.</w:t>
      </w:r>
    </w:p>
    <w:p w14:paraId="6BE6EB53" w14:textId="035A3EFB"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Maillet, Z.</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Halliday, W.D.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Blouin-Demers, G.</w:t>
      </w:r>
      <w:r w:rsidR="00FE4C77" w:rsidRPr="00FE4C77">
        <w:rPr>
          <w:rFonts w:ascii="Times New Roman" w:hAnsi="Times New Roman" w:cs="Times New Roman"/>
          <w:noProof/>
          <w:lang w:val="en-GB"/>
        </w:rPr>
        <w:t xml:space="preserve"> (2015) Exploratory and defensive behaviours change with sex and body size in eastern garter snakes (</w:t>
      </w:r>
      <w:r w:rsidR="00FE4C77" w:rsidRPr="001D63EC">
        <w:rPr>
          <w:rFonts w:ascii="Times New Roman" w:hAnsi="Times New Roman" w:cs="Times New Roman"/>
          <w:i/>
          <w:iCs/>
          <w:noProof/>
          <w:lang w:val="en-GB"/>
        </w:rPr>
        <w:t>Thamnophis sirtalis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w:t>
      </w:r>
      <w:ins w:id="674" w:author="Lauren Harrison" w:date="2021-04-17T16:42:00Z">
        <w:r w:rsidR="00F42322">
          <w:rPr>
            <w:rFonts w:ascii="Times New Roman" w:hAnsi="Times New Roman" w:cs="Times New Roman"/>
            <w:i/>
            <w:iCs/>
            <w:noProof/>
            <w:lang w:val="en-GB"/>
          </w:rPr>
          <w:t>ournal of</w:t>
        </w:r>
      </w:ins>
      <w:r w:rsidR="00FE4C77" w:rsidRPr="00FE4C77">
        <w:rPr>
          <w:rFonts w:ascii="Times New Roman" w:hAnsi="Times New Roman" w:cs="Times New Roman"/>
          <w:i/>
          <w:iCs/>
          <w:noProof/>
          <w:lang w:val="en-GB"/>
        </w:rPr>
        <w:t xml:space="preserve"> Ethol</w:t>
      </w:r>
      <w:ins w:id="675" w:author="Lauren Harrison" w:date="2021-04-17T16:42:00Z">
        <w:r w:rsidR="00F42322">
          <w:rPr>
            <w:rFonts w:ascii="Times New Roman" w:hAnsi="Times New Roman" w:cs="Times New Roman"/>
            <w:i/>
            <w:iCs/>
            <w:noProof/>
            <w:lang w:val="en-GB"/>
          </w:rPr>
          <w:t>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33</w:t>
      </w:r>
      <w:r w:rsidR="00FE4C77" w:rsidRPr="00FE4C77">
        <w:rPr>
          <w:rFonts w:ascii="Times New Roman" w:hAnsi="Times New Roman" w:cs="Times New Roman"/>
          <w:noProof/>
          <w:lang w:val="en-GB"/>
        </w:rPr>
        <w:t>, 47–54.</w:t>
      </w:r>
    </w:p>
    <w:p w14:paraId="14DEAE3D" w14:textId="3836B99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Mainwaring, M.C.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Beal, J.L.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Hartley, I.R.</w:t>
      </w:r>
      <w:r w:rsidR="00FE4C77" w:rsidRPr="00FE4C77">
        <w:rPr>
          <w:rFonts w:ascii="Times New Roman" w:hAnsi="Times New Roman" w:cs="Times New Roman"/>
          <w:noProof/>
          <w:lang w:val="en-GB"/>
        </w:rPr>
        <w:t xml:space="preserve"> (2011) Zebra finches are bolder in an asocial, rather than social, context. </w:t>
      </w:r>
      <w:del w:id="676" w:author="Lauren Harrison" w:date="2021-04-17T16:42:00Z">
        <w:r w:rsidR="00FE4C77" w:rsidRPr="00FE4C77" w:rsidDel="00F42322">
          <w:rPr>
            <w:rFonts w:ascii="Times New Roman" w:hAnsi="Times New Roman" w:cs="Times New Roman"/>
            <w:i/>
            <w:iCs/>
            <w:noProof/>
            <w:lang w:val="en-GB"/>
          </w:rPr>
          <w:delText>BEHAVIOURAL PROCESSES</w:delText>
        </w:r>
      </w:del>
      <w:ins w:id="677" w:author="Lauren Harrison" w:date="2021-04-17T16:42:00Z">
        <w:r w:rsidR="00F42322">
          <w:rPr>
            <w:rFonts w:ascii="Times New Roman" w:hAnsi="Times New Roman" w:cs="Times New Roman"/>
            <w:i/>
            <w:iCs/>
            <w:noProof/>
            <w:lang w:val="en-GB"/>
          </w:rPr>
          <w:t xml:space="preserve">Behavioural Processes </w:t>
        </w:r>
      </w:ins>
      <w:del w:id="678" w:author="Lauren Harrison" w:date="2021-04-17T16:42:00Z">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87</w:t>
      </w:r>
      <w:r w:rsidR="00FE4C77" w:rsidRPr="00FE4C77">
        <w:rPr>
          <w:rFonts w:ascii="Times New Roman" w:hAnsi="Times New Roman" w:cs="Times New Roman"/>
          <w:noProof/>
          <w:lang w:val="en-GB"/>
        </w:rPr>
        <w:t>, 171–175.</w:t>
      </w:r>
    </w:p>
    <w:p w14:paraId="3DCF20F8" w14:textId="47EC6A5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Mainwaring, M.C.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Hartley, I.R.</w:t>
      </w:r>
      <w:r w:rsidR="00FE4C77" w:rsidRPr="00FE4C77">
        <w:rPr>
          <w:rFonts w:ascii="Times New Roman" w:hAnsi="Times New Roman" w:cs="Times New Roman"/>
          <w:noProof/>
          <w:lang w:val="en-GB"/>
        </w:rPr>
        <w:t xml:space="preserve"> (2013) Hatching asynchrony and offspring sex influence the subsequent exploratory behaviour of zebra finches. </w:t>
      </w:r>
      <w:del w:id="679" w:author="Lauren Harrison" w:date="2021-04-17T16:42:00Z">
        <w:r w:rsidR="00FE4C77" w:rsidRPr="00FE4C77" w:rsidDel="00F42322">
          <w:rPr>
            <w:rFonts w:ascii="Times New Roman" w:hAnsi="Times New Roman" w:cs="Times New Roman"/>
            <w:i/>
            <w:iCs/>
            <w:noProof/>
            <w:lang w:val="en-GB"/>
          </w:rPr>
          <w:delText>ANIMAL BEHAVIOUR</w:delText>
        </w:r>
      </w:del>
      <w:ins w:id="680" w:author="Lauren Harrison" w:date="2021-04-17T16:42: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85</w:t>
      </w:r>
      <w:r w:rsidR="00FE4C77" w:rsidRPr="00FE4C77">
        <w:rPr>
          <w:rFonts w:ascii="Times New Roman" w:hAnsi="Times New Roman" w:cs="Times New Roman"/>
          <w:noProof/>
          <w:lang w:val="en-GB"/>
        </w:rPr>
        <w:t>, 77–81.</w:t>
      </w:r>
    </w:p>
    <w:p w14:paraId="4E309685" w14:textId="0F398A7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Marentette, J.R.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Balshine, S.</w:t>
      </w:r>
      <w:r w:rsidR="00FE4C77" w:rsidRPr="00FE4C77">
        <w:rPr>
          <w:rFonts w:ascii="Times New Roman" w:hAnsi="Times New Roman" w:cs="Times New Roman"/>
          <w:noProof/>
          <w:lang w:val="en-GB"/>
        </w:rPr>
        <w:t xml:space="preserve"> (2012) Altered Prey Responses in Round Goby from Contaminated Sites.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118</w:t>
      </w:r>
      <w:r w:rsidR="00FE4C77" w:rsidRPr="00FE4C77">
        <w:rPr>
          <w:rFonts w:ascii="Times New Roman" w:hAnsi="Times New Roman" w:cs="Times New Roman"/>
          <w:noProof/>
          <w:lang w:val="en-GB"/>
        </w:rPr>
        <w:t>, 812–820.</w:t>
      </w:r>
    </w:p>
    <w:p w14:paraId="390B50A5" w14:textId="20BC16D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Markham, A.C.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Lonsdorf, E.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Pusey, A.E.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Murray, C.M.</w:t>
      </w:r>
      <w:r w:rsidR="00FE4C77" w:rsidRPr="00FE4C77">
        <w:rPr>
          <w:rFonts w:ascii="Times New Roman" w:hAnsi="Times New Roman" w:cs="Times New Roman"/>
          <w:noProof/>
          <w:lang w:val="en-GB"/>
        </w:rPr>
        <w:t xml:space="preserve"> (2015) Maternal rank influences the outcome of aggressive interactions between immature chimpanzees. </w:t>
      </w:r>
      <w:del w:id="681" w:author="Lauren Harrison" w:date="2021-04-17T16:42:00Z">
        <w:r w:rsidR="00FE4C77" w:rsidRPr="00FE4C77" w:rsidDel="00F42322">
          <w:rPr>
            <w:rFonts w:ascii="Times New Roman" w:hAnsi="Times New Roman" w:cs="Times New Roman"/>
            <w:i/>
            <w:iCs/>
            <w:noProof/>
            <w:lang w:val="en-GB"/>
          </w:rPr>
          <w:delText>ANIMAL BEHAVIOUR</w:delText>
        </w:r>
      </w:del>
      <w:ins w:id="682" w:author="Lauren Harrison" w:date="2021-04-17T16:42: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100</w:t>
      </w:r>
      <w:r w:rsidR="00FE4C77" w:rsidRPr="00FE4C77">
        <w:rPr>
          <w:rFonts w:ascii="Times New Roman" w:hAnsi="Times New Roman" w:cs="Times New Roman"/>
          <w:noProof/>
          <w:lang w:val="en-GB"/>
        </w:rPr>
        <w:t>, 192–198.</w:t>
      </w:r>
    </w:p>
    <w:p w14:paraId="0221AC1A" w14:textId="384B0C4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Martins, C.I.M.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Schaedelin, F.C.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Mann,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Blum,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Mandl,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Urban,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Grill,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Schößwender,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Wagner, R.H.</w:t>
      </w:r>
      <w:r w:rsidR="00FE4C77" w:rsidRPr="00FE4C77">
        <w:rPr>
          <w:rFonts w:ascii="Times New Roman" w:hAnsi="Times New Roman" w:cs="Times New Roman"/>
          <w:noProof/>
          <w:lang w:val="en-GB"/>
        </w:rPr>
        <w:t xml:space="preserve"> (2012) Exploring novelty: A component trait of behavioural syndromes in a colonial fish.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149</w:t>
      </w:r>
      <w:r w:rsidR="00FE4C77" w:rsidRPr="00FE4C77">
        <w:rPr>
          <w:rFonts w:ascii="Times New Roman" w:hAnsi="Times New Roman" w:cs="Times New Roman"/>
          <w:noProof/>
          <w:lang w:val="en-GB"/>
        </w:rPr>
        <w:t>, 215–231.</w:t>
      </w:r>
    </w:p>
    <w:p w14:paraId="60D412F9" w14:textId="4E752BE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Mathot, K.J.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Nicolaus,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Araya-Ajoy, Y.G.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Kempenaers, B.</w:t>
      </w:r>
      <w:r w:rsidR="00FE4C77" w:rsidRPr="00FE4C77">
        <w:rPr>
          <w:rFonts w:ascii="Times New Roman" w:hAnsi="Times New Roman" w:cs="Times New Roman"/>
          <w:noProof/>
          <w:lang w:val="en-GB"/>
        </w:rPr>
        <w:t xml:space="preserve"> (2015) Does metabolic rate predict risk-taking behaviour? A field experiment in a wild passerine bird. </w:t>
      </w:r>
      <w:r w:rsidR="00FE4C77" w:rsidRPr="00FE4C77">
        <w:rPr>
          <w:rFonts w:ascii="Times New Roman" w:hAnsi="Times New Roman" w:cs="Times New Roman"/>
          <w:i/>
          <w:iCs/>
          <w:noProof/>
          <w:lang w:val="en-GB"/>
        </w:rPr>
        <w:t>Functional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239–249.</w:t>
      </w:r>
    </w:p>
    <w:p w14:paraId="42E8B6C5" w14:textId="0A69757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Mayeaux, D.J.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Mason, W.A.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Mendoza, S.P.</w:t>
      </w:r>
      <w:r w:rsidR="00FE4C77" w:rsidRPr="00FE4C77">
        <w:rPr>
          <w:rFonts w:ascii="Times New Roman" w:hAnsi="Times New Roman" w:cs="Times New Roman"/>
          <w:noProof/>
          <w:lang w:val="en-GB"/>
        </w:rPr>
        <w:t xml:space="preserve"> (2002) Developmental changes in responsiveness to parents and unfamiliar adults in a monogamous monkey (</w:t>
      </w:r>
      <w:r w:rsidR="00FE4C77" w:rsidRPr="001D63EC">
        <w:rPr>
          <w:rFonts w:ascii="Times New Roman" w:hAnsi="Times New Roman" w:cs="Times New Roman"/>
          <w:i/>
          <w:iCs/>
          <w:noProof/>
          <w:lang w:val="en-GB"/>
        </w:rPr>
        <w:t>Callicebus moloch</w:t>
      </w:r>
      <w:r w:rsidR="00FE4C77" w:rsidRPr="00FE4C77">
        <w:rPr>
          <w:rFonts w:ascii="Times New Roman" w:hAnsi="Times New Roman" w:cs="Times New Roman"/>
          <w:noProof/>
          <w:lang w:val="en-GB"/>
        </w:rPr>
        <w:t xml:space="preserve">). </w:t>
      </w:r>
      <w:del w:id="683" w:author="Lauren Harrison" w:date="2021-04-17T16:42:00Z">
        <w:r w:rsidR="00FE4C77" w:rsidRPr="00FE4C77" w:rsidDel="00F42322">
          <w:rPr>
            <w:rFonts w:ascii="Times New Roman" w:hAnsi="Times New Roman" w:cs="Times New Roman"/>
            <w:i/>
            <w:iCs/>
            <w:noProof/>
            <w:lang w:val="en-GB"/>
          </w:rPr>
          <w:delText>AMERICAN JOURNAL OF PRIMATOLOGY</w:delText>
        </w:r>
      </w:del>
      <w:ins w:id="684" w:author="Lauren Harrison" w:date="2021-04-17T16:42:00Z">
        <w:r w:rsidR="00F42322">
          <w:rPr>
            <w:rFonts w:ascii="Times New Roman" w:hAnsi="Times New Roman" w:cs="Times New Roman"/>
            <w:i/>
            <w:iCs/>
            <w:noProof/>
            <w:lang w:val="en-GB"/>
          </w:rPr>
          <w:t>American Journal of Primatology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58</w:t>
      </w:r>
      <w:r w:rsidR="00FE4C77" w:rsidRPr="00FE4C77">
        <w:rPr>
          <w:rFonts w:ascii="Times New Roman" w:hAnsi="Times New Roman" w:cs="Times New Roman"/>
          <w:noProof/>
          <w:lang w:val="en-GB"/>
        </w:rPr>
        <w:t>, 71–89.</w:t>
      </w:r>
    </w:p>
    <w:p w14:paraId="74B88C03" w14:textId="1AC653C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McCowan, L.S.C.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Griffith, S.C.</w:t>
      </w:r>
      <w:r w:rsidR="00FE4C77" w:rsidRPr="00FE4C77">
        <w:rPr>
          <w:rFonts w:ascii="Times New Roman" w:hAnsi="Times New Roman" w:cs="Times New Roman"/>
          <w:noProof/>
          <w:lang w:val="en-GB"/>
        </w:rPr>
        <w:t xml:space="preserve"> (2014) Nestling activity levels during begging behaviour predicts activity level and body mass in adulthood.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w:t>
      </w:r>
      <w:r w:rsidR="00FE4C77" w:rsidRPr="00FE4C77">
        <w:rPr>
          <w:rFonts w:ascii="Times New Roman" w:hAnsi="Times New Roman" w:cs="Times New Roman"/>
          <w:noProof/>
          <w:lang w:val="en-GB"/>
        </w:rPr>
        <w:t>, e566.</w:t>
      </w:r>
    </w:p>
    <w:p w14:paraId="66E0573C" w14:textId="604088F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McCowan, L.S.C.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Griffith, S.C.</w:t>
      </w:r>
      <w:r w:rsidR="00FE4C77" w:rsidRPr="00FE4C77">
        <w:rPr>
          <w:rFonts w:ascii="Times New Roman" w:hAnsi="Times New Roman" w:cs="Times New Roman"/>
          <w:noProof/>
          <w:lang w:val="en-GB"/>
        </w:rPr>
        <w:t xml:space="preserve"> (2015) Active but asocial: Exploration and activity is linked to social behaviour in a colonially breeding finch.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152</w:t>
      </w:r>
      <w:r w:rsidR="00FE4C77" w:rsidRPr="00FE4C77">
        <w:rPr>
          <w:rFonts w:ascii="Times New Roman" w:hAnsi="Times New Roman" w:cs="Times New Roman"/>
          <w:noProof/>
          <w:lang w:val="en-GB"/>
        </w:rPr>
        <w:t>, 1145–1167.</w:t>
      </w:r>
    </w:p>
    <w:p w14:paraId="477F7449" w14:textId="5A992A4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McDonald,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Schwanz, L.E.</w:t>
      </w:r>
      <w:r w:rsidR="00FE4C77" w:rsidRPr="00FE4C77">
        <w:rPr>
          <w:rFonts w:ascii="Times New Roman" w:hAnsi="Times New Roman" w:cs="Times New Roman"/>
          <w:noProof/>
          <w:lang w:val="en-GB"/>
        </w:rPr>
        <w:t xml:space="preserve"> (2018) Thermal parental effects on offspring behaviour and their fitness consequences. </w:t>
      </w:r>
      <w:del w:id="685" w:author="Lauren Harrison" w:date="2021-04-17T16:42:00Z">
        <w:r w:rsidR="00FE4C77" w:rsidRPr="00FE4C77" w:rsidDel="00F42322">
          <w:rPr>
            <w:rFonts w:ascii="Times New Roman" w:hAnsi="Times New Roman" w:cs="Times New Roman"/>
            <w:i/>
            <w:iCs/>
            <w:noProof/>
            <w:lang w:val="en-GB"/>
          </w:rPr>
          <w:delText>ANIMAL BEHAVIOUR</w:delText>
        </w:r>
      </w:del>
      <w:ins w:id="686" w:author="Lauren Harrison" w:date="2021-04-17T16:42:00Z">
        <w:r w:rsidR="00F42322">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135</w:t>
      </w:r>
      <w:r w:rsidR="00FE4C77" w:rsidRPr="00FE4C77">
        <w:rPr>
          <w:rFonts w:ascii="Times New Roman" w:hAnsi="Times New Roman" w:cs="Times New Roman"/>
          <w:noProof/>
          <w:lang w:val="en-GB"/>
        </w:rPr>
        <w:t>, 45–55.</w:t>
      </w:r>
    </w:p>
    <w:p w14:paraId="7F9CE60A" w14:textId="3D765A4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McGhee, K.E.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Travis, J.</w:t>
      </w:r>
      <w:r w:rsidRPr="00FE4C77">
        <w:rPr>
          <w:rFonts w:ascii="Times New Roman" w:hAnsi="Times New Roman" w:cs="Times New Roman"/>
          <w:noProof/>
          <w:lang w:val="en-GB"/>
        </w:rPr>
        <w:t xml:space="preserve"> (2010) Repeatable behavioural type and stable dominance rank in the bluefin killifish.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79</w:t>
      </w:r>
      <w:r w:rsidRPr="00FE4C77">
        <w:rPr>
          <w:rFonts w:ascii="Times New Roman" w:hAnsi="Times New Roman" w:cs="Times New Roman"/>
          <w:noProof/>
          <w:lang w:val="en-GB"/>
        </w:rPr>
        <w:t xml:space="preserve">, 497–507. </w:t>
      </w:r>
    </w:p>
    <w:p w14:paraId="4131FF73" w14:textId="1FBEE43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Merckx,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Dyck,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Karlsson, B.</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Leimar, O.</w:t>
      </w:r>
      <w:r w:rsidR="00FE4C77" w:rsidRPr="00FE4C77">
        <w:rPr>
          <w:rFonts w:ascii="Times New Roman" w:hAnsi="Times New Roman" w:cs="Times New Roman"/>
          <w:noProof/>
          <w:lang w:val="en-GB"/>
        </w:rPr>
        <w:t xml:space="preserve"> (2003) The evolution of movements and behaviour at boundaries in different landscapes: A common arena experiment with butterflies. </w:t>
      </w:r>
      <w:r w:rsidR="00FE4C77" w:rsidRPr="00FE4C77">
        <w:rPr>
          <w:rFonts w:ascii="Times New Roman" w:hAnsi="Times New Roman" w:cs="Times New Roman"/>
          <w:i/>
          <w:iCs/>
          <w:noProof/>
          <w:lang w:val="en-GB"/>
        </w:rPr>
        <w:t>Proc</w:t>
      </w:r>
      <w:ins w:id="687" w:author="Lauren Harrison" w:date="2021-04-17T16:42:00Z">
        <w:r w:rsidR="00F42322">
          <w:rPr>
            <w:rFonts w:ascii="Times New Roman" w:hAnsi="Times New Roman" w:cs="Times New Roman"/>
            <w:i/>
            <w:iCs/>
            <w:noProof/>
            <w:lang w:val="en-GB"/>
          </w:rPr>
          <w:t>eedings of the</w:t>
        </w:r>
      </w:ins>
      <w:r w:rsidR="00FE4C77" w:rsidRPr="00FE4C77">
        <w:rPr>
          <w:rFonts w:ascii="Times New Roman" w:hAnsi="Times New Roman" w:cs="Times New Roman"/>
          <w:i/>
          <w:iCs/>
          <w:noProof/>
          <w:lang w:val="en-GB"/>
        </w:rPr>
        <w:t xml:space="preserve"> R</w:t>
      </w:r>
      <w:ins w:id="688" w:author="Lauren Harrison" w:date="2021-04-17T16:42:00Z">
        <w:r w:rsidR="00F42322">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689" w:author="Lauren Harrison" w:date="2021-04-17T16:42:00Z">
        <w:r w:rsidR="00F42322">
          <w:rPr>
            <w:rFonts w:ascii="Times New Roman" w:hAnsi="Times New Roman" w:cs="Times New Roman"/>
            <w:i/>
            <w:iCs/>
            <w:noProof/>
            <w:lang w:val="en-GB"/>
          </w:rPr>
          <w:t>iety</w:t>
        </w:r>
      </w:ins>
      <w:r w:rsidR="00FE4C77" w:rsidRPr="00FE4C77">
        <w:rPr>
          <w:rFonts w:ascii="Times New Roman" w:hAnsi="Times New Roman" w:cs="Times New Roman"/>
          <w:i/>
          <w:iCs/>
          <w:noProof/>
          <w:lang w:val="en-GB"/>
        </w:rPr>
        <w:t xml:space="preserve"> Lond</w:t>
      </w:r>
      <w:ins w:id="690" w:author="Lauren Harrison" w:date="2021-04-17T16:42:00Z">
        <w:r w:rsidR="00F42322">
          <w:rPr>
            <w:rFonts w:ascii="Times New Roman" w:hAnsi="Times New Roman" w:cs="Times New Roman"/>
            <w:i/>
            <w:iCs/>
            <w:noProof/>
            <w:lang w:val="en-GB"/>
          </w:rPr>
          <w:t>on</w:t>
        </w:r>
      </w:ins>
      <w:r w:rsidR="00FE4C77" w:rsidRPr="00FE4C77">
        <w:rPr>
          <w:rFonts w:ascii="Times New Roman" w:hAnsi="Times New Roman" w:cs="Times New Roman"/>
          <w:i/>
          <w:iCs/>
          <w:noProof/>
          <w:lang w:val="en-GB"/>
        </w:rPr>
        <w:t xml:space="preserve">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270</w:t>
      </w:r>
      <w:r w:rsidR="00FE4C77" w:rsidRPr="00FE4C77">
        <w:rPr>
          <w:rFonts w:ascii="Times New Roman" w:hAnsi="Times New Roman" w:cs="Times New Roman"/>
          <w:noProof/>
          <w:lang w:val="en-GB"/>
        </w:rPr>
        <w:t>, 1815–1821.</w:t>
      </w:r>
    </w:p>
    <w:p w14:paraId="3621B552" w14:textId="4DCDDB12"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Michelangeli,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Chapple, D.G.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(2016) Are behavioural syndromes sex specific? Personality in a widespread lizard species. </w:t>
      </w:r>
      <w:ins w:id="691" w:author="Lauren Harrison" w:date="2021-04-17T16:43:00Z">
        <w:r w:rsidR="00F42322" w:rsidRPr="00FE4C77">
          <w:rPr>
            <w:rFonts w:ascii="Times New Roman" w:hAnsi="Times New Roman" w:cs="Times New Roman"/>
            <w:i/>
            <w:iCs/>
            <w:noProof/>
            <w:lang w:val="en-GB"/>
          </w:rPr>
          <w:t>Behav</w:t>
        </w:r>
        <w:r w:rsidR="00F42322">
          <w:rPr>
            <w:rFonts w:ascii="Times New Roman" w:hAnsi="Times New Roman" w:cs="Times New Roman"/>
            <w:i/>
            <w:iCs/>
            <w:noProof/>
            <w:lang w:val="en-GB"/>
          </w:rPr>
          <w:t>ioral</w:t>
        </w:r>
        <w:r w:rsidR="00F42322" w:rsidRPr="00FE4C77">
          <w:rPr>
            <w:rFonts w:ascii="Times New Roman" w:hAnsi="Times New Roman" w:cs="Times New Roman"/>
            <w:i/>
            <w:iCs/>
            <w:noProof/>
            <w:lang w:val="en-GB"/>
          </w:rPr>
          <w:t xml:space="preserve"> Ecol</w:t>
        </w:r>
        <w:r w:rsidR="00F42322">
          <w:rPr>
            <w:rFonts w:ascii="Times New Roman" w:hAnsi="Times New Roman" w:cs="Times New Roman"/>
            <w:i/>
            <w:iCs/>
            <w:noProof/>
            <w:lang w:val="en-GB"/>
          </w:rPr>
          <w:t>ogy</w:t>
        </w:r>
        <w:r w:rsidR="00F42322" w:rsidRPr="00FE4C77">
          <w:rPr>
            <w:rFonts w:ascii="Times New Roman" w:hAnsi="Times New Roman" w:cs="Times New Roman"/>
            <w:i/>
            <w:iCs/>
            <w:noProof/>
            <w:lang w:val="en-GB"/>
          </w:rPr>
          <w:t xml:space="preserve"> </w:t>
        </w:r>
        <w:r w:rsidR="00F42322">
          <w:rPr>
            <w:rFonts w:ascii="Times New Roman" w:hAnsi="Times New Roman" w:cs="Times New Roman"/>
            <w:i/>
            <w:iCs/>
            <w:noProof/>
            <w:lang w:val="en-GB"/>
          </w:rPr>
          <w:t>and</w:t>
        </w:r>
        <w:r w:rsidR="00F42322" w:rsidRPr="00FE4C77">
          <w:rPr>
            <w:rFonts w:ascii="Times New Roman" w:hAnsi="Times New Roman" w:cs="Times New Roman"/>
            <w:i/>
            <w:iCs/>
            <w:noProof/>
            <w:lang w:val="en-GB"/>
          </w:rPr>
          <w:t xml:space="preserve"> Sociobiol</w:t>
        </w:r>
        <w:r w:rsidR="00F42322">
          <w:rPr>
            <w:rFonts w:ascii="Times New Roman" w:hAnsi="Times New Roman" w:cs="Times New Roman"/>
            <w:i/>
            <w:iCs/>
            <w:noProof/>
            <w:lang w:val="en-GB"/>
          </w:rPr>
          <w:t>ogy</w:t>
        </w:r>
        <w:r w:rsidR="00F42322" w:rsidRPr="00FE4C77">
          <w:rPr>
            <w:rFonts w:ascii="Times New Roman" w:hAnsi="Times New Roman" w:cs="Times New Roman"/>
            <w:noProof/>
            <w:lang w:val="en-GB"/>
          </w:rPr>
          <w:t xml:space="preserve"> </w:t>
        </w:r>
      </w:ins>
      <w:del w:id="692" w:author="Lauren Harrison" w:date="2021-04-17T16:43:00Z">
        <w:r w:rsidR="00FE4C77" w:rsidRPr="00FE4C77" w:rsidDel="00F42322">
          <w:rPr>
            <w:rFonts w:ascii="Times New Roman" w:hAnsi="Times New Roman" w:cs="Times New Roman"/>
            <w:i/>
            <w:iCs/>
            <w:noProof/>
            <w:lang w:val="en-GB"/>
          </w:rPr>
          <w:delText>Behav. Ecol. &amp; Sociobiol.</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1911–1919.</w:t>
      </w:r>
    </w:p>
    <w:p w14:paraId="4635DCC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Miller, D.I.</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Halpern, D.F.</w:t>
      </w:r>
      <w:r w:rsidRPr="00FE4C77">
        <w:rPr>
          <w:rFonts w:ascii="Times New Roman" w:hAnsi="Times New Roman" w:cs="Times New Roman"/>
          <w:noProof/>
          <w:lang w:val="en-GB"/>
        </w:rPr>
        <w:t xml:space="preserve"> (2014) The new science of cognitive sex differences. </w:t>
      </w:r>
      <w:r w:rsidRPr="00FE4C77">
        <w:rPr>
          <w:rFonts w:ascii="Times New Roman" w:hAnsi="Times New Roman" w:cs="Times New Roman"/>
          <w:i/>
          <w:iCs/>
          <w:noProof/>
          <w:lang w:val="en-GB"/>
        </w:rPr>
        <w:t>Trends in Cognitive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w:t>
      </w:r>
      <w:r w:rsidRPr="00FE4C77">
        <w:rPr>
          <w:rFonts w:ascii="Times New Roman" w:hAnsi="Times New Roman" w:cs="Times New Roman"/>
          <w:noProof/>
          <w:lang w:val="en-GB"/>
        </w:rPr>
        <w:t>, 37–45. Elsevier Ltd.</w:t>
      </w:r>
    </w:p>
    <w:p w14:paraId="1B62F3BE" w14:textId="416E5BA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Montiglio, P.-O.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Garant,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Bergeron,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Dubuc Messier, 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Réale, D.</w:t>
      </w:r>
      <w:r w:rsidR="00FE4C77" w:rsidRPr="00FE4C77">
        <w:rPr>
          <w:rFonts w:ascii="Times New Roman" w:hAnsi="Times New Roman" w:cs="Times New Roman"/>
          <w:noProof/>
          <w:lang w:val="en-GB"/>
        </w:rPr>
        <w:t xml:space="preserve"> (2014) Pulsed resources and the coupling between life-history strategies and exploration patterns in eastern chipmunks (</w:t>
      </w:r>
      <w:r w:rsidR="00FE4C77" w:rsidRPr="001D63EC">
        <w:rPr>
          <w:rFonts w:ascii="Times New Roman" w:hAnsi="Times New Roman" w:cs="Times New Roman"/>
          <w:i/>
          <w:iCs/>
          <w:noProof/>
          <w:lang w:val="en-GB"/>
        </w:rPr>
        <w:t>Tamias striatus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83</w:t>
      </w:r>
      <w:r w:rsidR="00FE4C77" w:rsidRPr="00FE4C77">
        <w:rPr>
          <w:rFonts w:ascii="Times New Roman" w:hAnsi="Times New Roman" w:cs="Times New Roman"/>
          <w:noProof/>
          <w:lang w:val="en-GB"/>
        </w:rPr>
        <w:t>, 720–728.</w:t>
      </w:r>
    </w:p>
    <w:p w14:paraId="3E2D7DC4" w14:textId="6B4A988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Montiglio, P.-O.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Garant,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Thomas, 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Réale, D.</w:t>
      </w:r>
      <w:r w:rsidR="00FE4C77" w:rsidRPr="00FE4C77">
        <w:rPr>
          <w:rFonts w:ascii="Times New Roman" w:hAnsi="Times New Roman" w:cs="Times New Roman"/>
          <w:noProof/>
          <w:lang w:val="en-GB"/>
        </w:rPr>
        <w:t xml:space="preserve"> (2010) Individual variation in temporal activity patterns in open-field tests. </w:t>
      </w:r>
      <w:del w:id="693" w:author="Lauren Harrison" w:date="2021-04-17T16:43:00Z">
        <w:r w:rsidR="00FE4C77" w:rsidRPr="00FE4C77" w:rsidDel="00F42322">
          <w:rPr>
            <w:rFonts w:ascii="Times New Roman" w:hAnsi="Times New Roman" w:cs="Times New Roman"/>
            <w:i/>
            <w:iCs/>
            <w:noProof/>
            <w:lang w:val="en-GB"/>
          </w:rPr>
          <w:delText>ANIMAL BEHAVIOUR</w:delText>
        </w:r>
      </w:del>
      <w:ins w:id="694" w:author="Lauren Harrison" w:date="2021-04-17T16:43:00Z">
        <w:r w:rsidR="00F42322">
          <w:rPr>
            <w:rFonts w:ascii="Times New Roman" w:hAnsi="Times New Roman" w:cs="Times New Roman"/>
            <w:i/>
            <w:iCs/>
            <w:noProof/>
            <w:lang w:val="en-GB"/>
          </w:rPr>
          <w:t>Animal Behaviour</w:t>
        </w:r>
        <w:r w:rsidR="00F42322">
          <w:rPr>
            <w:rFonts w:ascii="Times New Roman" w:hAnsi="Times New Roman" w:cs="Times New Roman"/>
            <w:noProof/>
            <w:lang w:val="en-GB"/>
          </w:rPr>
          <w:t xml:space="preserve"> </w:t>
        </w:r>
      </w:ins>
      <w:del w:id="695" w:author="Lauren Harrison" w:date="2021-04-17T16:43:00Z">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80</w:t>
      </w:r>
      <w:r w:rsidR="00FE4C77" w:rsidRPr="00FE4C77">
        <w:rPr>
          <w:rFonts w:ascii="Times New Roman" w:hAnsi="Times New Roman" w:cs="Times New Roman"/>
          <w:noProof/>
          <w:lang w:val="en-GB"/>
        </w:rPr>
        <w:t>, 905–912.</w:t>
      </w:r>
    </w:p>
    <w:p w14:paraId="723E9574" w14:textId="242BB17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Morales, J.A.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Cardoso, D.G.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Della Lucia, T.M.C.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Guedes, R.N.C.</w:t>
      </w:r>
      <w:r w:rsidR="00FE4C77" w:rsidRPr="00FE4C77">
        <w:rPr>
          <w:rFonts w:ascii="Times New Roman" w:hAnsi="Times New Roman" w:cs="Times New Roman"/>
          <w:noProof/>
          <w:lang w:val="en-GB"/>
        </w:rPr>
        <w:t xml:space="preserve"> (2013) Weevil x Insecticide: Does ‘Personality’ Matter?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e67283.</w:t>
      </w:r>
    </w:p>
    <w:p w14:paraId="65F86765" w14:textId="05E53D4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Moretz, J.A.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Martins, E.P.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Robison, B.D.</w:t>
      </w:r>
      <w:r w:rsidR="00FE4C77" w:rsidRPr="00FE4C77">
        <w:rPr>
          <w:rFonts w:ascii="Times New Roman" w:hAnsi="Times New Roman" w:cs="Times New Roman"/>
          <w:noProof/>
          <w:lang w:val="en-GB"/>
        </w:rPr>
        <w:t xml:space="preserve"> (2007) Behavioral syndromes and the evolution of correlated behavior in zebrafish. </w:t>
      </w:r>
      <w:r w:rsidR="00FE4C77" w:rsidRPr="00FE4C77">
        <w:rPr>
          <w:rFonts w:ascii="Times New Roman" w:hAnsi="Times New Roman" w:cs="Times New Roman"/>
          <w:i/>
          <w:iCs/>
          <w:noProof/>
          <w:lang w:val="en-GB"/>
        </w:rPr>
        <w:t>Behav</w:t>
      </w:r>
      <w:ins w:id="696" w:author="Lauren Harrison" w:date="2021-04-17T16:43:00Z">
        <w:r w:rsidR="00F42322">
          <w:rPr>
            <w:rFonts w:ascii="Times New Roman" w:hAnsi="Times New Roman" w:cs="Times New Roman"/>
            <w:i/>
            <w:iCs/>
            <w:noProof/>
            <w:lang w:val="en-GB"/>
          </w:rPr>
          <w:t>ioral</w:t>
        </w:r>
      </w:ins>
      <w:r w:rsidR="00FE4C77" w:rsidRPr="00FE4C77">
        <w:rPr>
          <w:rFonts w:ascii="Times New Roman" w:hAnsi="Times New Roman" w:cs="Times New Roman"/>
          <w:i/>
          <w:iCs/>
          <w:noProof/>
          <w:lang w:val="en-GB"/>
        </w:rPr>
        <w:t xml:space="preserve"> Ecol</w:t>
      </w:r>
      <w:ins w:id="697" w:author="Lauren Harrison" w:date="2021-04-17T16:43:00Z">
        <w:r w:rsidR="00F42322">
          <w:rPr>
            <w:rFonts w:ascii="Times New Roman" w:hAnsi="Times New Roman" w:cs="Times New Roman"/>
            <w:i/>
            <w:iCs/>
            <w:noProof/>
            <w:lang w:val="en-GB"/>
          </w:rPr>
          <w:t>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w:t>
      </w:r>
      <w:r w:rsidR="00FE4C77" w:rsidRPr="00FE4C77">
        <w:rPr>
          <w:rFonts w:ascii="Times New Roman" w:hAnsi="Times New Roman" w:cs="Times New Roman"/>
          <w:noProof/>
          <w:lang w:val="en-GB"/>
        </w:rPr>
        <w:t>, 556–562.</w:t>
      </w:r>
    </w:p>
    <w:p w14:paraId="05A36908" w14:textId="25F965F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Moscicki, M.K.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(2015) Sex, boldness and stress experience affect convict cichlid, </w:t>
      </w:r>
      <w:r w:rsidR="00FE4C77" w:rsidRPr="001D63EC">
        <w:rPr>
          <w:rFonts w:ascii="Times New Roman" w:hAnsi="Times New Roman" w:cs="Times New Roman"/>
          <w:i/>
          <w:iCs/>
          <w:noProof/>
          <w:lang w:val="en-GB"/>
        </w:rPr>
        <w:t>Amatitlania nigrofasciata</w:t>
      </w:r>
      <w:r w:rsidR="00FE4C77" w:rsidRPr="00FE4C77">
        <w:rPr>
          <w:rFonts w:ascii="Times New Roman" w:hAnsi="Times New Roman" w:cs="Times New Roman"/>
          <w:noProof/>
          <w:lang w:val="en-GB"/>
        </w:rPr>
        <w:t xml:space="preserve">, open field behaviour.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107</w:t>
      </w:r>
      <w:r w:rsidR="00FE4C77" w:rsidRPr="00FE4C77">
        <w:rPr>
          <w:rFonts w:ascii="Times New Roman" w:hAnsi="Times New Roman" w:cs="Times New Roman"/>
          <w:noProof/>
          <w:lang w:val="en-GB"/>
        </w:rPr>
        <w:t>, 105–114.</w:t>
      </w:r>
    </w:p>
    <w:p w14:paraId="69011B7D" w14:textId="69C32A0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Müller,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Juškauskas, A.</w:t>
      </w:r>
      <w:r w:rsidR="00FE4C77" w:rsidRPr="00FE4C77">
        <w:rPr>
          <w:rFonts w:ascii="Times New Roman" w:hAnsi="Times New Roman" w:cs="Times New Roman"/>
          <w:noProof/>
          <w:lang w:val="en-GB"/>
        </w:rPr>
        <w:t xml:space="preserve"> (2018) Inbreeding affects personality and fitness of a leaf </w:t>
      </w:r>
      <w:r w:rsidR="00FE4C77" w:rsidRPr="00FE4C77">
        <w:rPr>
          <w:rFonts w:ascii="Times New Roman" w:hAnsi="Times New Roman" w:cs="Times New Roman"/>
          <w:noProof/>
          <w:lang w:val="en-GB"/>
        </w:rPr>
        <w:lastRenderedPageBreak/>
        <w:t xml:space="preserve">beetle. </w:t>
      </w:r>
      <w:r w:rsidR="00FE4C77" w:rsidRPr="00FE4C77">
        <w:rPr>
          <w:rFonts w:ascii="Times New Roman" w:hAnsi="Times New Roman" w:cs="Times New Roman"/>
          <w:i/>
          <w:iCs/>
          <w:noProof/>
          <w:lang w:val="en-GB"/>
        </w:rPr>
        <w:t>Animal 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xml:space="preserve">, 29–37. </w:t>
      </w:r>
    </w:p>
    <w:p w14:paraId="6A888477" w14:textId="1BF94882"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Müller,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Küll, C.L.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Müller, C.</w:t>
      </w:r>
      <w:r w:rsidR="00FE4C77" w:rsidRPr="00FE4C77">
        <w:rPr>
          <w:rFonts w:ascii="Times New Roman" w:hAnsi="Times New Roman" w:cs="Times New Roman"/>
          <w:noProof/>
          <w:lang w:val="en-GB"/>
        </w:rPr>
        <w:t xml:space="preserve"> (2016) Effects of larval versus adult density conditions on reproduction and behavior of a leaf beetle. </w:t>
      </w:r>
      <w:ins w:id="698" w:author="Lauren Harrison" w:date="2021-04-17T16:43:00Z">
        <w:r w:rsidR="00F42322" w:rsidRPr="00FE4C77">
          <w:rPr>
            <w:rFonts w:ascii="Times New Roman" w:hAnsi="Times New Roman" w:cs="Times New Roman"/>
            <w:i/>
            <w:iCs/>
            <w:noProof/>
            <w:lang w:val="en-GB"/>
          </w:rPr>
          <w:t>Behav</w:t>
        </w:r>
        <w:r w:rsidR="00F42322">
          <w:rPr>
            <w:rFonts w:ascii="Times New Roman" w:hAnsi="Times New Roman" w:cs="Times New Roman"/>
            <w:i/>
            <w:iCs/>
            <w:noProof/>
            <w:lang w:val="en-GB"/>
          </w:rPr>
          <w:t>ioral</w:t>
        </w:r>
        <w:r w:rsidR="00F42322" w:rsidRPr="00FE4C77">
          <w:rPr>
            <w:rFonts w:ascii="Times New Roman" w:hAnsi="Times New Roman" w:cs="Times New Roman"/>
            <w:i/>
            <w:iCs/>
            <w:noProof/>
            <w:lang w:val="en-GB"/>
          </w:rPr>
          <w:t xml:space="preserve"> Ecol</w:t>
        </w:r>
        <w:r w:rsidR="00F42322">
          <w:rPr>
            <w:rFonts w:ascii="Times New Roman" w:hAnsi="Times New Roman" w:cs="Times New Roman"/>
            <w:i/>
            <w:iCs/>
            <w:noProof/>
            <w:lang w:val="en-GB"/>
          </w:rPr>
          <w:t>ogy</w:t>
        </w:r>
        <w:r w:rsidR="00F42322" w:rsidRPr="00FE4C77">
          <w:rPr>
            <w:rFonts w:ascii="Times New Roman" w:hAnsi="Times New Roman" w:cs="Times New Roman"/>
            <w:i/>
            <w:iCs/>
            <w:noProof/>
            <w:lang w:val="en-GB"/>
          </w:rPr>
          <w:t xml:space="preserve"> </w:t>
        </w:r>
        <w:r w:rsidR="00F42322">
          <w:rPr>
            <w:rFonts w:ascii="Times New Roman" w:hAnsi="Times New Roman" w:cs="Times New Roman"/>
            <w:i/>
            <w:iCs/>
            <w:noProof/>
            <w:lang w:val="en-GB"/>
          </w:rPr>
          <w:t>and</w:t>
        </w:r>
        <w:r w:rsidR="00F42322" w:rsidRPr="00FE4C77">
          <w:rPr>
            <w:rFonts w:ascii="Times New Roman" w:hAnsi="Times New Roman" w:cs="Times New Roman"/>
            <w:i/>
            <w:iCs/>
            <w:noProof/>
            <w:lang w:val="en-GB"/>
          </w:rPr>
          <w:t xml:space="preserve"> Sociobiol</w:t>
        </w:r>
        <w:r w:rsidR="00F42322">
          <w:rPr>
            <w:rFonts w:ascii="Times New Roman" w:hAnsi="Times New Roman" w:cs="Times New Roman"/>
            <w:i/>
            <w:iCs/>
            <w:noProof/>
            <w:lang w:val="en-GB"/>
          </w:rPr>
          <w:t>ogy</w:t>
        </w:r>
        <w:r w:rsidR="00F42322" w:rsidRPr="00FE4C77">
          <w:rPr>
            <w:rFonts w:ascii="Times New Roman" w:hAnsi="Times New Roman" w:cs="Times New Roman"/>
            <w:noProof/>
            <w:lang w:val="en-GB"/>
          </w:rPr>
          <w:t xml:space="preserve"> </w:t>
        </w:r>
      </w:ins>
      <w:del w:id="699" w:author="Lauren Harrison" w:date="2021-04-17T16:43:00Z">
        <w:r w:rsidR="00FE4C77" w:rsidRPr="00FE4C77" w:rsidDel="00F42322">
          <w:rPr>
            <w:rFonts w:ascii="Times New Roman" w:hAnsi="Times New Roman" w:cs="Times New Roman"/>
            <w:i/>
            <w:iCs/>
            <w:noProof/>
            <w:lang w:val="en-GB"/>
          </w:rPr>
          <w:delText>Behav. Ecol. &amp; Sociobiol.</w:delText>
        </w:r>
        <w:r w:rsidR="00FE4C77" w:rsidRPr="00FE4C77" w:rsidDel="00F42322">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2081–2091.</w:t>
      </w:r>
    </w:p>
    <w:p w14:paraId="124EC551" w14:textId="0056EA9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Mutzel,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Dingemanse,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Araya-Ajoy, Y.G.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Kempenaers, B.</w:t>
      </w:r>
      <w:r w:rsidR="00FE4C77" w:rsidRPr="00FE4C77">
        <w:rPr>
          <w:rFonts w:ascii="Times New Roman" w:hAnsi="Times New Roman" w:cs="Times New Roman"/>
          <w:noProof/>
          <w:lang w:val="en-GB"/>
        </w:rPr>
        <w:t xml:space="preserve"> (2013) Parental provisioning behaviour plays a key role in linking personality with reproductive success. </w:t>
      </w:r>
      <w:r w:rsidR="00FE4C77" w:rsidRPr="00FE4C77">
        <w:rPr>
          <w:rFonts w:ascii="Times New Roman" w:hAnsi="Times New Roman" w:cs="Times New Roman"/>
          <w:i/>
          <w:iCs/>
          <w:noProof/>
          <w:lang w:val="en-GB"/>
        </w:rPr>
        <w:t>Proc</w:t>
      </w:r>
      <w:ins w:id="700" w:author="Lauren Harrison" w:date="2021-04-17T16:43:00Z">
        <w:r w:rsidR="00F42322">
          <w:rPr>
            <w:rFonts w:ascii="Times New Roman" w:hAnsi="Times New Roman" w:cs="Times New Roman"/>
            <w:i/>
            <w:iCs/>
            <w:noProof/>
            <w:lang w:val="en-GB"/>
          </w:rPr>
          <w:t>eedings of the</w:t>
        </w:r>
      </w:ins>
      <w:r w:rsidR="00FE4C77" w:rsidRPr="00FE4C77">
        <w:rPr>
          <w:rFonts w:ascii="Times New Roman" w:hAnsi="Times New Roman" w:cs="Times New Roman"/>
          <w:i/>
          <w:iCs/>
          <w:noProof/>
          <w:lang w:val="en-GB"/>
        </w:rPr>
        <w:t xml:space="preserve"> R</w:t>
      </w:r>
      <w:ins w:id="701" w:author="Lauren Harrison" w:date="2021-04-17T16:43:00Z">
        <w:r w:rsidR="00F42322">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702" w:author="Lauren Harrison" w:date="2021-04-17T16:43:00Z">
        <w:r w:rsidR="00F42322">
          <w:rPr>
            <w:rFonts w:ascii="Times New Roman" w:hAnsi="Times New Roman" w:cs="Times New Roman"/>
            <w:i/>
            <w:iCs/>
            <w:noProof/>
            <w:lang w:val="en-GB"/>
          </w:rPr>
          <w:t>iety London</w:t>
        </w:r>
      </w:ins>
      <w:r w:rsidR="00FE4C77" w:rsidRPr="00FE4C77">
        <w:rPr>
          <w:rFonts w:ascii="Times New Roman" w:hAnsi="Times New Roman" w:cs="Times New Roman"/>
          <w:i/>
          <w:iCs/>
          <w:noProof/>
          <w:lang w:val="en-GB"/>
        </w:rPr>
        <w:t xml:space="preserve">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280</w:t>
      </w:r>
      <w:r w:rsidR="00FE4C77" w:rsidRPr="00FE4C77">
        <w:rPr>
          <w:rFonts w:ascii="Times New Roman" w:hAnsi="Times New Roman" w:cs="Times New Roman"/>
          <w:noProof/>
          <w:lang w:val="en-GB"/>
        </w:rPr>
        <w:t>, 20131019.</w:t>
      </w:r>
    </w:p>
    <w:p w14:paraId="72F4601B" w14:textId="76D2D209"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(2017) Meta-evaluation of meta-analysis: Ten appraisal questions for biologists. </w:t>
      </w:r>
      <w:r w:rsidRPr="00FE4C77">
        <w:rPr>
          <w:rFonts w:ascii="Times New Roman" w:hAnsi="Times New Roman" w:cs="Times New Roman"/>
          <w:i/>
          <w:iCs/>
          <w:noProof/>
          <w:lang w:val="en-GB"/>
        </w:rPr>
        <w:t>BMC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15</w:t>
      </w:r>
      <w:r w:rsidRPr="00FE4C77">
        <w:rPr>
          <w:rFonts w:ascii="Times New Roman" w:hAnsi="Times New Roman" w:cs="Times New Roman"/>
          <w:noProof/>
          <w:lang w:val="en-GB"/>
        </w:rPr>
        <w:t xml:space="preserve">, 1–14. </w:t>
      </w:r>
      <w:del w:id="703" w:author="Lauren Harrison" w:date="2021-04-17T16:43:00Z">
        <w:r w:rsidRPr="00FE4C77" w:rsidDel="00F42322">
          <w:rPr>
            <w:rFonts w:ascii="Times New Roman" w:hAnsi="Times New Roman" w:cs="Times New Roman"/>
            <w:noProof/>
            <w:lang w:val="en-GB"/>
          </w:rPr>
          <w:delText>BMC Biology.</w:delText>
        </w:r>
      </w:del>
    </w:p>
    <w:p w14:paraId="2417E80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Poulin,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Mengersen,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Reinhold, K.</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Engqvist, 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(2015) Meta-analysis of variation: Ecological and evolutionary applications and beyond. </w:t>
      </w:r>
      <w:r w:rsidRPr="00FE4C77">
        <w:rPr>
          <w:rFonts w:ascii="Times New Roman" w:hAnsi="Times New Roman" w:cs="Times New Roman"/>
          <w:i/>
          <w:iCs/>
          <w:noProof/>
          <w:lang w:val="en-GB"/>
        </w:rPr>
        <w:t>Methods in Ecology and 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w:t>
      </w:r>
      <w:r w:rsidRPr="00FE4C77">
        <w:rPr>
          <w:rFonts w:ascii="Times New Roman" w:hAnsi="Times New Roman" w:cs="Times New Roman"/>
          <w:noProof/>
          <w:lang w:val="en-GB"/>
        </w:rPr>
        <w:t>, 143–152.</w:t>
      </w:r>
    </w:p>
    <w:p w14:paraId="442DA7C4"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Santos, E.S.A.</w:t>
      </w:r>
      <w:r w:rsidRPr="00FE4C77">
        <w:rPr>
          <w:rFonts w:ascii="Times New Roman" w:hAnsi="Times New Roman" w:cs="Times New Roman"/>
          <w:noProof/>
          <w:lang w:val="en-GB"/>
        </w:rPr>
        <w:t xml:space="preserve"> (2012) Methodological issues and advances in biological meta-analysis. </w:t>
      </w:r>
      <w:r w:rsidRPr="00FE4C77">
        <w:rPr>
          <w:rFonts w:ascii="Times New Roman" w:hAnsi="Times New Roman" w:cs="Times New Roman"/>
          <w:i/>
          <w:iCs/>
          <w:noProof/>
          <w:lang w:val="en-GB"/>
        </w:rPr>
        <w:t>Evolutionary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1253–1274.</w:t>
      </w:r>
    </w:p>
    <w:p w14:paraId="2689E5C4" w14:textId="560DAEF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A behavioral syndrome in the adzuki bean beetle: Genetic correlation among death feigning, activity, and mating behavior.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116</w:t>
      </w:r>
      <w:r w:rsidR="00FE4C77" w:rsidRPr="00FE4C77">
        <w:rPr>
          <w:rFonts w:ascii="Times New Roman" w:hAnsi="Times New Roman" w:cs="Times New Roman"/>
          <w:noProof/>
          <w:lang w:val="en-GB"/>
        </w:rPr>
        <w:t>, 108–112.</w:t>
      </w:r>
    </w:p>
    <w:p w14:paraId="134068B2" w14:textId="2BE5FA1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Nishi,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Genetic correlation between behavioural traits in relation to death-feigning behaviour. </w:t>
      </w:r>
      <w:r w:rsidR="00FE4C77" w:rsidRPr="00FE4C77">
        <w:rPr>
          <w:rFonts w:ascii="Times New Roman" w:hAnsi="Times New Roman" w:cs="Times New Roman"/>
          <w:i/>
          <w:iCs/>
          <w:noProof/>
          <w:lang w:val="en-GB"/>
        </w:rPr>
        <w:t>Population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52</w:t>
      </w:r>
      <w:r w:rsidR="00FE4C77" w:rsidRPr="00FE4C77">
        <w:rPr>
          <w:rFonts w:ascii="Times New Roman" w:hAnsi="Times New Roman" w:cs="Times New Roman"/>
          <w:noProof/>
          <w:lang w:val="en-GB"/>
        </w:rPr>
        <w:t>, 329–335.</w:t>
      </w:r>
    </w:p>
    <w:p w14:paraId="28FD3BFF" w14:textId="3A6B82A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Nakayama,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Sasaki,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Matsumura,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Lewis, Z.</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(2012) Dopaminergic system as the mechanism underlying personality in a beetle. </w:t>
      </w:r>
      <w:r w:rsidR="00FE4C77" w:rsidRPr="00FE4C77">
        <w:rPr>
          <w:rFonts w:ascii="Times New Roman" w:hAnsi="Times New Roman" w:cs="Times New Roman"/>
          <w:i/>
          <w:iCs/>
          <w:noProof/>
          <w:lang w:val="en-GB"/>
        </w:rPr>
        <w:t>Journal of Insect Physiology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58</w:t>
      </w:r>
      <w:r w:rsidR="00FE4C77" w:rsidRPr="00FE4C77">
        <w:rPr>
          <w:rFonts w:ascii="Times New Roman" w:hAnsi="Times New Roman" w:cs="Times New Roman"/>
          <w:noProof/>
          <w:lang w:val="en-GB"/>
        </w:rPr>
        <w:t xml:space="preserve">, 750–755. </w:t>
      </w:r>
    </w:p>
    <w:p w14:paraId="15F37C7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Nettle, D.</w:t>
      </w:r>
      <w:r w:rsidRPr="00FE4C77">
        <w:rPr>
          <w:rFonts w:ascii="Times New Roman" w:hAnsi="Times New Roman" w:cs="Times New Roman"/>
          <w:noProof/>
          <w:lang w:val="en-GB"/>
        </w:rPr>
        <w:t xml:space="preserve"> (2005) An evolutionary approach to the extraversion continuum. </w:t>
      </w:r>
      <w:r w:rsidRPr="00FE4C77">
        <w:rPr>
          <w:rFonts w:ascii="Times New Roman" w:hAnsi="Times New Roman" w:cs="Times New Roman"/>
          <w:i/>
          <w:iCs/>
          <w:noProof/>
          <w:lang w:val="en-GB"/>
        </w:rPr>
        <w:t>Evolution and Human Behavior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w:t>
      </w:r>
      <w:r w:rsidRPr="00FE4C77">
        <w:rPr>
          <w:rFonts w:ascii="Times New Roman" w:hAnsi="Times New Roman" w:cs="Times New Roman"/>
          <w:noProof/>
          <w:lang w:val="en-GB"/>
        </w:rPr>
        <w:t>, 363–373.</w:t>
      </w:r>
    </w:p>
    <w:p w14:paraId="38FB422A" w14:textId="65022BC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Nishi,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Sasaki, K.</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Miyatake, T.</w:t>
      </w:r>
      <w:r w:rsidR="00FE4C77" w:rsidRPr="00FE4C77">
        <w:rPr>
          <w:rFonts w:ascii="Times New Roman" w:hAnsi="Times New Roman" w:cs="Times New Roman"/>
          <w:noProof/>
          <w:lang w:val="en-GB"/>
        </w:rPr>
        <w:t xml:space="preserve"> (2010) Biogenic amines, caffeine and tonic </w:t>
      </w:r>
      <w:r w:rsidR="00FE4C77" w:rsidRPr="00FE4C77">
        <w:rPr>
          <w:rFonts w:ascii="Times New Roman" w:hAnsi="Times New Roman" w:cs="Times New Roman"/>
          <w:noProof/>
          <w:lang w:val="en-GB"/>
        </w:rPr>
        <w:lastRenderedPageBreak/>
        <w:t xml:space="preserve">immobility in Tribolium castaneum. </w:t>
      </w:r>
      <w:r w:rsidR="00FE4C77" w:rsidRPr="00FE4C77">
        <w:rPr>
          <w:rFonts w:ascii="Times New Roman" w:hAnsi="Times New Roman" w:cs="Times New Roman"/>
          <w:i/>
          <w:iCs/>
          <w:noProof/>
          <w:lang w:val="en-GB"/>
        </w:rPr>
        <w:t>Journal of Insect Physiology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56</w:t>
      </w:r>
      <w:r w:rsidR="00FE4C77" w:rsidRPr="00FE4C77">
        <w:rPr>
          <w:rFonts w:ascii="Times New Roman" w:hAnsi="Times New Roman" w:cs="Times New Roman"/>
          <w:noProof/>
          <w:lang w:val="en-GB"/>
        </w:rPr>
        <w:t>, 622–628.</w:t>
      </w:r>
    </w:p>
    <w:p w14:paraId="1A262A0A"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O’dea, R.E.</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(2017) Nonindependence and sensitivity analyses in ecological and evolutionary meta-analyses. </w:t>
      </w:r>
      <w:r w:rsidRPr="00FE4C77">
        <w:rPr>
          <w:rFonts w:ascii="Times New Roman" w:hAnsi="Times New Roman" w:cs="Times New Roman"/>
          <w:i/>
          <w:iCs/>
          <w:noProof/>
          <w:lang w:val="en-GB"/>
        </w:rPr>
        <w:t>Molecular Ecology</w:t>
      </w:r>
      <w:r w:rsidRPr="00FE4C77">
        <w:rPr>
          <w:rFonts w:ascii="Times New Roman" w:hAnsi="Times New Roman" w:cs="Times New Roman"/>
          <w:noProof/>
          <w:lang w:val="en-GB"/>
        </w:rPr>
        <w:t>, 2410–2425.</w:t>
      </w:r>
    </w:p>
    <w:p w14:paraId="452780DF" w14:textId="20EDBB7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Noer, C.L.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Needham, E.K.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Wiese, A.-S.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Balsby, T.J.S.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Dabelsteen, T.</w:t>
      </w:r>
      <w:r w:rsidR="00FE4C77" w:rsidRPr="00FE4C77">
        <w:rPr>
          <w:rFonts w:ascii="Times New Roman" w:hAnsi="Times New Roman" w:cs="Times New Roman"/>
          <w:noProof/>
          <w:lang w:val="en-GB"/>
        </w:rPr>
        <w:t xml:space="preserve"> (2015) Context matters: Multiple novelty tests reveal different aspects of shyness-boldness in farmed American mink (</w:t>
      </w:r>
      <w:r w:rsidR="00FE4C77" w:rsidRPr="001D63EC">
        <w:rPr>
          <w:rFonts w:ascii="Times New Roman" w:hAnsi="Times New Roman" w:cs="Times New Roman"/>
          <w:i/>
          <w:iCs/>
          <w:noProof/>
          <w:lang w:val="en-GB"/>
        </w:rPr>
        <w:t>Neovison vison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w:t>
      </w:r>
      <w:r w:rsidR="00FE4C77" w:rsidRPr="00FE4C77">
        <w:rPr>
          <w:rFonts w:ascii="Times New Roman" w:hAnsi="Times New Roman" w:cs="Times New Roman"/>
          <w:noProof/>
          <w:lang w:val="en-GB"/>
        </w:rPr>
        <w:t>, e0130474.</w:t>
      </w:r>
    </w:p>
    <w:p w14:paraId="1787D08B" w14:textId="78941B8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Nordahl, 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Tibblin,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Koch-Schmidt,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Berggren,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Larsson, 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Forsman, A.</w:t>
      </w:r>
      <w:r w:rsidR="00FE4C77" w:rsidRPr="00FE4C77">
        <w:rPr>
          <w:rFonts w:ascii="Times New Roman" w:hAnsi="Times New Roman" w:cs="Times New Roman"/>
          <w:noProof/>
          <w:lang w:val="en-GB"/>
        </w:rPr>
        <w:t xml:space="preserve"> (2018) Sun-basking fish benefit from body temperatures that are higher than ambient water. </w:t>
      </w:r>
      <w:r w:rsidR="00FE4C77" w:rsidRPr="00FE4C77">
        <w:rPr>
          <w:rFonts w:ascii="Times New Roman" w:hAnsi="Times New Roman" w:cs="Times New Roman"/>
          <w:i/>
          <w:iCs/>
          <w:noProof/>
          <w:lang w:val="en-GB"/>
        </w:rPr>
        <w:t>Proc</w:t>
      </w:r>
      <w:ins w:id="704" w:author="Lauren Harrison" w:date="2021-04-17T16:44:00Z">
        <w:r w:rsidR="00F42322">
          <w:rPr>
            <w:rFonts w:ascii="Times New Roman" w:hAnsi="Times New Roman" w:cs="Times New Roman"/>
            <w:i/>
            <w:iCs/>
            <w:noProof/>
            <w:lang w:val="en-GB"/>
          </w:rPr>
          <w:t>eedings of the</w:t>
        </w:r>
      </w:ins>
      <w:r w:rsidR="00FE4C77" w:rsidRPr="00FE4C77">
        <w:rPr>
          <w:rFonts w:ascii="Times New Roman" w:hAnsi="Times New Roman" w:cs="Times New Roman"/>
          <w:i/>
          <w:iCs/>
          <w:noProof/>
          <w:lang w:val="en-GB"/>
        </w:rPr>
        <w:t xml:space="preserve"> R</w:t>
      </w:r>
      <w:ins w:id="705" w:author="Lauren Harrison" w:date="2021-04-17T16:44:00Z">
        <w:r w:rsidR="00F42322">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706" w:author="Lauren Harrison" w:date="2021-04-17T16:44:00Z">
        <w:r w:rsidR="00F42322">
          <w:rPr>
            <w:rFonts w:ascii="Times New Roman" w:hAnsi="Times New Roman" w:cs="Times New Roman"/>
            <w:i/>
            <w:iCs/>
            <w:noProof/>
            <w:lang w:val="en-GB"/>
          </w:rPr>
          <w:t>iety London</w:t>
        </w:r>
      </w:ins>
      <w:r w:rsidR="00FE4C77" w:rsidRPr="00FE4C77">
        <w:rPr>
          <w:rFonts w:ascii="Times New Roman" w:hAnsi="Times New Roman" w:cs="Times New Roman"/>
          <w:i/>
          <w:iCs/>
          <w:noProof/>
          <w:lang w:val="en-GB"/>
        </w:rPr>
        <w:t xml:space="preserve">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285</w:t>
      </w:r>
      <w:r w:rsidR="00FE4C77" w:rsidRPr="00FE4C77">
        <w:rPr>
          <w:rFonts w:ascii="Times New Roman" w:hAnsi="Times New Roman" w:cs="Times New Roman"/>
          <w:noProof/>
          <w:lang w:val="en-GB"/>
        </w:rPr>
        <w:t>, 20180639.</w:t>
      </w:r>
    </w:p>
    <w:p w14:paraId="50581CB1" w14:textId="5ED8841E"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O’Dea, R.E.</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Jennions, M.D.</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(2018) Gender differences in individual variation in academic grades fail to fit expected patterns for STEM. </w:t>
      </w:r>
      <w:r w:rsidRPr="00FE4C77">
        <w:rPr>
          <w:rFonts w:ascii="Times New Roman" w:hAnsi="Times New Roman" w:cs="Times New Roman"/>
          <w:i/>
          <w:iCs/>
          <w:noProof/>
          <w:lang w:val="en-GB"/>
        </w:rPr>
        <w:t>Nature Communications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9</w:t>
      </w:r>
      <w:ins w:id="707" w:author="Lauren Harrison" w:date="2021-04-17T16:44:00Z">
        <w:r w:rsidR="00F42322">
          <w:rPr>
            <w:rFonts w:ascii="Times New Roman" w:hAnsi="Times New Roman" w:cs="Times New Roman"/>
            <w:noProof/>
            <w:lang w:val="en-GB"/>
          </w:rPr>
          <w:t xml:space="preserve">, </w:t>
        </w:r>
        <w:r w:rsidR="004A692E">
          <w:rPr>
            <w:rFonts w:ascii="Times New Roman" w:hAnsi="Times New Roman" w:cs="Times New Roman"/>
            <w:noProof/>
            <w:lang w:val="en-GB"/>
          </w:rPr>
          <w:t xml:space="preserve">3777. </w:t>
        </w:r>
      </w:ins>
      <w:del w:id="708" w:author="Lauren Harrison" w:date="2021-04-17T16:44:00Z">
        <w:r w:rsidRPr="00FE4C77" w:rsidDel="00F42322">
          <w:rPr>
            <w:rFonts w:ascii="Times New Roman" w:hAnsi="Times New Roman" w:cs="Times New Roman"/>
            <w:noProof/>
            <w:lang w:val="en-GB"/>
          </w:rPr>
          <w:delText>. Springer US.</w:delText>
        </w:r>
      </w:del>
    </w:p>
    <w:p w14:paraId="5F5194FB" w14:textId="0BE7659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Overveld,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Adriaensen,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(2015) No evidence for correlational selection on exploratory behaviour and natal dispersal in the great tit. </w:t>
      </w:r>
      <w:r w:rsidR="00FE4C77" w:rsidRPr="00FE4C77">
        <w:rPr>
          <w:rFonts w:ascii="Times New Roman" w:hAnsi="Times New Roman" w:cs="Times New Roman"/>
          <w:i/>
          <w:iCs/>
          <w:noProof/>
          <w:lang w:val="en-GB"/>
        </w:rPr>
        <w:t>Evolutionary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137–156.</w:t>
      </w:r>
    </w:p>
    <w:p w14:paraId="57CD437D" w14:textId="2852156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van Overveld,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Careau,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Adriaensen, F.</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(2014) Seasonal- and sex-specific correlations between dispersal and exploratory behaviour in the great tit. </w:t>
      </w:r>
      <w:r w:rsidR="00FE4C77" w:rsidRPr="00FE4C77">
        <w:rPr>
          <w:rFonts w:ascii="Times New Roman" w:hAnsi="Times New Roman" w:cs="Times New Roman"/>
          <w:i/>
          <w:iCs/>
          <w:noProof/>
          <w:lang w:val="en-GB"/>
        </w:rPr>
        <w:t>Oecologia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174</w:t>
      </w:r>
      <w:r w:rsidR="00FE4C77" w:rsidRPr="00FE4C77">
        <w:rPr>
          <w:rFonts w:ascii="Times New Roman" w:hAnsi="Times New Roman" w:cs="Times New Roman"/>
          <w:noProof/>
          <w:lang w:val="en-GB"/>
        </w:rPr>
        <w:t>, 109–120.</w:t>
      </w:r>
    </w:p>
    <w:p w14:paraId="78A2F83C" w14:textId="133AB07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Parker, G.</w:t>
      </w:r>
      <w:r w:rsidRPr="00FE4C77">
        <w:rPr>
          <w:rFonts w:ascii="Times New Roman" w:hAnsi="Times New Roman" w:cs="Times New Roman"/>
          <w:noProof/>
          <w:lang w:val="en-GB"/>
        </w:rPr>
        <w:t xml:space="preserve"> (1970) Sperm competition and its evolutionary consequences in the insects. </w:t>
      </w:r>
      <w:r w:rsidRPr="00FE4C77">
        <w:rPr>
          <w:rFonts w:ascii="Times New Roman" w:hAnsi="Times New Roman" w:cs="Times New Roman"/>
          <w:i/>
          <w:iCs/>
          <w:noProof/>
          <w:lang w:val="en-GB"/>
        </w:rPr>
        <w:t>Biol</w:t>
      </w:r>
      <w:ins w:id="709" w:author="Lauren Harrison" w:date="2021-04-17T16:44:00Z">
        <w:r w:rsidR="008C015F">
          <w:rPr>
            <w:rFonts w:ascii="Times New Roman" w:hAnsi="Times New Roman" w:cs="Times New Roman"/>
            <w:i/>
            <w:iCs/>
            <w:noProof/>
            <w:lang w:val="en-GB"/>
          </w:rPr>
          <w:t>ogical</w:t>
        </w:r>
      </w:ins>
      <w:del w:id="710" w:author="Lauren Harrison" w:date="2021-04-17T16:44:00Z">
        <w:r w:rsidRPr="00FE4C77" w:rsidDel="008C015F">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Rev</w:t>
      </w:r>
      <w:ins w:id="711" w:author="Lauren Harrison" w:date="2021-04-17T16:44:00Z">
        <w:r w:rsidR="008C015F">
          <w:rPr>
            <w:rFonts w:ascii="Times New Roman" w:hAnsi="Times New Roman" w:cs="Times New Roman"/>
            <w:i/>
            <w:iCs/>
            <w:noProof/>
            <w:lang w:val="en-GB"/>
          </w:rPr>
          <w:t>iews</w:t>
        </w:r>
      </w:ins>
      <w:del w:id="712" w:author="Lauren Harrison" w:date="2021-04-17T16:44:00Z">
        <w:r w:rsidRPr="00FE4C77" w:rsidDel="008C015F">
          <w:rPr>
            <w:rFonts w:ascii="Times New Roman" w:hAnsi="Times New Roman" w:cs="Times New Roman"/>
            <w:i/>
            <w:iCs/>
            <w:noProof/>
            <w:lang w:val="en-GB"/>
          </w:rPr>
          <w:delText>.</w:delText>
        </w:r>
      </w:del>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45</w:t>
      </w:r>
      <w:r w:rsidRPr="00FE4C77">
        <w:rPr>
          <w:rFonts w:ascii="Times New Roman" w:hAnsi="Times New Roman" w:cs="Times New Roman"/>
          <w:noProof/>
          <w:lang w:val="en-GB"/>
        </w:rPr>
        <w:t>, 535–567.</w:t>
      </w:r>
    </w:p>
    <w:p w14:paraId="1F1A103B" w14:textId="33D4040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Patrick, S.C.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Charmantier,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Weimerskirch, H.</w:t>
      </w:r>
      <w:r w:rsidR="00FE4C77" w:rsidRPr="00FE4C77">
        <w:rPr>
          <w:rFonts w:ascii="Times New Roman" w:hAnsi="Times New Roman" w:cs="Times New Roman"/>
          <w:noProof/>
          <w:lang w:val="en-GB"/>
        </w:rPr>
        <w:t xml:space="preserve"> (2013) Differences in boldness are repeatable and heritable in a long-lived marine predator.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w:t>
      </w:r>
      <w:r w:rsidR="00FE4C77" w:rsidRPr="00FE4C77">
        <w:rPr>
          <w:rFonts w:ascii="Times New Roman" w:hAnsi="Times New Roman" w:cs="Times New Roman"/>
          <w:noProof/>
          <w:lang w:val="en-GB"/>
        </w:rPr>
        <w:t>, 4291–4299.</w:t>
      </w:r>
    </w:p>
    <w:p w14:paraId="45ED79C8" w14:textId="771A056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Perdue, B.M.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Gaalema, D.E.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 A.L.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Dampier, S.M.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Maple, T.L.</w:t>
      </w:r>
      <w:r w:rsidR="00FE4C77" w:rsidRPr="00FE4C77">
        <w:rPr>
          <w:rFonts w:ascii="Times New Roman" w:hAnsi="Times New Roman" w:cs="Times New Roman"/>
          <w:noProof/>
          <w:lang w:val="en-GB"/>
        </w:rPr>
        <w:t xml:space="preserve"> (2011) </w:t>
      </w:r>
      <w:r w:rsidR="00FE4C77" w:rsidRPr="00FE4C77">
        <w:rPr>
          <w:rFonts w:ascii="Times New Roman" w:hAnsi="Times New Roman" w:cs="Times New Roman"/>
          <w:noProof/>
          <w:lang w:val="en-GB"/>
        </w:rPr>
        <w:lastRenderedPageBreak/>
        <w:t>Factors affecting aggression in a captive flock of Chilean flamingos (</w:t>
      </w:r>
      <w:r w:rsidR="00FE4C77" w:rsidRPr="001D63EC">
        <w:rPr>
          <w:rFonts w:ascii="Times New Roman" w:hAnsi="Times New Roman" w:cs="Times New Roman"/>
          <w:i/>
          <w:iCs/>
          <w:noProof/>
          <w:lang w:val="en-GB"/>
        </w:rPr>
        <w:t>Phoenicopterus chilensis</w:t>
      </w:r>
      <w:r w:rsidR="00FE4C77" w:rsidRPr="00FE4C77">
        <w:rPr>
          <w:rFonts w:ascii="Times New Roman" w:hAnsi="Times New Roman" w:cs="Times New Roman"/>
          <w:noProof/>
          <w:lang w:val="en-GB"/>
        </w:rPr>
        <w:t xml:space="preserve">). </w:t>
      </w:r>
      <w:del w:id="713" w:author="Lauren Harrison" w:date="2021-04-17T16:45:00Z">
        <w:r w:rsidR="00FE4C77" w:rsidRPr="00FE4C77" w:rsidDel="008C015F">
          <w:rPr>
            <w:rFonts w:ascii="Times New Roman" w:hAnsi="Times New Roman" w:cs="Times New Roman"/>
            <w:i/>
            <w:iCs/>
            <w:noProof/>
            <w:lang w:val="en-GB"/>
          </w:rPr>
          <w:delText xml:space="preserve">ZOO </w:delText>
        </w:r>
      </w:del>
      <w:ins w:id="714" w:author="Lauren Harrison" w:date="2021-04-17T16:45:00Z">
        <w:r w:rsidR="008C015F">
          <w:rPr>
            <w:rFonts w:ascii="Times New Roman" w:hAnsi="Times New Roman" w:cs="Times New Roman"/>
            <w:i/>
            <w:iCs/>
            <w:noProof/>
            <w:lang w:val="en-GB"/>
          </w:rPr>
          <w:t>Zoo</w:t>
        </w:r>
        <w:r w:rsidR="008C015F" w:rsidRPr="00FE4C77">
          <w:rPr>
            <w:rFonts w:ascii="Times New Roman" w:hAnsi="Times New Roman" w:cs="Times New Roman"/>
            <w:i/>
            <w:iCs/>
            <w:noProof/>
            <w:lang w:val="en-GB"/>
          </w:rPr>
          <w:t xml:space="preserve"> </w:t>
        </w:r>
      </w:ins>
      <w:del w:id="715" w:author="Lauren Harrison" w:date="2021-04-17T16:45:00Z">
        <w:r w:rsidR="00FE4C77" w:rsidRPr="00FE4C77" w:rsidDel="008C015F">
          <w:rPr>
            <w:rFonts w:ascii="Times New Roman" w:hAnsi="Times New Roman" w:cs="Times New Roman"/>
            <w:i/>
            <w:iCs/>
            <w:noProof/>
            <w:lang w:val="en-GB"/>
          </w:rPr>
          <w:delText>BIOLOGY</w:delText>
        </w:r>
        <w:r w:rsidR="00FE4C77" w:rsidRPr="00FE4C77" w:rsidDel="008C015F">
          <w:rPr>
            <w:rFonts w:ascii="Times New Roman" w:hAnsi="Times New Roman" w:cs="Times New Roman"/>
            <w:noProof/>
            <w:lang w:val="en-GB"/>
          </w:rPr>
          <w:delText xml:space="preserve"> </w:delText>
        </w:r>
      </w:del>
      <w:ins w:id="716" w:author="Lauren Harrison" w:date="2021-04-17T16:45:00Z">
        <w:r w:rsidR="008C015F">
          <w:rPr>
            <w:rFonts w:ascii="Times New Roman" w:hAnsi="Times New Roman" w:cs="Times New Roman"/>
            <w:i/>
            <w:iCs/>
            <w:noProof/>
            <w:lang w:val="en-GB"/>
          </w:rPr>
          <w:t>Biology</w:t>
        </w:r>
        <w:r w:rsidR="008C015F" w:rsidRPr="00FE4C77">
          <w:rPr>
            <w:rFonts w:ascii="Times New Roman" w:hAnsi="Times New Roman" w:cs="Times New Roman"/>
            <w:noProof/>
            <w:lang w:val="en-GB"/>
          </w:rPr>
          <w:t xml:space="preserve"> </w:t>
        </w:r>
      </w:ins>
      <w:r w:rsidR="00FE4C77" w:rsidRPr="00FE4C77">
        <w:rPr>
          <w:rFonts w:ascii="Times New Roman" w:hAnsi="Times New Roman" w:cs="Times New Roman"/>
          <w:b/>
          <w:bCs/>
          <w:noProof/>
          <w:lang w:val="en-GB"/>
        </w:rPr>
        <w:t>30</w:t>
      </w:r>
      <w:r w:rsidR="00FE4C77" w:rsidRPr="00FE4C77">
        <w:rPr>
          <w:rFonts w:ascii="Times New Roman" w:hAnsi="Times New Roman" w:cs="Times New Roman"/>
          <w:noProof/>
          <w:lang w:val="en-GB"/>
        </w:rPr>
        <w:t>, 59–64.</w:t>
      </w:r>
    </w:p>
    <w:p w14:paraId="4265B909"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Pick, J.L.</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(2019) Reproducible, flexible and high-throughput data extraction from primary literature: The metaDigitise r package. </w:t>
      </w:r>
      <w:r w:rsidRPr="00FE4C77">
        <w:rPr>
          <w:rFonts w:ascii="Times New Roman" w:hAnsi="Times New Roman" w:cs="Times New Roman"/>
          <w:i/>
          <w:iCs/>
          <w:noProof/>
          <w:lang w:val="en-GB"/>
        </w:rPr>
        <w:t>Methods in Ecology and 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10</w:t>
      </w:r>
      <w:r w:rsidRPr="00FE4C77">
        <w:rPr>
          <w:rFonts w:ascii="Times New Roman" w:hAnsi="Times New Roman" w:cs="Times New Roman"/>
          <w:noProof/>
          <w:lang w:val="en-GB"/>
        </w:rPr>
        <w:t>, 426–431.</w:t>
      </w:r>
    </w:p>
    <w:p w14:paraId="53785DC5" w14:textId="3636FFF2"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Pinho-Neto, C.F.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Miyai, 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Sanches, F.H.C.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Giaquinto, P.C.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Delicio, H.C.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Barcellos, L.J.G.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Volpato, G.L.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Barreto, R.E.</w:t>
      </w:r>
      <w:r w:rsidR="00FE4C77" w:rsidRPr="00FE4C77">
        <w:rPr>
          <w:rFonts w:ascii="Times New Roman" w:hAnsi="Times New Roman" w:cs="Times New Roman"/>
          <w:noProof/>
          <w:lang w:val="en-GB"/>
        </w:rPr>
        <w:t xml:space="preserve"> (2014) Does sex influence intraspecific aggression and dominance in Nile tilapia juveniles? </w:t>
      </w:r>
      <w:del w:id="717" w:author="Lauren Harrison" w:date="2021-04-17T16:45:00Z">
        <w:r w:rsidR="00FE4C77" w:rsidRPr="00FE4C77" w:rsidDel="008C015F">
          <w:rPr>
            <w:rFonts w:ascii="Times New Roman" w:hAnsi="Times New Roman" w:cs="Times New Roman"/>
            <w:i/>
            <w:iCs/>
            <w:noProof/>
            <w:lang w:val="en-GB"/>
          </w:rPr>
          <w:delText>BEHAVIOURAL PROCESSES</w:delText>
        </w:r>
        <w:r w:rsidR="00FE4C77" w:rsidRPr="00FE4C77" w:rsidDel="008C015F">
          <w:rPr>
            <w:rFonts w:ascii="Times New Roman" w:hAnsi="Times New Roman" w:cs="Times New Roman"/>
            <w:noProof/>
            <w:lang w:val="en-GB"/>
          </w:rPr>
          <w:delText xml:space="preserve"> </w:delText>
        </w:r>
      </w:del>
      <w:ins w:id="718" w:author="Lauren Harrison" w:date="2021-04-17T16:45:00Z">
        <w:r w:rsidR="008C015F">
          <w:rPr>
            <w:rFonts w:ascii="Times New Roman" w:hAnsi="Times New Roman" w:cs="Times New Roman"/>
            <w:i/>
            <w:iCs/>
            <w:noProof/>
            <w:lang w:val="en-GB"/>
          </w:rPr>
          <w:t xml:space="preserve">Behavioural Processes </w:t>
        </w:r>
      </w:ins>
      <w:r w:rsidR="00FE4C77" w:rsidRPr="00FE4C77">
        <w:rPr>
          <w:rFonts w:ascii="Times New Roman" w:hAnsi="Times New Roman" w:cs="Times New Roman"/>
          <w:b/>
          <w:bCs/>
          <w:noProof/>
          <w:lang w:val="en-GB"/>
        </w:rPr>
        <w:t>105</w:t>
      </w:r>
      <w:r w:rsidR="00FE4C77" w:rsidRPr="00FE4C77">
        <w:rPr>
          <w:rFonts w:ascii="Times New Roman" w:hAnsi="Times New Roman" w:cs="Times New Roman"/>
          <w:noProof/>
          <w:lang w:val="en-GB"/>
        </w:rPr>
        <w:t>, 15–18.</w:t>
      </w:r>
    </w:p>
    <w:p w14:paraId="4BB21DB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Pinker, S.</w:t>
      </w:r>
      <w:r w:rsidRPr="00FE4C77">
        <w:rPr>
          <w:rFonts w:ascii="Times New Roman" w:hAnsi="Times New Roman" w:cs="Times New Roman"/>
          <w:noProof/>
          <w:lang w:val="en-GB"/>
        </w:rPr>
        <w:t xml:space="preserve"> (2005) Sex Ed. </w:t>
      </w:r>
      <w:r w:rsidRPr="00FE4C77">
        <w:rPr>
          <w:rFonts w:ascii="Times New Roman" w:hAnsi="Times New Roman" w:cs="Times New Roman"/>
          <w:i/>
          <w:iCs/>
          <w:noProof/>
          <w:lang w:val="en-GB"/>
        </w:rPr>
        <w:t>The New Republic</w:t>
      </w:r>
      <w:r w:rsidRPr="00FE4C77">
        <w:rPr>
          <w:rFonts w:ascii="Times New Roman" w:hAnsi="Times New Roman" w:cs="Times New Roman"/>
          <w:noProof/>
          <w:lang w:val="en-GB"/>
        </w:rPr>
        <w:t>.</w:t>
      </w:r>
    </w:p>
    <w:p w14:paraId="0B29E1F3"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Piper, W.H.</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Walcott, 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Mager, J.N.</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Spilker, F.J.</w:t>
      </w:r>
      <w:r w:rsidRPr="00FE4C77">
        <w:rPr>
          <w:rFonts w:ascii="Times New Roman" w:hAnsi="Times New Roman" w:cs="Times New Roman"/>
          <w:noProof/>
          <w:lang w:val="en-GB"/>
        </w:rPr>
        <w:t xml:space="preserve"> (2008) Fatal battles in common loons: a preliminary analysis. </w:t>
      </w:r>
      <w:r w:rsidRPr="00FE4C77">
        <w:rPr>
          <w:rFonts w:ascii="Times New Roman" w:hAnsi="Times New Roman" w:cs="Times New Roman"/>
          <w:i/>
          <w:iCs/>
          <w:noProof/>
          <w:lang w:val="en-GB"/>
        </w:rPr>
        <w:t>Animal Behaviour</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75</w:t>
      </w:r>
      <w:r w:rsidRPr="00FE4C77">
        <w:rPr>
          <w:rFonts w:ascii="Times New Roman" w:hAnsi="Times New Roman" w:cs="Times New Roman"/>
          <w:noProof/>
          <w:lang w:val="en-GB"/>
        </w:rPr>
        <w:t>, 1109–1115.</w:t>
      </w:r>
    </w:p>
    <w:p w14:paraId="60CDE82A" w14:textId="208E4B3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Pittet,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Houdelier,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Lumineau, S.</w:t>
      </w:r>
      <w:r w:rsidR="00FE4C77" w:rsidRPr="00FE4C77">
        <w:rPr>
          <w:rFonts w:ascii="Times New Roman" w:hAnsi="Times New Roman" w:cs="Times New Roman"/>
          <w:noProof/>
          <w:lang w:val="en-GB"/>
        </w:rPr>
        <w:t xml:space="preserve"> (2014) Precocial bird mothers shape sex differences in the behavior of their chicks. </w:t>
      </w:r>
      <w:r w:rsidR="00FE4C77" w:rsidRPr="00FE4C77">
        <w:rPr>
          <w:rFonts w:ascii="Times New Roman" w:hAnsi="Times New Roman" w:cs="Times New Roman"/>
          <w:i/>
          <w:iCs/>
          <w:noProof/>
          <w:lang w:val="en-GB"/>
        </w:rPr>
        <w:t>Journal of Experimental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321A</w:t>
      </w:r>
      <w:r w:rsidR="00FE4C77" w:rsidRPr="00FE4C77">
        <w:rPr>
          <w:rFonts w:ascii="Times New Roman" w:hAnsi="Times New Roman" w:cs="Times New Roman"/>
          <w:noProof/>
          <w:lang w:val="en-GB"/>
        </w:rPr>
        <w:t>, 265–275.</w:t>
      </w:r>
    </w:p>
    <w:p w14:paraId="565078A2" w14:textId="5ADCC37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Piyapong,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Krause,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Chapman, B.B.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Ramnarine, I.W.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Louca, V.</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Croft, D.P.</w:t>
      </w:r>
      <w:r w:rsidR="00FE4C77" w:rsidRPr="00FE4C77">
        <w:rPr>
          <w:rFonts w:ascii="Times New Roman" w:hAnsi="Times New Roman" w:cs="Times New Roman"/>
          <w:noProof/>
          <w:lang w:val="en-GB"/>
        </w:rPr>
        <w:t xml:space="preserve"> (2010) Sex matters: A social context to boldness in guppies (</w:t>
      </w:r>
      <w:r w:rsidR="00FE4C77" w:rsidRPr="001D63EC">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del w:id="719" w:author="Lauren Harrison" w:date="2021-04-17T16:45:00Z">
        <w:r w:rsidR="00FE4C77" w:rsidRPr="00FE4C77" w:rsidDel="008C015F">
          <w:rPr>
            <w:rFonts w:ascii="Times New Roman" w:hAnsi="Times New Roman" w:cs="Times New Roman"/>
            <w:i/>
            <w:iCs/>
            <w:noProof/>
            <w:lang w:val="en-GB"/>
          </w:rPr>
          <w:delText>Behav</w:delText>
        </w:r>
      </w:del>
      <w:ins w:id="720" w:author="Lauren Harrison" w:date="2021-04-17T16:45:00Z">
        <w:r w:rsidR="008C015F">
          <w:rPr>
            <w:rFonts w:ascii="Times New Roman" w:hAnsi="Times New Roman" w:cs="Times New Roman"/>
            <w:i/>
            <w:iCs/>
            <w:noProof/>
            <w:lang w:val="en-GB"/>
          </w:rPr>
          <w:t>Behavioral</w:t>
        </w:r>
      </w:ins>
      <w:del w:id="721" w:author="Lauren Harrison" w:date="2021-04-17T16:45:00Z">
        <w:r w:rsidR="00FE4C77" w:rsidRPr="00FE4C77" w:rsidDel="008C015F">
          <w:rPr>
            <w:rFonts w:ascii="Times New Roman" w:hAnsi="Times New Roman" w:cs="Times New Roman"/>
            <w:i/>
            <w:iCs/>
            <w:noProof/>
            <w:lang w:val="en-GB"/>
          </w:rPr>
          <w:delText>.</w:delText>
        </w:r>
      </w:del>
      <w:r w:rsidR="00FE4C77" w:rsidRPr="00FE4C77">
        <w:rPr>
          <w:rFonts w:ascii="Times New Roman" w:hAnsi="Times New Roman" w:cs="Times New Roman"/>
          <w:i/>
          <w:iCs/>
          <w:noProof/>
          <w:lang w:val="en-GB"/>
        </w:rPr>
        <w:t xml:space="preserve"> Ecol</w:t>
      </w:r>
      <w:ins w:id="722" w:author="Lauren Harrison" w:date="2021-04-17T16:45:00Z">
        <w:r w:rsidR="008C015F">
          <w:rPr>
            <w:rFonts w:ascii="Times New Roman" w:hAnsi="Times New Roman" w:cs="Times New Roman"/>
            <w:i/>
            <w:iCs/>
            <w:noProof/>
            <w:lang w:val="en-GB"/>
          </w:rPr>
          <w:t>ogy</w:t>
        </w:r>
      </w:ins>
      <w:del w:id="723" w:author="Lauren Harrison" w:date="2021-04-17T16:45:00Z">
        <w:r w:rsidR="00FE4C77" w:rsidRPr="00FE4C77" w:rsidDel="008C015F">
          <w:rPr>
            <w:rFonts w:ascii="Times New Roman" w:hAnsi="Times New Roman" w:cs="Times New Roman"/>
            <w:i/>
            <w:iCs/>
            <w:noProof/>
            <w:lang w:val="en-GB"/>
          </w:rPr>
          <w:delText>.</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3–8.</w:t>
      </w:r>
    </w:p>
    <w:p w14:paraId="6830D5D6"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Pomiankowski, 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Moller, A.P.</w:t>
      </w:r>
      <w:r w:rsidRPr="00FE4C77">
        <w:rPr>
          <w:rFonts w:ascii="Times New Roman" w:hAnsi="Times New Roman" w:cs="Times New Roman"/>
          <w:noProof/>
          <w:lang w:val="en-GB"/>
        </w:rPr>
        <w:t xml:space="preserve"> (1995) A resolution of the lek paradox. </w:t>
      </w:r>
      <w:r w:rsidRPr="00FE4C77">
        <w:rPr>
          <w:rFonts w:ascii="Times New Roman" w:hAnsi="Times New Roman" w:cs="Times New Roman"/>
          <w:i/>
          <w:iCs/>
          <w:noProof/>
          <w:lang w:val="en-GB"/>
        </w:rPr>
        <w:t>Proceedings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260</w:t>
      </w:r>
      <w:r w:rsidRPr="00FE4C77">
        <w:rPr>
          <w:rFonts w:ascii="Times New Roman" w:hAnsi="Times New Roman" w:cs="Times New Roman"/>
          <w:noProof/>
          <w:lang w:val="en-GB"/>
        </w:rPr>
        <w:t>, 21–29.</w:t>
      </w:r>
    </w:p>
    <w:p w14:paraId="34885DAA" w14:textId="4F4328F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Powell, D.M.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Svoke, J.T.</w:t>
      </w:r>
      <w:r w:rsidR="00FE4C77" w:rsidRPr="00FE4C77">
        <w:rPr>
          <w:rFonts w:ascii="Times New Roman" w:hAnsi="Times New Roman" w:cs="Times New Roman"/>
          <w:noProof/>
          <w:lang w:val="en-GB"/>
        </w:rPr>
        <w:t xml:space="preserve"> (2008) Novel environmental enrichment may provide a tool for rapid assessment of animal personality: A case study with giant pandas (</w:t>
      </w:r>
      <w:r w:rsidR="00FE4C77" w:rsidRPr="001D63EC">
        <w:rPr>
          <w:rFonts w:ascii="Times New Roman" w:hAnsi="Times New Roman" w:cs="Times New Roman"/>
          <w:i/>
          <w:iCs/>
          <w:noProof/>
          <w:lang w:val="en-GB"/>
        </w:rPr>
        <w:t>Ailuropoda melanoleuca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Applied Animal Welfare Science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w:t>
      </w:r>
      <w:r w:rsidR="00FE4C77" w:rsidRPr="00FE4C77">
        <w:rPr>
          <w:rFonts w:ascii="Times New Roman" w:hAnsi="Times New Roman" w:cs="Times New Roman"/>
          <w:noProof/>
          <w:lang w:val="en-GB"/>
        </w:rPr>
        <w:t>, 301–318.</w:t>
      </w:r>
    </w:p>
    <w:p w14:paraId="6E7E2450" w14:textId="4885EA3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Qiao, X.</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Yan,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Wu,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Tai,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Hao,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Cao,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Wang, J.</w:t>
      </w:r>
      <w:r w:rsidR="00FE4C77" w:rsidRPr="00FE4C77">
        <w:rPr>
          <w:rFonts w:ascii="Times New Roman" w:hAnsi="Times New Roman" w:cs="Times New Roman"/>
          <w:noProof/>
          <w:lang w:val="en-GB"/>
        </w:rPr>
        <w:t xml:space="preserve"> (2014) Sociality and oxytocin and vasopressin in the brain of male and female dominant and subordinate </w:t>
      </w:r>
      <w:r w:rsidR="00FE4C77" w:rsidRPr="00FE4C77">
        <w:rPr>
          <w:rFonts w:ascii="Times New Roman" w:hAnsi="Times New Roman" w:cs="Times New Roman"/>
          <w:noProof/>
          <w:lang w:val="en-GB"/>
        </w:rPr>
        <w:lastRenderedPageBreak/>
        <w:t xml:space="preserve">mandarin voles. </w:t>
      </w:r>
      <w:r w:rsidR="00FE4C77" w:rsidRPr="00FE4C77">
        <w:rPr>
          <w:rFonts w:ascii="Times New Roman" w:hAnsi="Times New Roman" w:cs="Times New Roman"/>
          <w:i/>
          <w:iCs/>
          <w:noProof/>
          <w:lang w:val="en-GB"/>
        </w:rPr>
        <w:t>J</w:t>
      </w:r>
      <w:ins w:id="724" w:author="Lauren Harrison" w:date="2021-04-17T16:45:00Z">
        <w:r w:rsidR="008C015F">
          <w:rPr>
            <w:rFonts w:ascii="Times New Roman" w:hAnsi="Times New Roman" w:cs="Times New Roman"/>
            <w:i/>
            <w:iCs/>
            <w:noProof/>
            <w:lang w:val="en-GB"/>
          </w:rPr>
          <w:t>ournal of</w:t>
        </w:r>
      </w:ins>
      <w:r w:rsidR="00FE4C77" w:rsidRPr="00FE4C77">
        <w:rPr>
          <w:rFonts w:ascii="Times New Roman" w:hAnsi="Times New Roman" w:cs="Times New Roman"/>
          <w:i/>
          <w:iCs/>
          <w:noProof/>
          <w:lang w:val="en-GB"/>
        </w:rPr>
        <w:t xml:space="preserve"> Comp</w:t>
      </w:r>
      <w:ins w:id="725" w:author="Lauren Harrison" w:date="2021-04-17T16:45:00Z">
        <w:r w:rsidR="008C015F">
          <w:rPr>
            <w:rFonts w:ascii="Times New Roman" w:hAnsi="Times New Roman" w:cs="Times New Roman"/>
            <w:i/>
            <w:iCs/>
            <w:noProof/>
            <w:lang w:val="en-GB"/>
          </w:rPr>
          <w:t>arative</w:t>
        </w:r>
      </w:ins>
      <w:r w:rsidR="00FE4C77" w:rsidRPr="00FE4C77">
        <w:rPr>
          <w:rFonts w:ascii="Times New Roman" w:hAnsi="Times New Roman" w:cs="Times New Roman"/>
          <w:i/>
          <w:iCs/>
          <w:noProof/>
          <w:lang w:val="en-GB"/>
        </w:rPr>
        <w:t xml:space="preserve"> Physiol</w:t>
      </w:r>
      <w:ins w:id="726" w:author="Lauren Harrison" w:date="2021-04-17T16:45:00Z">
        <w:r w:rsidR="008C015F">
          <w:rPr>
            <w:rFonts w:ascii="Times New Roman" w:hAnsi="Times New Roman" w:cs="Times New Roman"/>
            <w:i/>
            <w:iCs/>
            <w:noProof/>
            <w:lang w:val="en-GB"/>
          </w:rPr>
          <w:t>ogy</w:t>
        </w:r>
      </w:ins>
      <w:r w:rsidR="00FE4C77" w:rsidRPr="00FE4C77">
        <w:rPr>
          <w:rFonts w:ascii="Times New Roman" w:hAnsi="Times New Roman" w:cs="Times New Roman"/>
          <w:i/>
          <w:iCs/>
          <w:noProof/>
          <w:lang w:val="en-GB"/>
        </w:rPr>
        <w:t xml:space="preserve">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200</w:t>
      </w:r>
      <w:r w:rsidR="00FE4C77" w:rsidRPr="00FE4C77">
        <w:rPr>
          <w:rFonts w:ascii="Times New Roman" w:hAnsi="Times New Roman" w:cs="Times New Roman"/>
          <w:noProof/>
          <w:lang w:val="en-GB"/>
        </w:rPr>
        <w:t>, 149–159.</w:t>
      </w:r>
    </w:p>
    <w:p w14:paraId="7843FDEE"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 Core Team</w:t>
      </w:r>
      <w:r w:rsidRPr="00FE4C77">
        <w:rPr>
          <w:rFonts w:ascii="Times New Roman" w:hAnsi="Times New Roman" w:cs="Times New Roman"/>
          <w:noProof/>
          <w:lang w:val="en-GB"/>
        </w:rPr>
        <w:t xml:space="preserve"> (2016) R: A language and environment for statistical computing. R Foundation for Statistical Computing, Vienna, Austria.</w:t>
      </w:r>
    </w:p>
    <w:p w14:paraId="637190D0" w14:textId="237E53D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Raihani, N.J.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Ridley, A.R.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Browning, L.E.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Nelson-Flower, M.J.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Knowles, S.</w:t>
      </w:r>
      <w:r w:rsidR="00FE4C77" w:rsidRPr="00FE4C77">
        <w:rPr>
          <w:rFonts w:ascii="Times New Roman" w:hAnsi="Times New Roman" w:cs="Times New Roman"/>
          <w:noProof/>
          <w:lang w:val="en-GB"/>
        </w:rPr>
        <w:t xml:space="preserve"> (2008) Juvenile female aggression in cooperatively breeding pied babblers: causes and contexts.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114</w:t>
      </w:r>
      <w:r w:rsidR="00FE4C77" w:rsidRPr="00FE4C77">
        <w:rPr>
          <w:rFonts w:ascii="Times New Roman" w:hAnsi="Times New Roman" w:cs="Times New Roman"/>
          <w:noProof/>
          <w:lang w:val="en-GB"/>
        </w:rPr>
        <w:t>, 452–458.</w:t>
      </w:r>
    </w:p>
    <w:p w14:paraId="16CD776C" w14:textId="17079C6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Rasmussen, J.E.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Belk, M.C.</w:t>
      </w:r>
      <w:r w:rsidR="00FE4C77" w:rsidRPr="00FE4C77">
        <w:rPr>
          <w:rFonts w:ascii="Times New Roman" w:hAnsi="Times New Roman" w:cs="Times New Roman"/>
          <w:noProof/>
          <w:lang w:val="en-GB"/>
        </w:rPr>
        <w:t xml:space="preserve"> (2017) Predation environment affects boldness temperament of neotropical livebearers.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w:t>
      </w:r>
      <w:r w:rsidR="00FE4C77" w:rsidRPr="00FE4C77">
        <w:rPr>
          <w:rFonts w:ascii="Times New Roman" w:hAnsi="Times New Roman" w:cs="Times New Roman"/>
          <w:noProof/>
          <w:lang w:val="en-GB"/>
        </w:rPr>
        <w:t>, 3059–3066.</w:t>
      </w:r>
    </w:p>
    <w:p w14:paraId="636B2760" w14:textId="48F2ECE9" w:rsidR="00FE4C77" w:rsidRPr="00FE4C77" w:rsidRDefault="00D5398F"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del Razo, R.A.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Bales, K.L.</w:t>
      </w:r>
      <w:r w:rsidR="00FE4C77" w:rsidRPr="00FE4C77">
        <w:rPr>
          <w:rFonts w:ascii="Times New Roman" w:hAnsi="Times New Roman" w:cs="Times New Roman"/>
          <w:noProof/>
          <w:lang w:val="en-GB"/>
        </w:rPr>
        <w:t xml:space="preserve"> (2016) Exploration in a dispersal task: Effects of early experience and correlation with other behaviors in prairie voles (</w:t>
      </w:r>
      <w:r w:rsidR="00FE4C77" w:rsidRPr="00D5398F">
        <w:rPr>
          <w:rFonts w:ascii="Times New Roman" w:hAnsi="Times New Roman" w:cs="Times New Roman"/>
          <w:i/>
          <w:iCs/>
          <w:noProof/>
          <w:lang w:val="en-GB"/>
        </w:rPr>
        <w:t>Microtus ochrogaster</w:t>
      </w:r>
      <w:r w:rsidR="00FE4C77" w:rsidRPr="00FE4C77">
        <w:rPr>
          <w:rFonts w:ascii="Times New Roman" w:hAnsi="Times New Roman" w:cs="Times New Roman"/>
          <w:noProof/>
          <w:lang w:val="en-GB"/>
        </w:rPr>
        <w:t xml:space="preserve">). </w:t>
      </w:r>
      <w:del w:id="727" w:author="Lauren Harrison" w:date="2021-04-17T16:45:00Z">
        <w:r w:rsidR="00FE4C77" w:rsidRPr="00FE4C77" w:rsidDel="008C015F">
          <w:rPr>
            <w:rFonts w:ascii="Times New Roman" w:hAnsi="Times New Roman" w:cs="Times New Roman"/>
            <w:i/>
            <w:iCs/>
            <w:noProof/>
            <w:lang w:val="en-GB"/>
          </w:rPr>
          <w:delText>BEHAVIOURAL PROCESSES</w:delText>
        </w:r>
      </w:del>
      <w:ins w:id="728" w:author="Lauren Harrison" w:date="2021-04-17T16:45:00Z">
        <w:r w:rsidR="008C015F">
          <w:rPr>
            <w:rFonts w:ascii="Times New Roman" w:hAnsi="Times New Roman" w:cs="Times New Roman"/>
            <w:i/>
            <w:iCs/>
            <w:noProof/>
            <w:lang w:val="en-GB"/>
          </w:rPr>
          <w:t xml:space="preserve">Behavioral </w:t>
        </w:r>
      </w:ins>
      <w:ins w:id="729" w:author="Lauren Harrison" w:date="2021-04-17T16:46:00Z">
        <w:r w:rsidR="008C015F">
          <w:rPr>
            <w:rFonts w:ascii="Times New Roman" w:hAnsi="Times New Roman" w:cs="Times New Roman"/>
            <w:i/>
            <w:iCs/>
            <w:noProof/>
            <w:lang w:val="en-GB"/>
          </w:rPr>
          <w:t>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132</w:t>
      </w:r>
      <w:r w:rsidR="00FE4C77" w:rsidRPr="00FE4C77">
        <w:rPr>
          <w:rFonts w:ascii="Times New Roman" w:hAnsi="Times New Roman" w:cs="Times New Roman"/>
          <w:noProof/>
          <w:lang w:val="en-GB"/>
        </w:rPr>
        <w:t>, 66–75.</w:t>
      </w:r>
    </w:p>
    <w:p w14:paraId="20D2701C"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Réale,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Reader, S.M.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Sol, D.</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McDougall, P.T.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Dingemanse, N.J.</w:t>
      </w:r>
      <w:r w:rsidRPr="00FE4C77">
        <w:rPr>
          <w:rFonts w:ascii="Times New Roman" w:hAnsi="Times New Roman" w:cs="Times New Roman"/>
          <w:noProof/>
          <w:lang w:val="en-GB"/>
        </w:rPr>
        <w:t xml:space="preserve"> (2007) Integrating animal temperament within ecology and evolution. </w:t>
      </w:r>
      <w:r w:rsidRPr="00FE4C77">
        <w:rPr>
          <w:rFonts w:ascii="Times New Roman" w:hAnsi="Times New Roman" w:cs="Times New Roman"/>
          <w:i/>
          <w:iCs/>
          <w:noProof/>
          <w:lang w:val="en-GB"/>
        </w:rPr>
        <w:t>Biological Reviews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82</w:t>
      </w:r>
      <w:r w:rsidRPr="00FE4C77">
        <w:rPr>
          <w:rFonts w:ascii="Times New Roman" w:hAnsi="Times New Roman" w:cs="Times New Roman"/>
          <w:noProof/>
          <w:lang w:val="en-GB"/>
        </w:rPr>
        <w:t>, 291–318.</w:t>
      </w:r>
    </w:p>
    <w:p w14:paraId="44239AAB" w14:textId="371A4AF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Reddon, A.R.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(2008) Aggression, sex and individual differences in cerebral lateralization in a cichlid fish. </w:t>
      </w:r>
      <w:r w:rsidR="00FE4C77" w:rsidRPr="00FE4C77">
        <w:rPr>
          <w:rFonts w:ascii="Times New Roman" w:hAnsi="Times New Roman" w:cs="Times New Roman"/>
          <w:i/>
          <w:iCs/>
          <w:noProof/>
          <w:lang w:val="en-GB"/>
        </w:rPr>
        <w:t>Biology Letters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w:t>
      </w:r>
      <w:r w:rsidR="00FE4C77" w:rsidRPr="00FE4C77">
        <w:rPr>
          <w:rFonts w:ascii="Times New Roman" w:hAnsi="Times New Roman" w:cs="Times New Roman"/>
          <w:noProof/>
          <w:lang w:val="en-GB"/>
        </w:rPr>
        <w:t>, 338–340.</w:t>
      </w:r>
    </w:p>
    <w:p w14:paraId="24F16A50"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Reinhold, K.</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Engqvist, L.</w:t>
      </w:r>
      <w:r w:rsidRPr="00FE4C77">
        <w:rPr>
          <w:rFonts w:ascii="Times New Roman" w:hAnsi="Times New Roman" w:cs="Times New Roman"/>
          <w:noProof/>
          <w:lang w:val="en-GB"/>
        </w:rPr>
        <w:t xml:space="preserve"> (2013) The variability is in the sex chromosomes.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67</w:t>
      </w:r>
      <w:r w:rsidRPr="00FE4C77">
        <w:rPr>
          <w:rFonts w:ascii="Times New Roman" w:hAnsi="Times New Roman" w:cs="Times New Roman"/>
          <w:noProof/>
          <w:lang w:val="en-GB"/>
        </w:rPr>
        <w:t>, 3662–3668.</w:t>
      </w:r>
    </w:p>
    <w:p w14:paraId="5C8850E2" w14:textId="30B69A0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Richter, S.H.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Kästner,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Loddenkemper, D.-H.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Kaiser,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Sachser, N.</w:t>
      </w:r>
      <w:r w:rsidR="00FE4C77" w:rsidRPr="00FE4C77">
        <w:rPr>
          <w:rFonts w:ascii="Times New Roman" w:hAnsi="Times New Roman" w:cs="Times New Roman"/>
          <w:noProof/>
          <w:lang w:val="en-GB"/>
        </w:rPr>
        <w:t xml:space="preserve"> (2016) A time to wean? Impact of weaning age on anxiety-like behaviour and stability of behavioural traits in full adulthood.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11</w:t>
      </w:r>
      <w:r w:rsidR="00FE4C77" w:rsidRPr="00FE4C77">
        <w:rPr>
          <w:rFonts w:ascii="Times New Roman" w:hAnsi="Times New Roman" w:cs="Times New Roman"/>
          <w:noProof/>
          <w:lang w:val="en-GB"/>
        </w:rPr>
        <w:t>, e0167652.</w:t>
      </w:r>
    </w:p>
    <w:p w14:paraId="7493D56D" w14:textId="0084F0B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Rieger, N.S.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Marler, C.A.</w:t>
      </w:r>
      <w:r w:rsidR="00FE4C77" w:rsidRPr="00FE4C77">
        <w:rPr>
          <w:rFonts w:ascii="Times New Roman" w:hAnsi="Times New Roman" w:cs="Times New Roman"/>
          <w:noProof/>
          <w:lang w:val="en-GB"/>
        </w:rPr>
        <w:t xml:space="preserve"> (2018) The function of ultrasonic vocalizations during territorial defence by pair-bonded male and female California mice. </w:t>
      </w:r>
      <w:del w:id="730" w:author="Lauren Harrison" w:date="2021-04-17T16:46:00Z">
        <w:r w:rsidR="00FE4C77" w:rsidRPr="00FE4C77" w:rsidDel="008C015F">
          <w:rPr>
            <w:rFonts w:ascii="Times New Roman" w:hAnsi="Times New Roman" w:cs="Times New Roman"/>
            <w:i/>
            <w:iCs/>
            <w:noProof/>
            <w:lang w:val="en-GB"/>
          </w:rPr>
          <w:delText>ANIMAL BEHAVIOUR</w:delText>
        </w:r>
      </w:del>
      <w:ins w:id="731" w:author="Lauren Harrison" w:date="2021-04-17T16:46:00Z">
        <w:r w:rsidR="008C015F">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135</w:t>
      </w:r>
      <w:r w:rsidR="00FE4C77" w:rsidRPr="00FE4C77">
        <w:rPr>
          <w:rFonts w:ascii="Times New Roman" w:hAnsi="Times New Roman" w:cs="Times New Roman"/>
          <w:noProof/>
          <w:lang w:val="en-GB"/>
        </w:rPr>
        <w:t>, 97–108.</w:t>
      </w:r>
    </w:p>
    <w:p w14:paraId="3DD0009E" w14:textId="73B7E899" w:rsidR="00F750C8" w:rsidRPr="00F750C8" w:rsidRDefault="00F750C8" w:rsidP="00FE4C77">
      <w:pPr>
        <w:widowControl w:val="0"/>
        <w:autoSpaceDE w:val="0"/>
        <w:autoSpaceDN w:val="0"/>
        <w:adjustRightInd w:val="0"/>
        <w:spacing w:line="480" w:lineRule="auto"/>
        <w:ind w:left="480" w:hanging="480"/>
        <w:rPr>
          <w:ins w:id="732" w:author="Lauren Harrison" w:date="2021-05-21T12:46:00Z"/>
          <w:rFonts w:ascii="Times New Roman" w:hAnsi="Times New Roman" w:cs="Times New Roman"/>
          <w:noProof/>
          <w:lang w:val="en-GB"/>
          <w:rPrChange w:id="733" w:author="Lauren Harrison" w:date="2021-05-21T12:46:00Z">
            <w:rPr>
              <w:ins w:id="734" w:author="Lauren Harrison" w:date="2021-05-21T12:46:00Z"/>
              <w:rFonts w:ascii="Times New Roman" w:hAnsi="Times New Roman" w:cs="Times New Roman"/>
              <w:smallCaps/>
              <w:noProof/>
              <w:lang w:val="en-GB"/>
            </w:rPr>
          </w:rPrChange>
        </w:rPr>
      </w:pPr>
      <w:ins w:id="735" w:author="Lauren Harrison" w:date="2021-05-21T12:46:00Z">
        <w:r w:rsidRPr="00FE4C77">
          <w:rPr>
            <w:rFonts w:ascii="Times New Roman" w:hAnsi="Times New Roman" w:cs="Times New Roman"/>
            <w:smallCaps/>
            <w:noProof/>
            <w:lang w:val="en-GB"/>
          </w:rPr>
          <w:t>R</w:t>
        </w:r>
        <w:r>
          <w:rPr>
            <w:rFonts w:ascii="Times New Roman" w:hAnsi="Times New Roman" w:cs="Times New Roman"/>
            <w:smallCaps/>
            <w:noProof/>
            <w:lang w:val="en-GB"/>
          </w:rPr>
          <w:t>itchie</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S.J</w:t>
        </w:r>
        <w:r w:rsidRPr="00FE4C77">
          <w:rPr>
            <w:rFonts w:ascii="Times New Roman" w:hAnsi="Times New Roman" w:cs="Times New Roman"/>
            <w:smallCaps/>
            <w:noProof/>
            <w:lang w:val="en-GB"/>
          </w:rPr>
          <w:t>.</w:t>
        </w:r>
        <w:r w:rsidRPr="00FE4C77">
          <w:rPr>
            <w:rFonts w:ascii="Times New Roman" w:hAnsi="Times New Roman" w:cs="Times New Roman"/>
            <w:noProof/>
            <w:lang w:val="en-GB"/>
          </w:rPr>
          <w:t xml:space="preserve">, </w:t>
        </w:r>
        <w:r>
          <w:rPr>
            <w:rFonts w:ascii="Times New Roman" w:hAnsi="Times New Roman" w:cs="Times New Roman"/>
            <w:smallCaps/>
            <w:noProof/>
            <w:lang w:val="en-GB"/>
          </w:rPr>
          <w:t>Cox</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S.R., Shen, X., Lom</w:t>
        </w:r>
      </w:ins>
      <w:ins w:id="736" w:author="Lauren Harrison" w:date="2021-05-21T12:47:00Z">
        <w:r>
          <w:rPr>
            <w:rFonts w:ascii="Times New Roman" w:hAnsi="Times New Roman" w:cs="Times New Roman"/>
            <w:smallCaps/>
            <w:noProof/>
            <w:lang w:val="en-GB"/>
          </w:rPr>
          <w:t>b</w:t>
        </w:r>
      </w:ins>
      <w:ins w:id="737" w:author="Lauren Harrison" w:date="2021-05-21T12:46:00Z">
        <w:r>
          <w:rPr>
            <w:rFonts w:ascii="Times New Roman" w:hAnsi="Times New Roman" w:cs="Times New Roman"/>
            <w:smallCaps/>
            <w:noProof/>
            <w:lang w:val="en-GB"/>
          </w:rPr>
          <w:t>ardo</w:t>
        </w:r>
      </w:ins>
      <w:ins w:id="738" w:author="Lauren Harrison" w:date="2021-05-21T12:47:00Z">
        <w:r>
          <w:rPr>
            <w:rFonts w:ascii="Times New Roman" w:hAnsi="Times New Roman" w:cs="Times New Roman"/>
            <w:smallCaps/>
            <w:noProof/>
            <w:lang w:val="en-GB"/>
          </w:rPr>
          <w:t xml:space="preserve">, M.V., Reus, L.M., Alloza, C., Harris, </w:t>
        </w:r>
        <w:r>
          <w:rPr>
            <w:rFonts w:ascii="Times New Roman" w:hAnsi="Times New Roman" w:cs="Times New Roman"/>
            <w:smallCaps/>
            <w:noProof/>
            <w:lang w:val="en-GB"/>
          </w:rPr>
          <w:lastRenderedPageBreak/>
          <w:t>M.A., Alderson, H.L.</w:t>
        </w:r>
      </w:ins>
      <w:ins w:id="739" w:author="Lauren Harrison" w:date="2021-05-21T12:48:00Z">
        <w:r>
          <w:rPr>
            <w:rFonts w:ascii="Times New Roman" w:hAnsi="Times New Roman" w:cs="Times New Roman"/>
            <w:smallCaps/>
            <w:noProof/>
            <w:lang w:val="en-GB"/>
          </w:rPr>
          <w:t>, Hunter, S., Neilson, E., Liewald, D.C.M., Auyeung, B., Whalley, H.C., Lawrie, S.M., Gale, C.R., Bastin</w:t>
        </w:r>
      </w:ins>
      <w:ins w:id="740" w:author="Lauren Harrison" w:date="2021-05-21T12:49:00Z">
        <w:r>
          <w:rPr>
            <w:rFonts w:ascii="Times New Roman" w:hAnsi="Times New Roman" w:cs="Times New Roman"/>
            <w:smallCaps/>
            <w:noProof/>
            <w:lang w:val="en-GB"/>
          </w:rPr>
          <w:t>, M.E., McIntosh, A.M.</w:t>
        </w:r>
      </w:ins>
      <w:ins w:id="741" w:author="Lauren Harrison" w:date="2021-05-21T12:47:00Z">
        <w:r>
          <w:rPr>
            <w:rFonts w:ascii="Times New Roman" w:hAnsi="Times New Roman" w:cs="Times New Roman"/>
            <w:smallCaps/>
            <w:noProof/>
            <w:lang w:val="en-GB"/>
          </w:rPr>
          <w:t xml:space="preserve"> </w:t>
        </w:r>
      </w:ins>
      <w:ins w:id="742" w:author="Lauren Harrison" w:date="2021-05-21T12:46:00Z">
        <w:r w:rsidRPr="00FE4C77">
          <w:rPr>
            <w:rFonts w:ascii="Times New Roman" w:hAnsi="Times New Roman" w:cs="Times New Roman"/>
            <w:noProof/>
            <w:lang w:val="en-GB"/>
          </w:rPr>
          <w:t xml:space="preserve">&amp; </w:t>
        </w:r>
      </w:ins>
      <w:ins w:id="743" w:author="Lauren Harrison" w:date="2021-05-21T12:49:00Z">
        <w:r>
          <w:rPr>
            <w:rFonts w:ascii="Times New Roman" w:hAnsi="Times New Roman" w:cs="Times New Roman"/>
            <w:smallCaps/>
            <w:noProof/>
            <w:lang w:val="en-GB"/>
          </w:rPr>
          <w:t>Deary, I.J.</w:t>
        </w:r>
      </w:ins>
      <w:ins w:id="744" w:author="Lauren Harrison" w:date="2021-05-21T12:46:00Z">
        <w:r w:rsidRPr="00FE4C77">
          <w:rPr>
            <w:rFonts w:ascii="Times New Roman" w:hAnsi="Times New Roman" w:cs="Times New Roman"/>
            <w:noProof/>
            <w:lang w:val="en-GB"/>
          </w:rPr>
          <w:t xml:space="preserve"> (</w:t>
        </w:r>
      </w:ins>
      <w:ins w:id="745" w:author="Lauren Harrison" w:date="2021-05-21T12:49:00Z">
        <w:r>
          <w:rPr>
            <w:rFonts w:ascii="Times New Roman" w:hAnsi="Times New Roman" w:cs="Times New Roman"/>
            <w:noProof/>
            <w:lang w:val="en-GB"/>
          </w:rPr>
          <w:t>2018</w:t>
        </w:r>
      </w:ins>
      <w:ins w:id="746" w:author="Lauren Harrison" w:date="2021-05-21T12:46:00Z">
        <w:r w:rsidRPr="00FE4C77">
          <w:rPr>
            <w:rFonts w:ascii="Times New Roman" w:hAnsi="Times New Roman" w:cs="Times New Roman"/>
            <w:noProof/>
            <w:lang w:val="en-GB"/>
          </w:rPr>
          <w:t xml:space="preserve">) </w:t>
        </w:r>
      </w:ins>
      <w:ins w:id="747" w:author="Lauren Harrison" w:date="2021-05-21T12:49:00Z">
        <w:r>
          <w:rPr>
            <w:rFonts w:ascii="Times New Roman" w:hAnsi="Times New Roman" w:cs="Times New Roman"/>
            <w:noProof/>
            <w:lang w:val="en-GB"/>
          </w:rPr>
          <w:t>Sex differences in the adult human brain: Evidence from 5216 UK Biobank participants</w:t>
        </w:r>
      </w:ins>
      <w:ins w:id="748" w:author="Lauren Harrison" w:date="2021-05-21T12:46:00Z">
        <w:r w:rsidRPr="00FE4C77">
          <w:rPr>
            <w:rFonts w:ascii="Times New Roman" w:hAnsi="Times New Roman" w:cs="Times New Roman"/>
            <w:noProof/>
            <w:lang w:val="en-GB"/>
          </w:rPr>
          <w:t xml:space="preserve">. </w:t>
        </w:r>
      </w:ins>
      <w:ins w:id="749" w:author="Lauren Harrison" w:date="2021-05-21T12:50:00Z">
        <w:r>
          <w:rPr>
            <w:rFonts w:ascii="Times New Roman" w:hAnsi="Times New Roman" w:cs="Times New Roman"/>
            <w:i/>
            <w:iCs/>
            <w:noProof/>
            <w:lang w:val="en-GB"/>
          </w:rPr>
          <w:t>Cerebral Cortex</w:t>
        </w:r>
      </w:ins>
      <w:ins w:id="750" w:author="Lauren Harrison" w:date="2021-05-21T12:46:00Z">
        <w:r w:rsidRPr="00FE4C77">
          <w:rPr>
            <w:rFonts w:ascii="Times New Roman" w:hAnsi="Times New Roman" w:cs="Times New Roman"/>
            <w:noProof/>
            <w:lang w:val="en-GB"/>
          </w:rPr>
          <w:t xml:space="preserve"> </w:t>
        </w:r>
      </w:ins>
      <w:ins w:id="751" w:author="Lauren Harrison" w:date="2021-05-21T12:50:00Z">
        <w:r>
          <w:rPr>
            <w:rFonts w:ascii="Times New Roman" w:hAnsi="Times New Roman" w:cs="Times New Roman"/>
            <w:b/>
            <w:bCs/>
            <w:noProof/>
            <w:lang w:val="en-GB"/>
          </w:rPr>
          <w:t>28</w:t>
        </w:r>
      </w:ins>
      <w:ins w:id="752" w:author="Lauren Harrison" w:date="2021-05-21T12:46:00Z">
        <w:r w:rsidRPr="00FE4C77">
          <w:rPr>
            <w:rFonts w:ascii="Times New Roman" w:hAnsi="Times New Roman" w:cs="Times New Roman"/>
            <w:noProof/>
            <w:lang w:val="en-GB"/>
          </w:rPr>
          <w:t xml:space="preserve">, </w:t>
        </w:r>
      </w:ins>
      <w:ins w:id="753" w:author="Lauren Harrison" w:date="2021-05-21T12:50:00Z">
        <w:r>
          <w:rPr>
            <w:rFonts w:ascii="Times New Roman" w:hAnsi="Times New Roman" w:cs="Times New Roman"/>
            <w:noProof/>
            <w:lang w:val="en-GB"/>
          </w:rPr>
          <w:t>2959-2975</w:t>
        </w:r>
      </w:ins>
      <w:ins w:id="754" w:author="Lauren Harrison" w:date="2021-05-21T12:46:00Z">
        <w:r w:rsidRPr="00FE4C77">
          <w:rPr>
            <w:rFonts w:ascii="Times New Roman" w:hAnsi="Times New Roman" w:cs="Times New Roman"/>
            <w:noProof/>
            <w:lang w:val="en-GB"/>
          </w:rPr>
          <w:t>.</w:t>
        </w:r>
      </w:ins>
    </w:p>
    <w:p w14:paraId="666FA2F1" w14:textId="1A655DE6"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Rohner, P.T.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Blanckenhorn, W.U.</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Puniamoorthy, N.</w:t>
      </w:r>
      <w:r w:rsidRPr="00FE4C77">
        <w:rPr>
          <w:rFonts w:ascii="Times New Roman" w:hAnsi="Times New Roman" w:cs="Times New Roman"/>
          <w:noProof/>
          <w:lang w:val="en-GB"/>
        </w:rPr>
        <w:t xml:space="preserve"> (2016) Sexual selection on male size drives the evolution of male-biased sexual size dimorphism via the prolongation of male development. </w:t>
      </w:r>
      <w:r w:rsidRPr="00FE4C77">
        <w:rPr>
          <w:rFonts w:ascii="Times New Roman" w:hAnsi="Times New Roman" w:cs="Times New Roman"/>
          <w:i/>
          <w:iCs/>
          <w:noProof/>
          <w:lang w:val="en-GB"/>
        </w:rPr>
        <w:t>Evolution</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70</w:t>
      </w:r>
      <w:r w:rsidRPr="00FE4C77">
        <w:rPr>
          <w:rFonts w:ascii="Times New Roman" w:hAnsi="Times New Roman" w:cs="Times New Roman"/>
          <w:noProof/>
          <w:lang w:val="en-GB"/>
        </w:rPr>
        <w:t>, 1189–1199.</w:t>
      </w:r>
    </w:p>
    <w:p w14:paraId="63CAEA90" w14:textId="2229F50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Rokka,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Pihlaja,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Siitari, 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Soulsbury, C.D.</w:t>
      </w:r>
      <w:r w:rsidR="00FE4C77" w:rsidRPr="00FE4C77">
        <w:rPr>
          <w:rFonts w:ascii="Times New Roman" w:hAnsi="Times New Roman" w:cs="Times New Roman"/>
          <w:noProof/>
          <w:lang w:val="en-GB"/>
        </w:rPr>
        <w:t xml:space="preserve"> (2014) Sex-specific differences in offspring personalities across the laying order in magpies </w:t>
      </w:r>
      <w:r w:rsidR="00FE4C77" w:rsidRPr="001D63EC">
        <w:rPr>
          <w:rFonts w:ascii="Times New Roman" w:hAnsi="Times New Roman" w:cs="Times New Roman"/>
          <w:i/>
          <w:iCs/>
          <w:noProof/>
          <w:lang w:val="en-GB"/>
        </w:rPr>
        <w:t>Pica pica</w:t>
      </w:r>
      <w:r w:rsidR="00FE4C77" w:rsidRPr="00FE4C77">
        <w:rPr>
          <w:rFonts w:ascii="Times New Roman" w:hAnsi="Times New Roman" w:cs="Times New Roman"/>
          <w:noProof/>
          <w:lang w:val="en-GB"/>
        </w:rPr>
        <w:t xml:space="preserve">. </w:t>
      </w:r>
      <w:del w:id="755" w:author="Lauren Harrison" w:date="2021-04-17T16:46:00Z">
        <w:r w:rsidR="00FE4C77" w:rsidRPr="00FE4C77" w:rsidDel="008C015F">
          <w:rPr>
            <w:rFonts w:ascii="Times New Roman" w:hAnsi="Times New Roman" w:cs="Times New Roman"/>
            <w:i/>
            <w:iCs/>
            <w:noProof/>
            <w:lang w:val="en-GB"/>
          </w:rPr>
          <w:delText>BEHAVIOURAL PROCESSES</w:delText>
        </w:r>
      </w:del>
      <w:ins w:id="756" w:author="Lauren Harrison" w:date="2021-04-17T16:46:00Z">
        <w:r w:rsidR="008C015F">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107</w:t>
      </w:r>
      <w:r w:rsidR="00FE4C77" w:rsidRPr="00FE4C77">
        <w:rPr>
          <w:rFonts w:ascii="Times New Roman" w:hAnsi="Times New Roman" w:cs="Times New Roman"/>
          <w:noProof/>
          <w:lang w:val="en-GB"/>
        </w:rPr>
        <w:t>, 79–87.</w:t>
      </w:r>
    </w:p>
    <w:p w14:paraId="7A958F8B" w14:textId="2069A38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Rota, T.</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Jabiol,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Chauvet,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Lecerf, A.</w:t>
      </w:r>
      <w:r w:rsidR="00FE4C77" w:rsidRPr="00FE4C77">
        <w:rPr>
          <w:rFonts w:ascii="Times New Roman" w:hAnsi="Times New Roman" w:cs="Times New Roman"/>
          <w:noProof/>
          <w:lang w:val="en-GB"/>
        </w:rPr>
        <w:t xml:space="preserve"> (2018) Phenotypic determinants of inter-individual variability of litter consumption rate in a detritivore population. </w:t>
      </w:r>
      <w:r w:rsidR="00FE4C77" w:rsidRPr="00FE4C77">
        <w:rPr>
          <w:rFonts w:ascii="Times New Roman" w:hAnsi="Times New Roman" w:cs="Times New Roman"/>
          <w:i/>
          <w:iCs/>
          <w:noProof/>
          <w:lang w:val="en-GB"/>
        </w:rPr>
        <w:t>Oikos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127</w:t>
      </w:r>
      <w:r w:rsidR="00FE4C77" w:rsidRPr="00FE4C77">
        <w:rPr>
          <w:rFonts w:ascii="Times New Roman" w:hAnsi="Times New Roman" w:cs="Times New Roman"/>
          <w:noProof/>
          <w:lang w:val="en-GB"/>
        </w:rPr>
        <w:t>, 1670–1678.</w:t>
      </w:r>
    </w:p>
    <w:p w14:paraId="56B0C3A7" w14:textId="24C469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Houle, D.</w:t>
      </w:r>
      <w:r w:rsidRPr="00FE4C77">
        <w:rPr>
          <w:rFonts w:ascii="Times New Roman" w:hAnsi="Times New Roman" w:cs="Times New Roman"/>
          <w:noProof/>
          <w:lang w:val="en-GB"/>
        </w:rPr>
        <w:t xml:space="preserve"> (1996) The lek paradox and the capture of genetic variance. </w:t>
      </w:r>
      <w:r w:rsidRPr="00FE4C77">
        <w:rPr>
          <w:rFonts w:ascii="Times New Roman" w:hAnsi="Times New Roman" w:cs="Times New Roman"/>
          <w:i/>
          <w:iCs/>
          <w:noProof/>
          <w:lang w:val="en-GB"/>
        </w:rPr>
        <w:t>Proceedings</w:t>
      </w:r>
      <w:ins w:id="757" w:author="Lauren Harrison" w:date="2021-04-17T16:46:00Z">
        <w:r w:rsidR="008C015F">
          <w:rPr>
            <w:rFonts w:ascii="Times New Roman" w:hAnsi="Times New Roman" w:cs="Times New Roman"/>
            <w:i/>
            <w:iCs/>
            <w:noProof/>
            <w:lang w:val="en-GB"/>
          </w:rPr>
          <w:t xml:space="preserve"> of the Royal Society London</w:t>
        </w:r>
      </w:ins>
      <w:del w:id="758" w:author="Lauren Harrison" w:date="2021-04-17T16:46:00Z">
        <w:r w:rsidRPr="00FE4C77" w:rsidDel="008C015F">
          <w:rPr>
            <w:rFonts w:ascii="Times New Roman" w:hAnsi="Times New Roman" w:cs="Times New Roman"/>
            <w:i/>
            <w:iCs/>
            <w:noProof/>
            <w:lang w:val="en-GB"/>
          </w:rPr>
          <w:delText>:</w:delText>
        </w:r>
      </w:del>
      <w:r w:rsidRPr="00FE4C77">
        <w:rPr>
          <w:rFonts w:ascii="Times New Roman" w:hAnsi="Times New Roman" w:cs="Times New Roman"/>
          <w:i/>
          <w:iCs/>
          <w:noProof/>
          <w:lang w:val="en-GB"/>
        </w:rPr>
        <w:t xml:space="preserve"> </w:t>
      </w:r>
      <w:ins w:id="759" w:author="Lauren Harrison" w:date="2021-04-17T16:47:00Z">
        <w:r w:rsidR="008C015F">
          <w:rPr>
            <w:rFonts w:ascii="Times New Roman" w:hAnsi="Times New Roman" w:cs="Times New Roman"/>
            <w:i/>
            <w:iCs/>
            <w:noProof/>
            <w:lang w:val="en-GB"/>
          </w:rPr>
          <w:t>B</w:t>
        </w:r>
      </w:ins>
      <w:del w:id="760" w:author="Lauren Harrison" w:date="2021-04-17T16:47:00Z">
        <w:r w:rsidRPr="00FE4C77" w:rsidDel="008C015F">
          <w:rPr>
            <w:rFonts w:ascii="Times New Roman" w:hAnsi="Times New Roman" w:cs="Times New Roman"/>
            <w:i/>
            <w:iCs/>
            <w:noProof/>
            <w:lang w:val="en-GB"/>
          </w:rPr>
          <w:delText>Biological Sciences</w:delText>
        </w:r>
      </w:del>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263</w:t>
      </w:r>
      <w:r w:rsidRPr="00FE4C77">
        <w:rPr>
          <w:rFonts w:ascii="Times New Roman" w:hAnsi="Times New Roman" w:cs="Times New Roman"/>
          <w:noProof/>
          <w:lang w:val="en-GB"/>
        </w:rPr>
        <w:t>, 1415–1421.</w:t>
      </w:r>
    </w:p>
    <w:p w14:paraId="564EB6C2" w14:textId="0EBBB1F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Roy,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Bhat, A.</w:t>
      </w:r>
      <w:r w:rsidR="00FE4C77" w:rsidRPr="00FE4C77">
        <w:rPr>
          <w:rFonts w:ascii="Times New Roman" w:hAnsi="Times New Roman" w:cs="Times New Roman"/>
          <w:noProof/>
          <w:lang w:val="en-GB"/>
        </w:rPr>
        <w:t xml:space="preserve"> (2018) Population, sex and body size: Determinants of behavioural variations and behavioural correlations among wild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R</w:t>
      </w:r>
      <w:ins w:id="761" w:author="Lauren Harrison" w:date="2021-04-17T16:47:00Z">
        <w:r w:rsidR="00221C94">
          <w:rPr>
            <w:rFonts w:ascii="Times New Roman" w:hAnsi="Times New Roman" w:cs="Times New Roman"/>
            <w:i/>
            <w:iCs/>
            <w:noProof/>
            <w:lang w:val="en-GB"/>
          </w:rPr>
          <w:t>oyal</w:t>
        </w:r>
      </w:ins>
      <w:r w:rsidR="00FE4C77" w:rsidRPr="00FE4C77">
        <w:rPr>
          <w:rFonts w:ascii="Times New Roman" w:hAnsi="Times New Roman" w:cs="Times New Roman"/>
          <w:i/>
          <w:iCs/>
          <w:noProof/>
          <w:lang w:val="en-GB"/>
        </w:rPr>
        <w:t xml:space="preserve"> Soc</w:t>
      </w:r>
      <w:ins w:id="762" w:author="Lauren Harrison" w:date="2021-04-17T16:47:00Z">
        <w:r w:rsidR="00221C94">
          <w:rPr>
            <w:rFonts w:ascii="Times New Roman" w:hAnsi="Times New Roman" w:cs="Times New Roman"/>
            <w:i/>
            <w:iCs/>
            <w:noProof/>
            <w:lang w:val="en-GB"/>
          </w:rPr>
          <w:t>iety</w:t>
        </w:r>
      </w:ins>
      <w:r w:rsidR="00FE4C77" w:rsidRPr="00FE4C77">
        <w:rPr>
          <w:rFonts w:ascii="Times New Roman" w:hAnsi="Times New Roman" w:cs="Times New Roman"/>
          <w:i/>
          <w:iCs/>
          <w:noProof/>
          <w:lang w:val="en-GB"/>
        </w:rPr>
        <w:t xml:space="preserve"> Open Sci</w:t>
      </w:r>
      <w:ins w:id="763" w:author="Lauren Harrison" w:date="2021-04-17T16:47:00Z">
        <w:r w:rsidR="00221C94">
          <w:rPr>
            <w:rFonts w:ascii="Times New Roman" w:hAnsi="Times New Roman" w:cs="Times New Roman"/>
            <w:i/>
            <w:iCs/>
            <w:noProof/>
            <w:lang w:val="en-GB"/>
          </w:rPr>
          <w:t>ence</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170978.</w:t>
      </w:r>
    </w:p>
    <w:p w14:paraId="24C60932" w14:textId="1684E8A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Royauté,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Buddle, C.M.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Vincent, C.</w:t>
      </w:r>
      <w:r w:rsidR="00FE4C77" w:rsidRPr="00FE4C77">
        <w:rPr>
          <w:rFonts w:ascii="Times New Roman" w:hAnsi="Times New Roman" w:cs="Times New Roman"/>
          <w:noProof/>
          <w:lang w:val="en-GB"/>
        </w:rPr>
        <w:t xml:space="preserve"> (2015) Under the influence: Sublethal exposure to an insecticide affects personality expression in a jumping spider. </w:t>
      </w:r>
      <w:r w:rsidR="00FE4C77" w:rsidRPr="00FE4C77">
        <w:rPr>
          <w:rFonts w:ascii="Times New Roman" w:hAnsi="Times New Roman" w:cs="Times New Roman"/>
          <w:i/>
          <w:iCs/>
          <w:noProof/>
          <w:lang w:val="en-GB"/>
        </w:rPr>
        <w:t>Functional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29</w:t>
      </w:r>
      <w:r w:rsidR="00FE4C77" w:rsidRPr="00FE4C77">
        <w:rPr>
          <w:rFonts w:ascii="Times New Roman" w:hAnsi="Times New Roman" w:cs="Times New Roman"/>
          <w:noProof/>
          <w:lang w:val="en-GB"/>
        </w:rPr>
        <w:t>, 962–970.</w:t>
      </w:r>
    </w:p>
    <w:p w14:paraId="5C5B7909" w14:textId="3117751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Rymer, T.L.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Pillay, N.</w:t>
      </w:r>
      <w:r w:rsidR="00FE4C77" w:rsidRPr="00FE4C77">
        <w:rPr>
          <w:rFonts w:ascii="Times New Roman" w:hAnsi="Times New Roman" w:cs="Times New Roman"/>
          <w:noProof/>
          <w:lang w:val="en-GB"/>
        </w:rPr>
        <w:t xml:space="preserve"> (2012) The development of exploratory behaviour in the african striped mouse Rhabdomys reflects a gene 3 environment compromise. </w:t>
      </w:r>
      <w:r w:rsidR="00FE4C77" w:rsidRPr="00FE4C77">
        <w:rPr>
          <w:rFonts w:ascii="Times New Roman" w:hAnsi="Times New Roman" w:cs="Times New Roman"/>
          <w:i/>
          <w:iCs/>
          <w:noProof/>
          <w:lang w:val="en-GB"/>
        </w:rPr>
        <w:t>Behavior Genetics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42</w:t>
      </w:r>
      <w:r w:rsidR="00FE4C77" w:rsidRPr="00FE4C77">
        <w:rPr>
          <w:rFonts w:ascii="Times New Roman" w:hAnsi="Times New Roman" w:cs="Times New Roman"/>
          <w:noProof/>
          <w:lang w:val="en-GB"/>
        </w:rPr>
        <w:t>, 845–856.</w:t>
      </w:r>
    </w:p>
    <w:p w14:paraId="3C3F3F1D" w14:textId="6224665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Saaristo,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McLennan,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Johnstone, C.P.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Clarke, B.O.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Wong, B.B.M.</w:t>
      </w:r>
      <w:r w:rsidR="00FE4C77" w:rsidRPr="00FE4C77">
        <w:rPr>
          <w:rFonts w:ascii="Times New Roman" w:hAnsi="Times New Roman" w:cs="Times New Roman"/>
          <w:noProof/>
          <w:lang w:val="en-GB"/>
        </w:rPr>
        <w:t xml:space="preserve"> (2017) </w:t>
      </w:r>
      <w:r w:rsidR="00FE4C77" w:rsidRPr="00FE4C77">
        <w:rPr>
          <w:rFonts w:ascii="Times New Roman" w:hAnsi="Times New Roman" w:cs="Times New Roman"/>
          <w:noProof/>
          <w:lang w:val="en-GB"/>
        </w:rPr>
        <w:lastRenderedPageBreak/>
        <w:t>Impacts of antidepressant fluoxetine on the anti-predator behaviours of wild guppies (</w:t>
      </w:r>
      <w:r w:rsidR="00FE4C77" w:rsidRPr="001D63EC">
        <w:rPr>
          <w:rFonts w:ascii="Times New Roman" w:hAnsi="Times New Roman" w:cs="Times New Roman"/>
          <w:i/>
          <w:iCs/>
          <w:noProof/>
          <w:lang w:val="en-GB"/>
        </w:rPr>
        <w:t>Poecilia reticulata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Aquatic Toxicology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183</w:t>
      </w:r>
      <w:r w:rsidR="00FE4C77" w:rsidRPr="00FE4C77">
        <w:rPr>
          <w:rFonts w:ascii="Times New Roman" w:hAnsi="Times New Roman" w:cs="Times New Roman"/>
          <w:noProof/>
          <w:lang w:val="en-GB"/>
        </w:rPr>
        <w:t>, 38–45.</w:t>
      </w:r>
    </w:p>
    <w:p w14:paraId="61650424" w14:textId="794D540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Sandri,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Vallarin,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Sammarini,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Regaiolli,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Piccirillo,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Spiezio, C.</w:t>
      </w:r>
      <w:r w:rsidR="00FE4C77" w:rsidRPr="00FE4C77">
        <w:rPr>
          <w:rFonts w:ascii="Times New Roman" w:hAnsi="Times New Roman" w:cs="Times New Roman"/>
          <w:noProof/>
          <w:lang w:val="en-GB"/>
        </w:rPr>
        <w:t xml:space="preserve"> (2017) How to be a great dad: parental care in a flock of greater flamingo (</w:t>
      </w:r>
      <w:r w:rsidR="00FE4C77" w:rsidRPr="001D63EC">
        <w:rPr>
          <w:rFonts w:ascii="Times New Roman" w:hAnsi="Times New Roman" w:cs="Times New Roman"/>
          <w:i/>
          <w:iCs/>
          <w:noProof/>
          <w:lang w:val="en-GB"/>
        </w:rPr>
        <w:t>Phoenicopterus roseus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e3404.</w:t>
      </w:r>
    </w:p>
    <w:p w14:paraId="7B5CB34A" w14:textId="36D05C8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Santicchia,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Gagnaison,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Bisi,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Martinoli,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Matthysen,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Bertolino,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Wauters, L.A.</w:t>
      </w:r>
      <w:r w:rsidR="00FE4C77" w:rsidRPr="00FE4C77">
        <w:rPr>
          <w:rFonts w:ascii="Times New Roman" w:hAnsi="Times New Roman" w:cs="Times New Roman"/>
          <w:noProof/>
          <w:lang w:val="en-GB"/>
        </w:rPr>
        <w:t xml:space="preserve"> (2018) Habitat-dependent effects of personality on survival and reproduction in red squirrels. </w:t>
      </w:r>
      <w:r w:rsidR="00FE4C77" w:rsidRPr="00FE4C77">
        <w:rPr>
          <w:rFonts w:ascii="Times New Roman" w:hAnsi="Times New Roman" w:cs="Times New Roman"/>
          <w:i/>
          <w:iCs/>
          <w:noProof/>
          <w:lang w:val="en-GB"/>
        </w:rPr>
        <w:t>Behavioral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xml:space="preserve">. </w:t>
      </w:r>
    </w:p>
    <w:p w14:paraId="2E571266" w14:textId="509D8FC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Santillán-Doherty, A.M.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Cortés-Sotres,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Arenas-Rosas, R.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Márquez-Arias,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Cruz,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Muñóz-Delgado,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Díaz, J.L.</w:t>
      </w:r>
      <w:r w:rsidR="00FE4C77" w:rsidRPr="00FE4C77">
        <w:rPr>
          <w:rFonts w:ascii="Times New Roman" w:hAnsi="Times New Roman" w:cs="Times New Roman"/>
          <w:noProof/>
          <w:lang w:val="en-GB"/>
        </w:rPr>
        <w:t xml:space="preserve"> (2010) Novelty-Seeking Temperament in Captive Stumptail Macaques (</w:t>
      </w:r>
      <w:r w:rsidR="00FE4C77" w:rsidRPr="001D63EC">
        <w:rPr>
          <w:rFonts w:ascii="Times New Roman" w:hAnsi="Times New Roman" w:cs="Times New Roman"/>
          <w:i/>
          <w:iCs/>
          <w:noProof/>
          <w:lang w:val="en-GB"/>
        </w:rPr>
        <w:t>Macaca arctoides</w:t>
      </w:r>
      <w:r w:rsidR="00FE4C77" w:rsidRPr="00FE4C77">
        <w:rPr>
          <w:rFonts w:ascii="Times New Roman" w:hAnsi="Times New Roman" w:cs="Times New Roman"/>
          <w:noProof/>
          <w:lang w:val="en-GB"/>
        </w:rPr>
        <w:t>) and Spider Monkeys (</w:t>
      </w:r>
      <w:r w:rsidR="00FE4C77" w:rsidRPr="001D63EC">
        <w:rPr>
          <w:rFonts w:ascii="Times New Roman" w:hAnsi="Times New Roman" w:cs="Times New Roman"/>
          <w:i/>
          <w:iCs/>
          <w:noProof/>
          <w:lang w:val="en-GB"/>
        </w:rPr>
        <w:t>Ateles geoffroyi</w:t>
      </w:r>
      <w:r w:rsidR="00FE4C77" w:rsidRPr="00FE4C77">
        <w:rPr>
          <w:rFonts w:ascii="Times New Roman" w:hAnsi="Times New Roman" w:cs="Times New Roman"/>
          <w:noProof/>
          <w:lang w:val="en-GB"/>
        </w:rPr>
        <w:t xml:space="preserve">). </w:t>
      </w:r>
      <w:del w:id="764" w:author="Lauren Harrison" w:date="2021-04-17T16:47:00Z">
        <w:r w:rsidR="00FE4C77" w:rsidRPr="00FE4C77" w:rsidDel="00221C94">
          <w:rPr>
            <w:rFonts w:ascii="Times New Roman" w:hAnsi="Times New Roman" w:cs="Times New Roman"/>
            <w:i/>
            <w:iCs/>
            <w:noProof/>
            <w:lang w:val="en-GB"/>
          </w:rPr>
          <w:delText>JOURNAL OF COMPARATIVE PSYCHOLOGY</w:delText>
        </w:r>
      </w:del>
      <w:ins w:id="765" w:author="Lauren Harrison" w:date="2021-04-17T16:47:00Z">
        <w:r w:rsidR="00221C94">
          <w:rPr>
            <w:rFonts w:ascii="Times New Roman" w:hAnsi="Times New Roman" w:cs="Times New Roman"/>
            <w:i/>
            <w:iCs/>
            <w:noProof/>
            <w:lang w:val="en-GB"/>
          </w:rPr>
          <w:t>Journal of Comparative Psychology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211–218.</w:t>
      </w:r>
    </w:p>
    <w:p w14:paraId="5D6997EA" w14:textId="453CC11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Scherer, U.</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Kuhnhardt,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Schuett, W.</w:t>
      </w:r>
      <w:r w:rsidR="00FE4C77" w:rsidRPr="00FE4C77">
        <w:rPr>
          <w:rFonts w:ascii="Times New Roman" w:hAnsi="Times New Roman" w:cs="Times New Roman"/>
          <w:noProof/>
          <w:lang w:val="en-GB"/>
        </w:rPr>
        <w:t xml:space="preserve"> (2018) Predictability is attractive: Female preference for behaviourally consistent males but no preference for the level of male aggression in a bi-parental cichlid.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w:t>
      </w:r>
      <w:r w:rsidR="00FE4C77" w:rsidRPr="00FE4C77">
        <w:rPr>
          <w:rFonts w:ascii="Times New Roman" w:hAnsi="Times New Roman" w:cs="Times New Roman"/>
          <w:noProof/>
          <w:lang w:val="en-GB"/>
        </w:rPr>
        <w:t>, e0195766.</w:t>
      </w:r>
    </w:p>
    <w:p w14:paraId="36F5C313" w14:textId="3785FE2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Schuett, W.</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Delfs,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Haller,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Kruber,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Roolfs,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Timm,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Willmann,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Drees, C.</w:t>
      </w:r>
      <w:r w:rsidR="00FE4C77" w:rsidRPr="00FE4C77">
        <w:rPr>
          <w:rFonts w:ascii="Times New Roman" w:hAnsi="Times New Roman" w:cs="Times New Roman"/>
          <w:noProof/>
          <w:lang w:val="en-GB"/>
        </w:rPr>
        <w:t xml:space="preserve"> (2018) Ground beetles in city forests: Does urbanization predict a personality trait? </w:t>
      </w:r>
      <w:r w:rsidR="00FE4C77" w:rsidRPr="00FE4C77">
        <w:rPr>
          <w:rFonts w:ascii="Times New Roman" w:hAnsi="Times New Roman" w:cs="Times New Roman"/>
          <w:i/>
          <w:iCs/>
          <w:noProof/>
          <w:lang w:val="en-GB"/>
        </w:rPr>
        <w:t>PeerJ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2018</w:t>
      </w:r>
      <w:r w:rsidR="00FE4C77" w:rsidRPr="00FE4C77">
        <w:rPr>
          <w:rFonts w:ascii="Times New Roman" w:hAnsi="Times New Roman" w:cs="Times New Roman"/>
          <w:noProof/>
          <w:lang w:val="en-GB"/>
        </w:rPr>
        <w:t xml:space="preserve">. </w:t>
      </w:r>
    </w:p>
    <w:p w14:paraId="0D498C4B"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Schuett,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Tregenza, T.</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Dall, S.R.X.</w:t>
      </w:r>
      <w:r w:rsidRPr="00FE4C77">
        <w:rPr>
          <w:rFonts w:ascii="Times New Roman" w:hAnsi="Times New Roman" w:cs="Times New Roman"/>
          <w:noProof/>
          <w:lang w:val="en-GB"/>
        </w:rPr>
        <w:t xml:space="preserve"> (2010) Sexual selection and animal personality. </w:t>
      </w:r>
      <w:r w:rsidRPr="00FE4C77">
        <w:rPr>
          <w:rFonts w:ascii="Times New Roman" w:hAnsi="Times New Roman" w:cs="Times New Roman"/>
          <w:i/>
          <w:iCs/>
          <w:noProof/>
          <w:lang w:val="en-GB"/>
        </w:rPr>
        <w:t>Biological Reviews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85</w:t>
      </w:r>
      <w:r w:rsidRPr="00FE4C77">
        <w:rPr>
          <w:rFonts w:ascii="Times New Roman" w:hAnsi="Times New Roman" w:cs="Times New Roman"/>
          <w:noProof/>
          <w:lang w:val="en-GB"/>
        </w:rPr>
        <w:t>, 217–246.</w:t>
      </w:r>
    </w:p>
    <w:p w14:paraId="5997CB4C" w14:textId="29A6413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Schürch, 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Heg, D.</w:t>
      </w:r>
      <w:r w:rsidR="00FE4C77" w:rsidRPr="00FE4C77">
        <w:rPr>
          <w:rFonts w:ascii="Times New Roman" w:hAnsi="Times New Roman" w:cs="Times New Roman"/>
          <w:noProof/>
          <w:lang w:val="en-GB"/>
        </w:rPr>
        <w:t xml:space="preserve"> (2010) Life history and behavioral type in the highly social cichlid Neolamprologus pulcher. </w:t>
      </w:r>
      <w:r w:rsidR="00FE4C77" w:rsidRPr="00FE4C77">
        <w:rPr>
          <w:rFonts w:ascii="Times New Roman" w:hAnsi="Times New Roman" w:cs="Times New Roman"/>
          <w:i/>
          <w:iCs/>
          <w:noProof/>
          <w:lang w:val="en-GB"/>
        </w:rPr>
        <w:t>Behavioral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w:t>
      </w:r>
      <w:r w:rsidR="00FE4C77" w:rsidRPr="00FE4C77">
        <w:rPr>
          <w:rFonts w:ascii="Times New Roman" w:hAnsi="Times New Roman" w:cs="Times New Roman"/>
          <w:noProof/>
          <w:lang w:val="en-GB"/>
        </w:rPr>
        <w:t xml:space="preserve">, 588–598. </w:t>
      </w:r>
    </w:p>
    <w:p w14:paraId="2F5F0956" w14:textId="4774B37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Schuster, A.C.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Carl,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Foerster, K.</w:t>
      </w:r>
      <w:r w:rsidR="00FE4C77" w:rsidRPr="00FE4C77">
        <w:rPr>
          <w:rFonts w:ascii="Times New Roman" w:hAnsi="Times New Roman" w:cs="Times New Roman"/>
          <w:noProof/>
          <w:lang w:val="en-GB"/>
        </w:rPr>
        <w:t xml:space="preserve"> (2017) Repeatability and consistency of individual behaviour in juvenile and adult Eurasian harvest mice. </w:t>
      </w:r>
      <w:ins w:id="766" w:author="Lauren Harrison" w:date="2021-04-17T16:48:00Z">
        <w:r w:rsidR="00221C94" w:rsidRPr="00221C94">
          <w:rPr>
            <w:rFonts w:ascii="Times New Roman" w:hAnsi="Times New Roman" w:cs="Times New Roman"/>
            <w:i/>
            <w:iCs/>
            <w:noProof/>
            <w:lang w:val="en-GB"/>
            <w:rPrChange w:id="767" w:author="Lauren Harrison" w:date="2021-04-17T16:48:00Z">
              <w:rPr>
                <w:rFonts w:ascii="Times New Roman" w:hAnsi="Times New Roman" w:cs="Times New Roman"/>
                <w:noProof/>
                <w:lang w:val="en-GB"/>
              </w:rPr>
            </w:rPrChange>
          </w:rPr>
          <w:t>The</w:t>
        </w:r>
        <w:r w:rsidR="00221C94">
          <w:rPr>
            <w:rFonts w:ascii="Times New Roman" w:hAnsi="Times New Roman" w:cs="Times New Roman"/>
            <w:noProof/>
            <w:lang w:val="en-GB"/>
          </w:rPr>
          <w:t xml:space="preserve"> </w:t>
        </w:r>
      </w:ins>
      <w:r w:rsidR="00FE4C77" w:rsidRPr="00FE4C77">
        <w:rPr>
          <w:rFonts w:ascii="Times New Roman" w:hAnsi="Times New Roman" w:cs="Times New Roman"/>
          <w:i/>
          <w:iCs/>
          <w:noProof/>
          <w:lang w:val="en-GB"/>
        </w:rPr>
        <w:t>Sci</w:t>
      </w:r>
      <w:ins w:id="768" w:author="Lauren Harrison" w:date="2021-04-17T16:48:00Z">
        <w:r w:rsidR="00221C94">
          <w:rPr>
            <w:rFonts w:ascii="Times New Roman" w:hAnsi="Times New Roman" w:cs="Times New Roman"/>
            <w:i/>
            <w:iCs/>
            <w:noProof/>
            <w:lang w:val="en-GB"/>
          </w:rPr>
          <w:t>ence of</w:t>
        </w:r>
      </w:ins>
      <w:r w:rsidR="00FE4C77" w:rsidRPr="00FE4C77">
        <w:rPr>
          <w:rFonts w:ascii="Times New Roman" w:hAnsi="Times New Roman" w:cs="Times New Roman"/>
          <w:i/>
          <w:iCs/>
          <w:noProof/>
          <w:lang w:val="en-GB"/>
        </w:rPr>
        <w:t xml:space="preserve"> Nat</w:t>
      </w:r>
      <w:ins w:id="769" w:author="Lauren Harrison" w:date="2021-04-17T16:48:00Z">
        <w:r w:rsidR="00221C94">
          <w:rPr>
            <w:rFonts w:ascii="Times New Roman" w:hAnsi="Times New Roman" w:cs="Times New Roman"/>
            <w:i/>
            <w:iCs/>
            <w:noProof/>
            <w:lang w:val="en-GB"/>
          </w:rPr>
          <w:t>ure</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104</w:t>
      </w:r>
      <w:r w:rsidR="00FE4C77" w:rsidRPr="00FE4C77">
        <w:rPr>
          <w:rFonts w:ascii="Times New Roman" w:hAnsi="Times New Roman" w:cs="Times New Roman"/>
          <w:noProof/>
          <w:lang w:val="en-GB"/>
        </w:rPr>
        <w:t>, 10.</w:t>
      </w:r>
    </w:p>
    <w:p w14:paraId="6BF60334" w14:textId="473340E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Scott,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Mann,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Watson-Capps, J.J.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Sargeant, B.L.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Connor, R.C.</w:t>
      </w:r>
      <w:r w:rsidR="00FE4C77" w:rsidRPr="00FE4C77">
        <w:rPr>
          <w:rFonts w:ascii="Times New Roman" w:hAnsi="Times New Roman" w:cs="Times New Roman"/>
          <w:noProof/>
          <w:lang w:val="en-GB"/>
        </w:rPr>
        <w:t xml:space="preserve"> (2005) Aggression in bottlenose dolphins: Evidence for sexual coercion, male-male competition, and female tolerance through analysis of tooth-rake marks and behaviour.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142</w:t>
      </w:r>
      <w:r w:rsidR="00FE4C77" w:rsidRPr="00FE4C77">
        <w:rPr>
          <w:rFonts w:ascii="Times New Roman" w:hAnsi="Times New Roman" w:cs="Times New Roman"/>
          <w:noProof/>
          <w:lang w:val="en-GB"/>
        </w:rPr>
        <w:t>, 21–44.</w:t>
      </w:r>
    </w:p>
    <w:p w14:paraId="57E5CF5C" w14:textId="64D21F7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Seaver, C.M.S.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Hurd, P.L.</w:t>
      </w:r>
      <w:r w:rsidR="00FE4C77" w:rsidRPr="00FE4C77">
        <w:rPr>
          <w:rFonts w:ascii="Times New Roman" w:hAnsi="Times New Roman" w:cs="Times New Roman"/>
          <w:noProof/>
          <w:lang w:val="en-GB"/>
        </w:rPr>
        <w:t xml:space="preserve"> (2017) Are there consistent behavioral differences between sexes and male color morphs in </w:t>
      </w:r>
      <w:r w:rsidR="00FE4C77" w:rsidRPr="001D63EC">
        <w:rPr>
          <w:rFonts w:ascii="Times New Roman" w:hAnsi="Times New Roman" w:cs="Times New Roman"/>
          <w:i/>
          <w:iCs/>
          <w:noProof/>
          <w:lang w:val="en-GB"/>
        </w:rPr>
        <w:t>Pelvicachromis pulcher</w:t>
      </w:r>
      <w:r w:rsidR="00FE4C77" w:rsidRPr="00FE4C77">
        <w:rPr>
          <w:rFonts w:ascii="Times New Roman" w:hAnsi="Times New Roman" w:cs="Times New Roman"/>
          <w:noProof/>
          <w:lang w:val="en-GB"/>
        </w:rPr>
        <w:t xml:space="preserve">? </w:t>
      </w:r>
      <w:del w:id="770" w:author="Lauren Harrison" w:date="2021-04-17T16:48:00Z">
        <w:r w:rsidR="00FE4C77" w:rsidRPr="00FE4C77" w:rsidDel="00221C94">
          <w:rPr>
            <w:rFonts w:ascii="Times New Roman" w:hAnsi="Times New Roman" w:cs="Times New Roman"/>
            <w:i/>
            <w:iCs/>
            <w:noProof/>
            <w:lang w:val="en-GB"/>
          </w:rPr>
          <w:delText>ZOOLOGY</w:delText>
        </w:r>
        <w:r w:rsidR="00FE4C77" w:rsidRPr="00FE4C77" w:rsidDel="00221C94">
          <w:rPr>
            <w:rFonts w:ascii="Times New Roman" w:hAnsi="Times New Roman" w:cs="Times New Roman"/>
            <w:noProof/>
            <w:lang w:val="en-GB"/>
          </w:rPr>
          <w:delText xml:space="preserve"> </w:delText>
        </w:r>
      </w:del>
      <w:ins w:id="771" w:author="Lauren Harrison" w:date="2021-04-17T16:48:00Z">
        <w:r w:rsidR="00221C94">
          <w:rPr>
            <w:rFonts w:ascii="Times New Roman" w:hAnsi="Times New Roman" w:cs="Times New Roman"/>
            <w:i/>
            <w:iCs/>
            <w:noProof/>
            <w:lang w:val="en-GB"/>
          </w:rPr>
          <w:t>Zoology</w:t>
        </w:r>
        <w:r w:rsidR="00221C94" w:rsidRPr="00FE4C77">
          <w:rPr>
            <w:rFonts w:ascii="Times New Roman" w:hAnsi="Times New Roman" w:cs="Times New Roman"/>
            <w:noProof/>
            <w:lang w:val="en-GB"/>
          </w:rPr>
          <w:t xml:space="preserve"> </w:t>
        </w:r>
      </w:ins>
      <w:r w:rsidR="00FE4C77" w:rsidRPr="00FE4C77">
        <w:rPr>
          <w:rFonts w:ascii="Times New Roman" w:hAnsi="Times New Roman" w:cs="Times New Roman"/>
          <w:b/>
          <w:bCs/>
          <w:noProof/>
          <w:lang w:val="en-GB"/>
        </w:rPr>
        <w:t>122</w:t>
      </w:r>
      <w:r w:rsidR="00FE4C77" w:rsidRPr="00FE4C77">
        <w:rPr>
          <w:rFonts w:ascii="Times New Roman" w:hAnsi="Times New Roman" w:cs="Times New Roman"/>
          <w:noProof/>
          <w:lang w:val="en-GB"/>
        </w:rPr>
        <w:t>, 115–125.</w:t>
      </w:r>
    </w:p>
    <w:p w14:paraId="2650E4CD" w14:textId="6E852A4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Selonen, V.</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Hanski, I.K.</w:t>
      </w:r>
      <w:r w:rsidR="00FE4C77" w:rsidRPr="00FE4C77">
        <w:rPr>
          <w:rFonts w:ascii="Times New Roman" w:hAnsi="Times New Roman" w:cs="Times New Roman"/>
          <w:noProof/>
          <w:lang w:val="en-GB"/>
        </w:rPr>
        <w:t xml:space="preserve"> (2006) Habitat exploration and use in dispersing juvenile flying squirrels. </w:t>
      </w:r>
      <w:r w:rsidR="00FE4C77" w:rsidRPr="00FE4C77">
        <w:rPr>
          <w:rFonts w:ascii="Times New Roman" w:hAnsi="Times New Roman" w:cs="Times New Roman"/>
          <w:i/>
          <w:iCs/>
          <w:noProof/>
          <w:lang w:val="en-GB"/>
        </w:rPr>
        <w:t>Journal of Animal Ecology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75</w:t>
      </w:r>
      <w:r w:rsidR="00FE4C77" w:rsidRPr="00FE4C77">
        <w:rPr>
          <w:rFonts w:ascii="Times New Roman" w:hAnsi="Times New Roman" w:cs="Times New Roman"/>
          <w:noProof/>
          <w:lang w:val="en-GB"/>
        </w:rPr>
        <w:t>, 1440–1449.</w:t>
      </w:r>
    </w:p>
    <w:p w14:paraId="086640ED" w14:textId="7C8BE49C" w:rsidR="00FE4C77" w:rsidRDefault="00FE4C77" w:rsidP="00FE4C77">
      <w:pPr>
        <w:widowControl w:val="0"/>
        <w:autoSpaceDE w:val="0"/>
        <w:autoSpaceDN w:val="0"/>
        <w:adjustRightInd w:val="0"/>
        <w:spacing w:line="480" w:lineRule="auto"/>
        <w:ind w:left="480" w:hanging="480"/>
        <w:rPr>
          <w:ins w:id="772" w:author="Lauren Harrison" w:date="2021-05-21T13:23:00Z"/>
          <w:rFonts w:ascii="Times New Roman" w:hAnsi="Times New Roman" w:cs="Times New Roman"/>
          <w:noProof/>
          <w:lang w:val="en-GB"/>
        </w:rPr>
      </w:pP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Viechtbauer, W.</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(2020) Revisiting and expanding the meta-analysis of variation: The log coefficient of variation ratio. </w:t>
      </w:r>
      <w:r w:rsidRPr="00FE4C77">
        <w:rPr>
          <w:rFonts w:ascii="Times New Roman" w:hAnsi="Times New Roman" w:cs="Times New Roman"/>
          <w:i/>
          <w:iCs/>
          <w:noProof/>
          <w:lang w:val="en-GB"/>
        </w:rPr>
        <w:t>Research Synthesis Methods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11</w:t>
      </w:r>
      <w:r w:rsidRPr="00FE4C77">
        <w:rPr>
          <w:rFonts w:ascii="Times New Roman" w:hAnsi="Times New Roman" w:cs="Times New Roman"/>
          <w:noProof/>
          <w:lang w:val="en-GB"/>
        </w:rPr>
        <w:t>, 553–567.</w:t>
      </w:r>
    </w:p>
    <w:p w14:paraId="1DCE3D0B" w14:textId="302D5264" w:rsidR="00843FA2" w:rsidRDefault="00843FA2" w:rsidP="00FE4C77">
      <w:pPr>
        <w:widowControl w:val="0"/>
        <w:autoSpaceDE w:val="0"/>
        <w:autoSpaceDN w:val="0"/>
        <w:adjustRightInd w:val="0"/>
        <w:spacing w:line="480" w:lineRule="auto"/>
        <w:ind w:left="480" w:hanging="480"/>
        <w:rPr>
          <w:ins w:id="773" w:author="Lauren Harrison" w:date="2021-05-22T13:30:00Z"/>
          <w:rFonts w:ascii="Times New Roman" w:hAnsi="Times New Roman" w:cs="Times New Roman"/>
          <w:noProof/>
          <w:lang w:val="en-GB"/>
        </w:rPr>
      </w:pPr>
      <w:ins w:id="774" w:author="Lauren Harrison" w:date="2021-05-21T13:23:00Z">
        <w:r>
          <w:rPr>
            <w:rFonts w:ascii="Times New Roman" w:hAnsi="Times New Roman" w:cs="Times New Roman"/>
            <w:smallCaps/>
            <w:noProof/>
            <w:lang w:val="en-GB"/>
          </w:rPr>
          <w:t>Shields, S.A.</w:t>
        </w:r>
        <w:r w:rsidRPr="00FE4C77">
          <w:rPr>
            <w:rFonts w:ascii="Times New Roman" w:hAnsi="Times New Roman" w:cs="Times New Roman"/>
            <w:noProof/>
            <w:lang w:val="en-GB"/>
          </w:rPr>
          <w:t xml:space="preserve"> (</w:t>
        </w:r>
        <w:r>
          <w:rPr>
            <w:rFonts w:ascii="Times New Roman" w:hAnsi="Times New Roman" w:cs="Times New Roman"/>
            <w:noProof/>
            <w:lang w:val="en-GB"/>
          </w:rPr>
          <w:t>1982</w:t>
        </w:r>
        <w:r w:rsidRPr="00FE4C77">
          <w:rPr>
            <w:rFonts w:ascii="Times New Roman" w:hAnsi="Times New Roman" w:cs="Times New Roman"/>
            <w:noProof/>
            <w:lang w:val="en-GB"/>
          </w:rPr>
          <w:t xml:space="preserve">) </w:t>
        </w:r>
        <w:r w:rsidR="00D00799">
          <w:rPr>
            <w:rFonts w:ascii="Times New Roman" w:hAnsi="Times New Roman" w:cs="Times New Roman"/>
            <w:noProof/>
            <w:lang w:val="en-GB"/>
          </w:rPr>
          <w:t xml:space="preserve">The variability hypothesis: </w:t>
        </w:r>
      </w:ins>
      <w:ins w:id="775" w:author="Lauren Harrison" w:date="2021-05-21T13:24:00Z">
        <w:r w:rsidR="00D00799">
          <w:rPr>
            <w:rFonts w:ascii="Times New Roman" w:hAnsi="Times New Roman" w:cs="Times New Roman"/>
            <w:noProof/>
            <w:lang w:val="en-GB"/>
          </w:rPr>
          <w:t>The history of a biological model of sex differences in intelligence</w:t>
        </w:r>
      </w:ins>
      <w:ins w:id="776" w:author="Lauren Harrison" w:date="2021-05-21T13:23:00Z">
        <w:r w:rsidRPr="00FE4C77">
          <w:rPr>
            <w:rFonts w:ascii="Times New Roman" w:hAnsi="Times New Roman" w:cs="Times New Roman"/>
            <w:noProof/>
            <w:lang w:val="en-GB"/>
          </w:rPr>
          <w:t xml:space="preserve">. </w:t>
        </w:r>
      </w:ins>
      <w:ins w:id="777" w:author="Lauren Harrison" w:date="2021-05-21T13:24:00Z">
        <w:r w:rsidR="00D00799">
          <w:rPr>
            <w:rFonts w:ascii="Times New Roman" w:hAnsi="Times New Roman" w:cs="Times New Roman"/>
            <w:i/>
            <w:iCs/>
            <w:noProof/>
            <w:lang w:val="en-GB"/>
          </w:rPr>
          <w:t>Signs: Journal of Women in Culture and Society</w:t>
        </w:r>
      </w:ins>
      <w:ins w:id="778" w:author="Lauren Harrison" w:date="2021-05-21T13:23:00Z">
        <w:r w:rsidRPr="00FE4C77">
          <w:rPr>
            <w:rFonts w:ascii="Times New Roman" w:hAnsi="Times New Roman" w:cs="Times New Roman"/>
            <w:noProof/>
            <w:lang w:val="en-GB"/>
          </w:rPr>
          <w:t xml:space="preserve"> </w:t>
        </w:r>
      </w:ins>
      <w:ins w:id="779" w:author="Lauren Harrison" w:date="2021-05-21T13:24:00Z">
        <w:r w:rsidR="00D00799">
          <w:rPr>
            <w:rFonts w:ascii="Times New Roman" w:hAnsi="Times New Roman" w:cs="Times New Roman"/>
            <w:b/>
            <w:bCs/>
            <w:noProof/>
            <w:lang w:val="en-GB"/>
          </w:rPr>
          <w:t>7</w:t>
        </w:r>
      </w:ins>
      <w:ins w:id="780" w:author="Lauren Harrison" w:date="2021-05-21T13:23:00Z">
        <w:r w:rsidRPr="00FE4C77">
          <w:rPr>
            <w:rFonts w:ascii="Times New Roman" w:hAnsi="Times New Roman" w:cs="Times New Roman"/>
            <w:noProof/>
            <w:lang w:val="en-GB"/>
          </w:rPr>
          <w:t xml:space="preserve">, </w:t>
        </w:r>
      </w:ins>
      <w:ins w:id="781" w:author="Lauren Harrison" w:date="2021-05-21T13:24:00Z">
        <w:r w:rsidR="00D00799">
          <w:rPr>
            <w:rFonts w:ascii="Times New Roman" w:hAnsi="Times New Roman" w:cs="Times New Roman"/>
            <w:noProof/>
            <w:lang w:val="en-GB"/>
          </w:rPr>
          <w:t>769-797</w:t>
        </w:r>
      </w:ins>
      <w:ins w:id="782" w:author="Lauren Harrison" w:date="2021-05-21T13:23:00Z">
        <w:r w:rsidRPr="00FE4C77">
          <w:rPr>
            <w:rFonts w:ascii="Times New Roman" w:hAnsi="Times New Roman" w:cs="Times New Roman"/>
            <w:noProof/>
            <w:lang w:val="en-GB"/>
          </w:rPr>
          <w:t>.</w:t>
        </w:r>
      </w:ins>
    </w:p>
    <w:p w14:paraId="55BE9560" w14:textId="64B31BC5" w:rsidR="00D66A89" w:rsidRPr="00FE4C77" w:rsidRDefault="00D66A89" w:rsidP="00FE4C77">
      <w:pPr>
        <w:widowControl w:val="0"/>
        <w:autoSpaceDE w:val="0"/>
        <w:autoSpaceDN w:val="0"/>
        <w:adjustRightInd w:val="0"/>
        <w:spacing w:line="480" w:lineRule="auto"/>
        <w:ind w:left="480" w:hanging="480"/>
        <w:rPr>
          <w:rFonts w:ascii="Times New Roman" w:hAnsi="Times New Roman" w:cs="Times New Roman"/>
          <w:noProof/>
          <w:lang w:val="en-GB"/>
        </w:rPr>
      </w:pPr>
      <w:ins w:id="783" w:author="Lauren Harrison" w:date="2021-05-22T13:30:00Z">
        <w:r>
          <w:rPr>
            <w:rFonts w:ascii="Times New Roman" w:hAnsi="Times New Roman" w:cs="Times New Roman"/>
            <w:smallCaps/>
            <w:noProof/>
            <w:lang w:val="en-GB"/>
          </w:rPr>
          <w:t>Shvetsova, E., Sofronova, A., Monajemi, R., Gagalova, K., Draisma, H.H.M., Whit</w:t>
        </w:r>
      </w:ins>
      <w:ins w:id="784" w:author="Lauren Harrison" w:date="2021-05-22T13:31:00Z">
        <w:r>
          <w:rPr>
            <w:rFonts w:ascii="Times New Roman" w:hAnsi="Times New Roman" w:cs="Times New Roman"/>
            <w:smallCaps/>
            <w:noProof/>
            <w:lang w:val="en-GB"/>
          </w:rPr>
          <w:t xml:space="preserve">e, S.J., Santen, G.W.E., </w:t>
        </w:r>
      </w:ins>
      <w:ins w:id="785" w:author="Lauren Harrison" w:date="2021-05-22T13:32:00Z">
        <w:r>
          <w:rPr>
            <w:rFonts w:ascii="Times New Roman" w:hAnsi="Times New Roman" w:cs="Times New Roman"/>
            <w:smallCaps/>
            <w:noProof/>
            <w:lang w:val="en-GB"/>
          </w:rPr>
          <w:t>Chuva de Sousa Lopes, S.M., Heijmans, B.T., van Meurs</w:t>
        </w:r>
      </w:ins>
      <w:ins w:id="786" w:author="Lauren Harrison" w:date="2021-05-22T13:33:00Z">
        <w:r>
          <w:rPr>
            <w:rFonts w:ascii="Times New Roman" w:hAnsi="Times New Roman" w:cs="Times New Roman"/>
            <w:smallCaps/>
            <w:noProof/>
            <w:lang w:val="en-GB"/>
          </w:rPr>
          <w:t>, J., Jansen, R., Franke, L., Kiełbasa, S.M., den Dunnen, J.T.</w:t>
        </w:r>
      </w:ins>
      <w:ins w:id="787" w:author="Lauren Harrison" w:date="2021-05-22T13:34:00Z">
        <w:r>
          <w:rPr>
            <w:rFonts w:ascii="Times New Roman" w:hAnsi="Times New Roman" w:cs="Times New Roman"/>
            <w:smallCaps/>
            <w:noProof/>
            <w:lang w:val="en-GB"/>
          </w:rPr>
          <w:t xml:space="preserve"> &amp;</w:t>
        </w:r>
      </w:ins>
      <w:ins w:id="788" w:author="Lauren Harrison" w:date="2021-05-22T13:33:00Z">
        <w:r>
          <w:rPr>
            <w:rFonts w:ascii="Times New Roman" w:hAnsi="Times New Roman" w:cs="Times New Roman"/>
            <w:smallCaps/>
            <w:noProof/>
            <w:lang w:val="en-GB"/>
          </w:rPr>
          <w:t xml:space="preserve"> ‘t </w:t>
        </w:r>
      </w:ins>
      <w:ins w:id="789" w:author="Lauren Harrison" w:date="2021-05-22T13:34:00Z">
        <w:r>
          <w:rPr>
            <w:rFonts w:ascii="Times New Roman" w:hAnsi="Times New Roman" w:cs="Times New Roman"/>
            <w:smallCaps/>
            <w:noProof/>
            <w:lang w:val="en-GB"/>
          </w:rPr>
          <w:t>Hoen, P.A.C</w:t>
        </w:r>
      </w:ins>
      <w:ins w:id="790" w:author="Lauren Harrison" w:date="2021-05-22T13:35:00Z">
        <w:r w:rsidR="009E6D7B">
          <w:rPr>
            <w:rFonts w:ascii="Times New Roman" w:hAnsi="Times New Roman" w:cs="Times New Roman"/>
            <w:smallCaps/>
            <w:noProof/>
            <w:lang w:val="en-GB"/>
          </w:rPr>
          <w:t>.</w:t>
        </w:r>
      </w:ins>
      <w:ins w:id="791" w:author="Lauren Harrison" w:date="2021-05-22T13:30:00Z">
        <w:r w:rsidRPr="00FE4C77">
          <w:rPr>
            <w:rFonts w:ascii="Times New Roman" w:hAnsi="Times New Roman" w:cs="Times New Roman"/>
            <w:noProof/>
            <w:lang w:val="en-GB"/>
          </w:rPr>
          <w:t xml:space="preserve"> (</w:t>
        </w:r>
      </w:ins>
      <w:ins w:id="792" w:author="Lauren Harrison" w:date="2021-05-22T13:34:00Z">
        <w:r>
          <w:rPr>
            <w:rFonts w:ascii="Times New Roman" w:hAnsi="Times New Roman" w:cs="Times New Roman"/>
            <w:noProof/>
            <w:lang w:val="en-GB"/>
          </w:rPr>
          <w:t>2019</w:t>
        </w:r>
      </w:ins>
      <w:ins w:id="793" w:author="Lauren Harrison" w:date="2021-05-22T13:30:00Z">
        <w:r w:rsidRPr="00FE4C77">
          <w:rPr>
            <w:rFonts w:ascii="Times New Roman" w:hAnsi="Times New Roman" w:cs="Times New Roman"/>
            <w:noProof/>
            <w:lang w:val="en-GB"/>
          </w:rPr>
          <w:t xml:space="preserve">) </w:t>
        </w:r>
      </w:ins>
      <w:ins w:id="794" w:author="Lauren Harrison" w:date="2021-05-22T13:34:00Z">
        <w:r>
          <w:rPr>
            <w:rFonts w:ascii="Times New Roman" w:hAnsi="Times New Roman" w:cs="Times New Roman"/>
            <w:noProof/>
            <w:lang w:val="en-GB"/>
          </w:rPr>
          <w:t>Skewed X-inactivation is common in the general female population</w:t>
        </w:r>
      </w:ins>
      <w:ins w:id="795" w:author="Lauren Harrison" w:date="2021-05-22T13:30:00Z">
        <w:r w:rsidRPr="00FE4C77">
          <w:rPr>
            <w:rFonts w:ascii="Times New Roman" w:hAnsi="Times New Roman" w:cs="Times New Roman"/>
            <w:noProof/>
            <w:lang w:val="en-GB"/>
          </w:rPr>
          <w:t xml:space="preserve">. </w:t>
        </w:r>
      </w:ins>
      <w:ins w:id="796" w:author="Lauren Harrison" w:date="2021-05-22T13:34:00Z">
        <w:r>
          <w:rPr>
            <w:rFonts w:ascii="Times New Roman" w:hAnsi="Times New Roman" w:cs="Times New Roman"/>
            <w:i/>
            <w:iCs/>
            <w:noProof/>
            <w:lang w:val="en-GB"/>
          </w:rPr>
          <w:t>European Journal of Human Genetics</w:t>
        </w:r>
      </w:ins>
      <w:ins w:id="797" w:author="Lauren Harrison" w:date="2021-05-22T13:30:00Z">
        <w:r w:rsidRPr="00FE4C77">
          <w:rPr>
            <w:rFonts w:ascii="Times New Roman" w:hAnsi="Times New Roman" w:cs="Times New Roman"/>
            <w:noProof/>
            <w:lang w:val="en-GB"/>
          </w:rPr>
          <w:t xml:space="preserve"> </w:t>
        </w:r>
      </w:ins>
      <w:ins w:id="798" w:author="Lauren Harrison" w:date="2021-05-22T13:35:00Z">
        <w:r>
          <w:rPr>
            <w:rFonts w:ascii="Times New Roman" w:hAnsi="Times New Roman" w:cs="Times New Roman"/>
            <w:b/>
            <w:bCs/>
            <w:noProof/>
            <w:lang w:val="en-GB"/>
          </w:rPr>
          <w:t>27</w:t>
        </w:r>
      </w:ins>
      <w:ins w:id="799" w:author="Lauren Harrison" w:date="2021-05-22T13:30:00Z">
        <w:r w:rsidRPr="00FE4C77">
          <w:rPr>
            <w:rFonts w:ascii="Times New Roman" w:hAnsi="Times New Roman" w:cs="Times New Roman"/>
            <w:noProof/>
            <w:lang w:val="en-GB"/>
          </w:rPr>
          <w:t xml:space="preserve">, </w:t>
        </w:r>
      </w:ins>
      <w:ins w:id="800" w:author="Lauren Harrison" w:date="2021-05-22T13:35:00Z">
        <w:r>
          <w:rPr>
            <w:rFonts w:ascii="Times New Roman" w:hAnsi="Times New Roman" w:cs="Times New Roman"/>
            <w:noProof/>
            <w:lang w:val="en-GB"/>
          </w:rPr>
          <w:t>455-465</w:t>
        </w:r>
      </w:ins>
      <w:ins w:id="801" w:author="Lauren Harrison" w:date="2021-05-22T13:30:00Z">
        <w:r w:rsidRPr="00FE4C77">
          <w:rPr>
            <w:rFonts w:ascii="Times New Roman" w:hAnsi="Times New Roman" w:cs="Times New Roman"/>
            <w:noProof/>
            <w:lang w:val="en-GB"/>
          </w:rPr>
          <w:t>.</w:t>
        </w:r>
      </w:ins>
    </w:p>
    <w:p w14:paraId="55D57D44" w14:textId="174DF7E5"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Sih,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Bell, A.M.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Johnson, J.C.</w:t>
      </w:r>
      <w:r w:rsidRPr="00FE4C77">
        <w:rPr>
          <w:rFonts w:ascii="Times New Roman" w:hAnsi="Times New Roman" w:cs="Times New Roman"/>
          <w:noProof/>
          <w:lang w:val="en-GB"/>
        </w:rPr>
        <w:t xml:space="preserve"> (2004) Behavioral syndromes: an ecological and evolutionary overview. </w:t>
      </w:r>
      <w:r w:rsidRPr="00FE4C77">
        <w:rPr>
          <w:rFonts w:ascii="Times New Roman" w:hAnsi="Times New Roman" w:cs="Times New Roman"/>
          <w:i/>
          <w:iCs/>
          <w:noProof/>
          <w:lang w:val="en-GB"/>
        </w:rPr>
        <w:t>T</w:t>
      </w:r>
      <w:ins w:id="802" w:author="Lauren Harrison" w:date="2021-04-17T16:48:00Z">
        <w:r w:rsidR="00221C94">
          <w:rPr>
            <w:rFonts w:ascii="Times New Roman" w:hAnsi="Times New Roman" w:cs="Times New Roman"/>
            <w:i/>
            <w:iCs/>
            <w:noProof/>
            <w:lang w:val="en-GB"/>
          </w:rPr>
          <w:t xml:space="preserve">rends in </w:t>
        </w:r>
      </w:ins>
      <w:del w:id="803" w:author="Lauren Harrison" w:date="2021-04-17T16:48:00Z">
        <w:r w:rsidRPr="00FE4C77" w:rsidDel="00221C94">
          <w:rPr>
            <w:rFonts w:ascii="Times New Roman" w:hAnsi="Times New Roman" w:cs="Times New Roman"/>
            <w:i/>
            <w:iCs/>
            <w:noProof/>
            <w:lang w:val="en-GB"/>
          </w:rPr>
          <w:delText>R</w:delText>
        </w:r>
      </w:del>
      <w:r w:rsidRPr="00FE4C77">
        <w:rPr>
          <w:rFonts w:ascii="Times New Roman" w:hAnsi="Times New Roman" w:cs="Times New Roman"/>
          <w:i/>
          <w:iCs/>
          <w:noProof/>
          <w:lang w:val="en-GB"/>
        </w:rPr>
        <w:t>E</w:t>
      </w:r>
      <w:ins w:id="804" w:author="Lauren Harrison" w:date="2021-04-17T16:48:00Z">
        <w:r w:rsidR="00221C94">
          <w:rPr>
            <w:rFonts w:ascii="Times New Roman" w:hAnsi="Times New Roman" w:cs="Times New Roman"/>
            <w:i/>
            <w:iCs/>
            <w:noProof/>
            <w:lang w:val="en-GB"/>
          </w:rPr>
          <w:t xml:space="preserve">cology and </w:t>
        </w:r>
      </w:ins>
      <w:r w:rsidRPr="00FE4C77">
        <w:rPr>
          <w:rFonts w:ascii="Times New Roman" w:hAnsi="Times New Roman" w:cs="Times New Roman"/>
          <w:i/>
          <w:iCs/>
          <w:noProof/>
          <w:lang w:val="en-GB"/>
        </w:rPr>
        <w:t>E</w:t>
      </w:r>
      <w:ins w:id="805" w:author="Lauren Harrison" w:date="2021-04-17T16:48:00Z">
        <w:r w:rsidR="00221C94">
          <w:rPr>
            <w:rFonts w:ascii="Times New Roman" w:hAnsi="Times New Roman" w:cs="Times New Roman"/>
            <w:i/>
            <w:iCs/>
            <w:noProof/>
            <w:lang w:val="en-GB"/>
          </w:rPr>
          <w:t>volution</w:t>
        </w:r>
      </w:ins>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19</w:t>
      </w:r>
      <w:r w:rsidRPr="00FE4C77">
        <w:rPr>
          <w:rFonts w:ascii="Times New Roman" w:hAnsi="Times New Roman" w:cs="Times New Roman"/>
          <w:noProof/>
          <w:lang w:val="en-GB"/>
        </w:rPr>
        <w:t>, 372–378.</w:t>
      </w:r>
    </w:p>
    <w:p w14:paraId="7A338A3E" w14:textId="6221EBC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Skog, M.</w:t>
      </w:r>
      <w:r w:rsidR="00FE4C77" w:rsidRPr="00FE4C77">
        <w:rPr>
          <w:rFonts w:ascii="Times New Roman" w:hAnsi="Times New Roman" w:cs="Times New Roman"/>
          <w:noProof/>
          <w:lang w:val="en-GB"/>
        </w:rPr>
        <w:t xml:space="preserve"> (2009) Intersexual differences in European lobster (</w:t>
      </w:r>
      <w:r w:rsidR="00FE4C77" w:rsidRPr="001D63EC">
        <w:rPr>
          <w:rFonts w:ascii="Times New Roman" w:hAnsi="Times New Roman" w:cs="Times New Roman"/>
          <w:i/>
          <w:iCs/>
          <w:noProof/>
          <w:lang w:val="en-GB"/>
        </w:rPr>
        <w:t>Homarus gammarus</w:t>
      </w:r>
      <w:r w:rsidR="00FE4C77" w:rsidRPr="00FE4C77">
        <w:rPr>
          <w:rFonts w:ascii="Times New Roman" w:hAnsi="Times New Roman" w:cs="Times New Roman"/>
          <w:noProof/>
          <w:lang w:val="en-GB"/>
        </w:rPr>
        <w:t xml:space="preserve">): Recognition mechanisms and agonistic behaviours.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146</w:t>
      </w:r>
      <w:r w:rsidR="00FE4C77" w:rsidRPr="00FE4C77">
        <w:rPr>
          <w:rFonts w:ascii="Times New Roman" w:hAnsi="Times New Roman" w:cs="Times New Roman"/>
          <w:noProof/>
          <w:lang w:val="en-GB"/>
        </w:rPr>
        <w:t>, 1071–1091.</w:t>
      </w:r>
    </w:p>
    <w:p w14:paraId="264B65FC" w14:textId="43758F9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Slater, K.Y.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Schaffner, C.M.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Aureli, F.</w:t>
      </w:r>
      <w:r w:rsidR="00FE4C77" w:rsidRPr="00FE4C77">
        <w:rPr>
          <w:rFonts w:ascii="Times New Roman" w:hAnsi="Times New Roman" w:cs="Times New Roman"/>
          <w:noProof/>
          <w:lang w:val="en-GB"/>
        </w:rPr>
        <w:t xml:space="preserve"> (2009) Sex differences in the social behavior of wild spider monkeys (</w:t>
      </w:r>
      <w:r w:rsidR="00FE4C77" w:rsidRPr="001D63EC">
        <w:rPr>
          <w:rFonts w:ascii="Times New Roman" w:hAnsi="Times New Roman" w:cs="Times New Roman"/>
          <w:i/>
          <w:iCs/>
          <w:noProof/>
          <w:lang w:val="en-GB"/>
        </w:rPr>
        <w:t>Ateles geoffroyi</w:t>
      </w:r>
      <w:r w:rsidR="00FE4C77" w:rsidRPr="00FE4C77">
        <w:rPr>
          <w:rFonts w:ascii="Times New Roman" w:hAnsi="Times New Roman" w:cs="Times New Roman"/>
          <w:noProof/>
          <w:lang w:val="en-GB"/>
        </w:rPr>
        <w:t xml:space="preserve"> yucatanensis). </w:t>
      </w:r>
      <w:del w:id="806" w:author="Lauren Harrison" w:date="2021-04-17T16:48:00Z">
        <w:r w:rsidR="00FE4C77" w:rsidRPr="00FE4C77" w:rsidDel="00221C94">
          <w:rPr>
            <w:rFonts w:ascii="Times New Roman" w:hAnsi="Times New Roman" w:cs="Times New Roman"/>
            <w:i/>
            <w:iCs/>
            <w:noProof/>
            <w:lang w:val="en-GB"/>
          </w:rPr>
          <w:delText>AMERICAN JOURNAL OF PRIMATOLOGY</w:delText>
        </w:r>
        <w:r w:rsidR="00FE4C77" w:rsidRPr="00FE4C77" w:rsidDel="00221C94">
          <w:rPr>
            <w:rFonts w:ascii="Times New Roman" w:hAnsi="Times New Roman" w:cs="Times New Roman"/>
            <w:noProof/>
            <w:lang w:val="en-GB"/>
          </w:rPr>
          <w:delText xml:space="preserve"> </w:delText>
        </w:r>
      </w:del>
      <w:ins w:id="807" w:author="Lauren Harrison" w:date="2021-04-17T16:48:00Z">
        <w:r w:rsidR="00221C94">
          <w:rPr>
            <w:rFonts w:ascii="Times New Roman" w:hAnsi="Times New Roman" w:cs="Times New Roman"/>
            <w:i/>
            <w:iCs/>
            <w:noProof/>
            <w:lang w:val="en-GB"/>
          </w:rPr>
          <w:t>American Journal of Primatolo</w:t>
        </w:r>
      </w:ins>
      <w:ins w:id="808" w:author="Lauren Harrison" w:date="2021-04-17T16:49:00Z">
        <w:r w:rsidR="00221C94">
          <w:rPr>
            <w:rFonts w:ascii="Times New Roman" w:hAnsi="Times New Roman" w:cs="Times New Roman"/>
            <w:i/>
            <w:iCs/>
            <w:noProof/>
            <w:lang w:val="en-GB"/>
          </w:rPr>
          <w:t xml:space="preserve">gy </w:t>
        </w:r>
      </w:ins>
      <w:r w:rsidR="00FE4C77" w:rsidRPr="00FE4C77">
        <w:rPr>
          <w:rFonts w:ascii="Times New Roman" w:hAnsi="Times New Roman" w:cs="Times New Roman"/>
          <w:b/>
          <w:bCs/>
          <w:noProof/>
          <w:lang w:val="en-GB"/>
        </w:rPr>
        <w:t>71</w:t>
      </w:r>
      <w:r w:rsidR="00FE4C77" w:rsidRPr="00FE4C77">
        <w:rPr>
          <w:rFonts w:ascii="Times New Roman" w:hAnsi="Times New Roman" w:cs="Times New Roman"/>
          <w:noProof/>
          <w:lang w:val="en-GB"/>
        </w:rPr>
        <w:t>, 21–29.</w:t>
      </w:r>
    </w:p>
    <w:p w14:paraId="359438F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lastRenderedPageBreak/>
        <w:t>Smith, B.R.</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Blumstein, D.T.</w:t>
      </w:r>
      <w:r w:rsidRPr="00FE4C77">
        <w:rPr>
          <w:rFonts w:ascii="Times New Roman" w:hAnsi="Times New Roman" w:cs="Times New Roman"/>
          <w:noProof/>
          <w:lang w:val="en-GB"/>
        </w:rPr>
        <w:t xml:space="preserve"> (2008) Fitness consequences of personality: A meta-analysis. </w:t>
      </w:r>
      <w:r w:rsidRPr="00FE4C77">
        <w:rPr>
          <w:rFonts w:ascii="Times New Roman" w:hAnsi="Times New Roman" w:cs="Times New Roman"/>
          <w:i/>
          <w:iCs/>
          <w:noProof/>
          <w:lang w:val="en-GB"/>
        </w:rPr>
        <w:t>Behavioral Ecology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19</w:t>
      </w:r>
      <w:r w:rsidRPr="00FE4C77">
        <w:rPr>
          <w:rFonts w:ascii="Times New Roman" w:hAnsi="Times New Roman" w:cs="Times New Roman"/>
          <w:noProof/>
          <w:lang w:val="en-GB"/>
        </w:rPr>
        <w:t>, 448–455.</w:t>
      </w:r>
    </w:p>
    <w:p w14:paraId="1259E2A1" w14:textId="4972988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Snekser, J.L.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McRobert, S.P.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Clotfelter, E.D.</w:t>
      </w:r>
      <w:r w:rsidR="00FE4C77" w:rsidRPr="00FE4C77">
        <w:rPr>
          <w:rFonts w:ascii="Times New Roman" w:hAnsi="Times New Roman" w:cs="Times New Roman"/>
          <w:noProof/>
          <w:lang w:val="en-GB"/>
        </w:rPr>
        <w:t xml:space="preserve"> (2006) Social partner preferences of male and female fighting fish (</w:t>
      </w:r>
      <w:r w:rsidR="00FE4C77" w:rsidRPr="001D63EC">
        <w:rPr>
          <w:rFonts w:ascii="Times New Roman" w:hAnsi="Times New Roman" w:cs="Times New Roman"/>
          <w:i/>
          <w:iCs/>
          <w:noProof/>
          <w:lang w:val="en-GB"/>
        </w:rPr>
        <w:t>Betta splendens</w:t>
      </w:r>
      <w:r w:rsidR="00FE4C77" w:rsidRPr="00FE4C77">
        <w:rPr>
          <w:rFonts w:ascii="Times New Roman" w:hAnsi="Times New Roman" w:cs="Times New Roman"/>
          <w:noProof/>
          <w:lang w:val="en-GB"/>
        </w:rPr>
        <w:t xml:space="preserve">). </w:t>
      </w:r>
      <w:del w:id="809" w:author="Lauren Harrison" w:date="2021-04-17T16:49:00Z">
        <w:r w:rsidR="00FE4C77" w:rsidRPr="00FE4C77" w:rsidDel="00221C94">
          <w:rPr>
            <w:rFonts w:ascii="Times New Roman" w:hAnsi="Times New Roman" w:cs="Times New Roman"/>
            <w:i/>
            <w:iCs/>
            <w:noProof/>
            <w:lang w:val="en-GB"/>
          </w:rPr>
          <w:delText>BEHAVIOURAL PROCESSES</w:delText>
        </w:r>
      </w:del>
      <w:ins w:id="810" w:author="Lauren Harrison" w:date="2021-04-17T16:49:00Z">
        <w:r w:rsidR="00221C94">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38–41.</w:t>
      </w:r>
    </w:p>
    <w:p w14:paraId="1D57E2E1"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Snell, D.M.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Turner, J.M.A.</w:t>
      </w:r>
      <w:r w:rsidRPr="00FE4C77">
        <w:rPr>
          <w:rFonts w:ascii="Times New Roman" w:hAnsi="Times New Roman" w:cs="Times New Roman"/>
          <w:noProof/>
          <w:lang w:val="en-GB"/>
        </w:rPr>
        <w:t xml:space="preserve"> (2018) Sex Chromosome Effects on Male–Female Differences in Mammals. </w:t>
      </w:r>
      <w:r w:rsidRPr="00FE4C77">
        <w:rPr>
          <w:rFonts w:ascii="Times New Roman" w:hAnsi="Times New Roman" w:cs="Times New Roman"/>
          <w:i/>
          <w:iCs/>
          <w:noProof/>
          <w:lang w:val="en-GB"/>
        </w:rPr>
        <w:t>Current 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28</w:t>
      </w:r>
      <w:r w:rsidRPr="00FE4C77">
        <w:rPr>
          <w:rFonts w:ascii="Times New Roman" w:hAnsi="Times New Roman" w:cs="Times New Roman"/>
          <w:noProof/>
          <w:lang w:val="en-GB"/>
        </w:rPr>
        <w:t>, R1313–R1324. The Authors.</w:t>
      </w:r>
    </w:p>
    <w:p w14:paraId="4FA7818B" w14:textId="4897199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Sol,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Maspons,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Gonzalez‐Voyer,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Morales-Castilla, 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Garamszegi, L.Z.</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Møller, A.P.</w:t>
      </w:r>
      <w:r w:rsidR="00FE4C77" w:rsidRPr="00FE4C77">
        <w:rPr>
          <w:rFonts w:ascii="Times New Roman" w:hAnsi="Times New Roman" w:cs="Times New Roman"/>
          <w:noProof/>
          <w:lang w:val="en-GB"/>
        </w:rPr>
        <w:t xml:space="preserve"> (2018) Risk-taking behavior, urbanization and the pace of life in birds. </w:t>
      </w:r>
      <w:r w:rsidR="00FE4C77" w:rsidRPr="00FE4C77">
        <w:rPr>
          <w:rFonts w:ascii="Times New Roman" w:hAnsi="Times New Roman" w:cs="Times New Roman"/>
          <w:i/>
          <w:iCs/>
          <w:noProof/>
          <w:lang w:val="en-GB"/>
        </w:rPr>
        <w:t>Behavioural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59.</w:t>
      </w:r>
    </w:p>
    <w:p w14:paraId="682186FD" w14:textId="432875F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Sørensen, 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Hanse, 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Krohn, T.</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Bertelsen, T.</w:t>
      </w:r>
      <w:r w:rsidR="00FE4C77" w:rsidRPr="00FE4C77">
        <w:rPr>
          <w:rFonts w:ascii="Times New Roman" w:hAnsi="Times New Roman" w:cs="Times New Roman"/>
          <w:noProof/>
          <w:lang w:val="en-GB"/>
        </w:rPr>
        <w:t xml:space="preserve"> (2010) Preferences for limited versus no contact in SD rats. </w:t>
      </w:r>
      <w:del w:id="811" w:author="Lauren Harrison" w:date="2021-04-17T16:49:00Z">
        <w:r w:rsidR="00FE4C77" w:rsidRPr="00FE4C77" w:rsidDel="00221C94">
          <w:rPr>
            <w:rFonts w:ascii="Times New Roman" w:hAnsi="Times New Roman" w:cs="Times New Roman"/>
            <w:i/>
            <w:iCs/>
            <w:noProof/>
            <w:lang w:val="en-GB"/>
          </w:rPr>
          <w:delText>LABORATORY ANIMALS</w:delText>
        </w:r>
      </w:del>
      <w:ins w:id="812" w:author="Lauren Harrison" w:date="2021-04-17T16:49:00Z">
        <w:r w:rsidR="00221C94">
          <w:rPr>
            <w:rFonts w:ascii="Times New Roman" w:hAnsi="Times New Roman" w:cs="Times New Roman"/>
            <w:i/>
            <w:iCs/>
            <w:noProof/>
            <w:lang w:val="en-GB"/>
          </w:rPr>
          <w:t>Laboratory Animals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44</w:t>
      </w:r>
      <w:r w:rsidR="00FE4C77" w:rsidRPr="00FE4C77">
        <w:rPr>
          <w:rFonts w:ascii="Times New Roman" w:hAnsi="Times New Roman" w:cs="Times New Roman"/>
          <w:noProof/>
          <w:lang w:val="en-GB"/>
        </w:rPr>
        <w:t>, 274–277.</w:t>
      </w:r>
    </w:p>
    <w:p w14:paraId="69447B6A" w14:textId="1C2E5C6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Sperry, J.H.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Weatherhead, P.J.</w:t>
      </w:r>
      <w:r w:rsidR="00FE4C77" w:rsidRPr="00FE4C77">
        <w:rPr>
          <w:rFonts w:ascii="Times New Roman" w:hAnsi="Times New Roman" w:cs="Times New Roman"/>
          <w:noProof/>
          <w:lang w:val="en-GB"/>
        </w:rPr>
        <w:t xml:space="preserve"> (2012) Individual and sex-based differences in behaviour and ecology of rat snakes in winter. </w:t>
      </w:r>
      <w:del w:id="813" w:author="Lauren Harrison" w:date="2021-04-17T16:49:00Z">
        <w:r w:rsidR="00FE4C77" w:rsidRPr="00FE4C77" w:rsidDel="00221C94">
          <w:rPr>
            <w:rFonts w:ascii="Times New Roman" w:hAnsi="Times New Roman" w:cs="Times New Roman"/>
            <w:i/>
            <w:iCs/>
            <w:noProof/>
            <w:lang w:val="en-GB"/>
          </w:rPr>
          <w:delText>JOURNAL OF ZOOLOGY</w:delText>
        </w:r>
      </w:del>
      <w:ins w:id="814" w:author="Lauren Harrison" w:date="2021-04-17T16:49:00Z">
        <w:r w:rsidR="00221C94">
          <w:rPr>
            <w:rFonts w:ascii="Times New Roman" w:hAnsi="Times New Roman" w:cs="Times New Roman"/>
            <w:i/>
            <w:iCs/>
            <w:noProof/>
            <w:lang w:val="en-GB"/>
          </w:rPr>
          <w:t>Journal of Zoology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287</w:t>
      </w:r>
      <w:r w:rsidR="00FE4C77" w:rsidRPr="00FE4C77">
        <w:rPr>
          <w:rFonts w:ascii="Times New Roman" w:hAnsi="Times New Roman" w:cs="Times New Roman"/>
          <w:noProof/>
          <w:lang w:val="en-GB"/>
        </w:rPr>
        <w:t>, 142–149.</w:t>
      </w:r>
    </w:p>
    <w:p w14:paraId="033F73BE" w14:textId="1F60C78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Stanley, C.R.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Mettke-Hofmann,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Preziosi, R.F.</w:t>
      </w:r>
      <w:r w:rsidR="00FE4C77" w:rsidRPr="00FE4C77">
        <w:rPr>
          <w:rFonts w:ascii="Times New Roman" w:hAnsi="Times New Roman" w:cs="Times New Roman"/>
          <w:noProof/>
          <w:lang w:val="en-GB"/>
        </w:rPr>
        <w:t xml:space="preserve"> (2017) Personality in the cockroach </w:t>
      </w:r>
      <w:r w:rsidR="00FE4C77" w:rsidRPr="001D63EC">
        <w:rPr>
          <w:rFonts w:ascii="Times New Roman" w:hAnsi="Times New Roman" w:cs="Times New Roman"/>
          <w:i/>
          <w:iCs/>
          <w:noProof/>
          <w:lang w:val="en-GB"/>
        </w:rPr>
        <w:t>Diploptera punctata</w:t>
      </w:r>
      <w:r w:rsidR="00FE4C77" w:rsidRPr="00FE4C77">
        <w:rPr>
          <w:rFonts w:ascii="Times New Roman" w:hAnsi="Times New Roman" w:cs="Times New Roman"/>
          <w:noProof/>
          <w:lang w:val="en-GB"/>
        </w:rPr>
        <w:t xml:space="preserve">: Evidence for stability across developmental stages despite age effects on boldness.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w:t>
      </w:r>
      <w:r w:rsidR="00FE4C77" w:rsidRPr="00FE4C77">
        <w:rPr>
          <w:rFonts w:ascii="Times New Roman" w:hAnsi="Times New Roman" w:cs="Times New Roman"/>
          <w:noProof/>
          <w:lang w:val="en-GB"/>
        </w:rPr>
        <w:t>, e0176564.</w:t>
      </w:r>
    </w:p>
    <w:p w14:paraId="3447F885" w14:textId="7BBF787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Steer, D.</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Doody, J.S.</w:t>
      </w:r>
      <w:r w:rsidR="00FE4C77" w:rsidRPr="00FE4C77">
        <w:rPr>
          <w:rFonts w:ascii="Times New Roman" w:hAnsi="Times New Roman" w:cs="Times New Roman"/>
          <w:noProof/>
          <w:lang w:val="en-GB"/>
        </w:rPr>
        <w:t xml:space="preserve"> (2009) Dichotomies in perceived predation risk of drinking wallabies in response to predatory crocodiles. </w:t>
      </w:r>
      <w:del w:id="815" w:author="Lauren Harrison" w:date="2021-04-17T16:49:00Z">
        <w:r w:rsidR="00FE4C77" w:rsidRPr="00FE4C77" w:rsidDel="00221C94">
          <w:rPr>
            <w:rFonts w:ascii="Times New Roman" w:hAnsi="Times New Roman" w:cs="Times New Roman"/>
            <w:i/>
            <w:iCs/>
            <w:noProof/>
            <w:lang w:val="en-GB"/>
          </w:rPr>
          <w:delText>ANIMAL BEHAVIOUR</w:delText>
        </w:r>
      </w:del>
      <w:ins w:id="816" w:author="Lauren Harrison" w:date="2021-04-17T16:49:00Z">
        <w:r w:rsidR="00221C94">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78</w:t>
      </w:r>
      <w:r w:rsidR="00FE4C77" w:rsidRPr="00FE4C77">
        <w:rPr>
          <w:rFonts w:ascii="Times New Roman" w:hAnsi="Times New Roman" w:cs="Times New Roman"/>
          <w:noProof/>
          <w:lang w:val="en-GB"/>
        </w:rPr>
        <w:t>, 1071–1078.</w:t>
      </w:r>
    </w:p>
    <w:p w14:paraId="4815DE82"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Sterne, J.A.C., Sutton, A.J., Ioannidis, J.P.A., Terrin, N., Jones, D.R., Lau, J., Carpenter, J., Rücker, G., Harbord, R.M., Schmid, C.H., Tetzlaff, J., Deeks, J.J., Peters, J., Macaskill, P., Schwarzer, G., et al.</w:t>
      </w:r>
      <w:r w:rsidRPr="00FE4C77">
        <w:rPr>
          <w:rFonts w:ascii="Times New Roman" w:hAnsi="Times New Roman" w:cs="Times New Roman"/>
          <w:noProof/>
          <w:lang w:val="en-GB"/>
        </w:rPr>
        <w:t xml:space="preserve"> (2011) Recommendations for examining and interpreting funnel plot asymmetry in meta-analyses of randomised controlled trials. </w:t>
      </w:r>
      <w:r w:rsidRPr="00FE4C77">
        <w:rPr>
          <w:rFonts w:ascii="Times New Roman" w:hAnsi="Times New Roman" w:cs="Times New Roman"/>
          <w:i/>
          <w:iCs/>
          <w:noProof/>
          <w:lang w:val="en-GB"/>
        </w:rPr>
        <w:t>BMJ</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343</w:t>
      </w:r>
      <w:r w:rsidRPr="00FE4C77">
        <w:rPr>
          <w:rFonts w:ascii="Times New Roman" w:hAnsi="Times New Roman" w:cs="Times New Roman"/>
          <w:noProof/>
          <w:lang w:val="en-GB"/>
        </w:rPr>
        <w:t>, d4002.</w:t>
      </w:r>
    </w:p>
    <w:p w14:paraId="0A060A0E" w14:textId="71324194" w:rsidR="00FE4C77" w:rsidRDefault="00FE4C77" w:rsidP="00FE4C77">
      <w:pPr>
        <w:widowControl w:val="0"/>
        <w:autoSpaceDE w:val="0"/>
        <w:autoSpaceDN w:val="0"/>
        <w:adjustRightInd w:val="0"/>
        <w:spacing w:line="480" w:lineRule="auto"/>
        <w:ind w:left="480" w:hanging="480"/>
        <w:rPr>
          <w:ins w:id="817" w:author="Lauren Harrison" w:date="2021-05-21T15:15:00Z"/>
          <w:rFonts w:ascii="Times New Roman" w:hAnsi="Times New Roman" w:cs="Times New Roman"/>
          <w:noProof/>
          <w:lang w:val="en-GB"/>
        </w:rPr>
      </w:pPr>
      <w:r w:rsidRPr="00FE4C77">
        <w:rPr>
          <w:rFonts w:ascii="Times New Roman" w:hAnsi="Times New Roman" w:cs="Times New Roman"/>
          <w:smallCaps/>
          <w:noProof/>
          <w:lang w:val="en-GB"/>
        </w:rPr>
        <w:t>Stewart-Williams,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Halsey, L.G.</w:t>
      </w:r>
      <w:r w:rsidRPr="00FE4C77">
        <w:rPr>
          <w:rFonts w:ascii="Times New Roman" w:hAnsi="Times New Roman" w:cs="Times New Roman"/>
          <w:noProof/>
          <w:lang w:val="en-GB"/>
        </w:rPr>
        <w:t xml:space="preserve"> (</w:t>
      </w:r>
      <w:del w:id="818" w:author="Lauren Harrison" w:date="2021-04-17T16:51:00Z">
        <w:r w:rsidRPr="00FE4C77" w:rsidDel="00221C94">
          <w:rPr>
            <w:rFonts w:ascii="Times New Roman" w:hAnsi="Times New Roman" w:cs="Times New Roman"/>
            <w:noProof/>
            <w:lang w:val="en-GB"/>
          </w:rPr>
          <w:delText>2018</w:delText>
        </w:r>
      </w:del>
      <w:ins w:id="819" w:author="Lauren Harrison" w:date="2021-04-17T16:51:00Z">
        <w:r w:rsidR="00221C94">
          <w:rPr>
            <w:rFonts w:ascii="Times New Roman" w:hAnsi="Times New Roman" w:cs="Times New Roman"/>
            <w:noProof/>
            <w:lang w:val="en-GB"/>
          </w:rPr>
          <w:t>2021</w:t>
        </w:r>
      </w:ins>
      <w:r w:rsidRPr="00FE4C77">
        <w:rPr>
          <w:rFonts w:ascii="Times New Roman" w:hAnsi="Times New Roman" w:cs="Times New Roman"/>
          <w:noProof/>
          <w:lang w:val="en-GB"/>
        </w:rPr>
        <w:t xml:space="preserve">) Men, Women, and STEM: Why the Differences and What Should Be Done? </w:t>
      </w:r>
      <w:del w:id="820" w:author="Lauren Harrison" w:date="2021-04-17T16:51:00Z">
        <w:r w:rsidRPr="00FE4C77" w:rsidDel="00221C94">
          <w:rPr>
            <w:rFonts w:ascii="Times New Roman" w:hAnsi="Times New Roman" w:cs="Times New Roman"/>
            <w:i/>
            <w:iCs/>
            <w:noProof/>
            <w:lang w:val="en-GB"/>
          </w:rPr>
          <w:delText>PsyArXiv</w:delText>
        </w:r>
        <w:r w:rsidRPr="00FE4C77" w:rsidDel="00221C94">
          <w:rPr>
            <w:rFonts w:ascii="Times New Roman" w:hAnsi="Times New Roman" w:cs="Times New Roman"/>
            <w:noProof/>
            <w:lang w:val="en-GB"/>
          </w:rPr>
          <w:delText>.</w:delText>
        </w:r>
      </w:del>
      <w:ins w:id="821" w:author="Lauren Harrison" w:date="2021-04-17T16:51:00Z">
        <w:r w:rsidR="00221C94">
          <w:rPr>
            <w:rFonts w:ascii="Times New Roman" w:hAnsi="Times New Roman" w:cs="Times New Roman"/>
            <w:i/>
            <w:iCs/>
            <w:noProof/>
            <w:lang w:val="en-GB"/>
          </w:rPr>
          <w:t>Eu</w:t>
        </w:r>
      </w:ins>
      <w:ins w:id="822" w:author="Lauren Harrison" w:date="2021-04-17T16:52:00Z">
        <w:r w:rsidR="00221C94">
          <w:rPr>
            <w:rFonts w:ascii="Times New Roman" w:hAnsi="Times New Roman" w:cs="Times New Roman"/>
            <w:i/>
            <w:iCs/>
            <w:noProof/>
            <w:lang w:val="en-GB"/>
          </w:rPr>
          <w:t xml:space="preserve">ropean Journal of Personality </w:t>
        </w:r>
        <w:r w:rsidR="00221C94">
          <w:rPr>
            <w:rFonts w:ascii="Times New Roman" w:hAnsi="Times New Roman" w:cs="Times New Roman"/>
            <w:b/>
            <w:bCs/>
            <w:noProof/>
            <w:lang w:val="en-GB"/>
          </w:rPr>
          <w:t>35</w:t>
        </w:r>
        <w:r w:rsidR="00221C94">
          <w:rPr>
            <w:rFonts w:ascii="Times New Roman" w:hAnsi="Times New Roman" w:cs="Times New Roman"/>
            <w:noProof/>
            <w:lang w:val="en-GB"/>
          </w:rPr>
          <w:t xml:space="preserve">, 3-39. </w:t>
        </w:r>
      </w:ins>
    </w:p>
    <w:p w14:paraId="300AAF05" w14:textId="207093A3" w:rsidR="00D463DD" w:rsidRDefault="00D463DD" w:rsidP="00FE4C77">
      <w:pPr>
        <w:widowControl w:val="0"/>
        <w:autoSpaceDE w:val="0"/>
        <w:autoSpaceDN w:val="0"/>
        <w:adjustRightInd w:val="0"/>
        <w:spacing w:line="480" w:lineRule="auto"/>
        <w:ind w:left="480" w:hanging="480"/>
        <w:rPr>
          <w:ins w:id="823" w:author="Lauren Harrison" w:date="2021-05-23T11:40:00Z"/>
          <w:rFonts w:ascii="Times New Roman" w:hAnsi="Times New Roman" w:cs="Times New Roman"/>
          <w:noProof/>
          <w:lang w:val="en-GB"/>
        </w:rPr>
      </w:pPr>
      <w:ins w:id="824" w:author="Lauren Harrison" w:date="2021-05-21T15:15:00Z">
        <w:r w:rsidRPr="00FE4C77">
          <w:rPr>
            <w:rFonts w:ascii="Times New Roman" w:hAnsi="Times New Roman" w:cs="Times New Roman"/>
            <w:smallCaps/>
            <w:noProof/>
            <w:lang w:val="en-GB"/>
          </w:rPr>
          <w:lastRenderedPageBreak/>
          <w:t>Stewart-Williams, S.</w:t>
        </w:r>
        <w:r w:rsidRPr="00FE4C77">
          <w:rPr>
            <w:rFonts w:ascii="Times New Roman" w:hAnsi="Times New Roman" w:cs="Times New Roman"/>
            <w:noProof/>
            <w:lang w:val="en-GB"/>
          </w:rPr>
          <w:t xml:space="preserve"> &amp; </w:t>
        </w:r>
      </w:ins>
      <w:ins w:id="825" w:author="Lauren Harrison" w:date="2021-05-21T15:16:00Z">
        <w:r>
          <w:rPr>
            <w:rFonts w:ascii="Times New Roman" w:hAnsi="Times New Roman" w:cs="Times New Roman"/>
            <w:smallCaps/>
            <w:noProof/>
            <w:lang w:val="en-GB"/>
          </w:rPr>
          <w:t>Thomas, A.G.</w:t>
        </w:r>
      </w:ins>
      <w:ins w:id="826" w:author="Lauren Harrison" w:date="2021-05-21T15:15:00Z">
        <w:r w:rsidRPr="00FE4C77">
          <w:rPr>
            <w:rFonts w:ascii="Times New Roman" w:hAnsi="Times New Roman" w:cs="Times New Roman"/>
            <w:noProof/>
            <w:lang w:val="en-GB"/>
          </w:rPr>
          <w:t xml:space="preserve"> (</w:t>
        </w:r>
      </w:ins>
      <w:ins w:id="827" w:author="Lauren Harrison" w:date="2021-05-21T15:16:00Z">
        <w:r>
          <w:rPr>
            <w:rFonts w:ascii="Times New Roman" w:hAnsi="Times New Roman" w:cs="Times New Roman"/>
            <w:noProof/>
            <w:lang w:val="en-GB"/>
          </w:rPr>
          <w:t>2013</w:t>
        </w:r>
      </w:ins>
      <w:ins w:id="828" w:author="Lauren Harrison" w:date="2021-05-21T15:15:00Z">
        <w:r w:rsidRPr="00FE4C77">
          <w:rPr>
            <w:rFonts w:ascii="Times New Roman" w:hAnsi="Times New Roman" w:cs="Times New Roman"/>
            <w:noProof/>
            <w:lang w:val="en-GB"/>
          </w:rPr>
          <w:t xml:space="preserve">) </w:t>
        </w:r>
      </w:ins>
      <w:ins w:id="829" w:author="Lauren Harrison" w:date="2021-05-21T15:16:00Z">
        <w:r>
          <w:rPr>
            <w:rFonts w:ascii="Times New Roman" w:hAnsi="Times New Roman" w:cs="Times New Roman"/>
            <w:noProof/>
            <w:lang w:val="en-GB"/>
          </w:rPr>
          <w:t>The ape that thought it was a peacock: Does evolutionary psychology exaggerate human sex differences?</w:t>
        </w:r>
      </w:ins>
      <w:ins w:id="830" w:author="Lauren Harrison" w:date="2021-05-21T15:15:00Z">
        <w:r w:rsidRPr="00FE4C77">
          <w:rPr>
            <w:rFonts w:ascii="Times New Roman" w:hAnsi="Times New Roman" w:cs="Times New Roman"/>
            <w:noProof/>
            <w:lang w:val="en-GB"/>
          </w:rPr>
          <w:t xml:space="preserve"> </w:t>
        </w:r>
      </w:ins>
      <w:ins w:id="831" w:author="Lauren Harrison" w:date="2021-05-21T15:16:00Z">
        <w:r>
          <w:rPr>
            <w:rFonts w:ascii="Times New Roman" w:hAnsi="Times New Roman" w:cs="Times New Roman"/>
            <w:i/>
            <w:iCs/>
            <w:noProof/>
            <w:lang w:val="en-GB"/>
          </w:rPr>
          <w:t>Psychological Inquiry</w:t>
        </w:r>
      </w:ins>
      <w:ins w:id="832" w:author="Lauren Harrison" w:date="2021-05-21T15:15:00Z">
        <w:r>
          <w:rPr>
            <w:rFonts w:ascii="Times New Roman" w:hAnsi="Times New Roman" w:cs="Times New Roman"/>
            <w:i/>
            <w:iCs/>
            <w:noProof/>
            <w:lang w:val="en-GB"/>
          </w:rPr>
          <w:t xml:space="preserve"> </w:t>
        </w:r>
      </w:ins>
      <w:ins w:id="833" w:author="Lauren Harrison" w:date="2021-05-21T15:16:00Z">
        <w:r>
          <w:rPr>
            <w:rFonts w:ascii="Times New Roman" w:hAnsi="Times New Roman" w:cs="Times New Roman"/>
            <w:b/>
            <w:bCs/>
            <w:noProof/>
            <w:lang w:val="en-GB"/>
          </w:rPr>
          <w:t>24</w:t>
        </w:r>
      </w:ins>
      <w:ins w:id="834" w:author="Lauren Harrison" w:date="2021-05-21T15:15:00Z">
        <w:r>
          <w:rPr>
            <w:rFonts w:ascii="Times New Roman" w:hAnsi="Times New Roman" w:cs="Times New Roman"/>
            <w:noProof/>
            <w:lang w:val="en-GB"/>
          </w:rPr>
          <w:t xml:space="preserve">, </w:t>
        </w:r>
      </w:ins>
      <w:ins w:id="835" w:author="Lauren Harrison" w:date="2021-05-21T15:16:00Z">
        <w:r>
          <w:rPr>
            <w:rFonts w:ascii="Times New Roman" w:hAnsi="Times New Roman" w:cs="Times New Roman"/>
            <w:noProof/>
            <w:lang w:val="en-GB"/>
          </w:rPr>
          <w:t>137-168</w:t>
        </w:r>
      </w:ins>
      <w:ins w:id="836" w:author="Lauren Harrison" w:date="2021-05-21T15:15:00Z">
        <w:r>
          <w:rPr>
            <w:rFonts w:ascii="Times New Roman" w:hAnsi="Times New Roman" w:cs="Times New Roman"/>
            <w:noProof/>
            <w:lang w:val="en-GB"/>
          </w:rPr>
          <w:t xml:space="preserve">. </w:t>
        </w:r>
      </w:ins>
    </w:p>
    <w:p w14:paraId="19DC95B4" w14:textId="68B40783" w:rsidR="00754968" w:rsidRPr="00221C94" w:rsidRDefault="00754968" w:rsidP="00FE4C77">
      <w:pPr>
        <w:widowControl w:val="0"/>
        <w:autoSpaceDE w:val="0"/>
        <w:autoSpaceDN w:val="0"/>
        <w:adjustRightInd w:val="0"/>
        <w:spacing w:line="480" w:lineRule="auto"/>
        <w:ind w:left="480" w:hanging="480"/>
        <w:rPr>
          <w:rFonts w:ascii="Times New Roman" w:hAnsi="Times New Roman" w:cs="Times New Roman"/>
          <w:noProof/>
          <w:lang w:val="en-GB"/>
        </w:rPr>
      </w:pPr>
      <w:ins w:id="837" w:author="Lauren Harrison" w:date="2021-05-23T11:40:00Z">
        <w:r>
          <w:rPr>
            <w:rFonts w:ascii="Times New Roman" w:hAnsi="Times New Roman" w:cs="Times New Roman"/>
            <w:smallCaps/>
            <w:noProof/>
            <w:lang w:val="en-GB"/>
          </w:rPr>
          <w:t>Stockley</w:t>
        </w:r>
        <w:r w:rsidRPr="00FE4C77">
          <w:rPr>
            <w:rFonts w:ascii="Times New Roman" w:hAnsi="Times New Roman" w:cs="Times New Roman"/>
            <w:smallCaps/>
            <w:noProof/>
            <w:lang w:val="en-GB"/>
          </w:rPr>
          <w:t xml:space="preserve">, </w:t>
        </w:r>
        <w:r>
          <w:rPr>
            <w:rFonts w:ascii="Times New Roman" w:hAnsi="Times New Roman" w:cs="Times New Roman"/>
            <w:smallCaps/>
            <w:noProof/>
            <w:lang w:val="en-GB"/>
          </w:rPr>
          <w:t>P</w:t>
        </w:r>
        <w:r w:rsidRPr="00FE4C77">
          <w:rPr>
            <w:rFonts w:ascii="Times New Roman" w:hAnsi="Times New Roman" w:cs="Times New Roman"/>
            <w:smallCaps/>
            <w:noProof/>
            <w:lang w:val="en-GB"/>
          </w:rPr>
          <w:t>.</w:t>
        </w:r>
        <w:r w:rsidRPr="00FE4C77">
          <w:rPr>
            <w:rFonts w:ascii="Times New Roman" w:hAnsi="Times New Roman" w:cs="Times New Roman"/>
            <w:noProof/>
            <w:lang w:val="en-GB"/>
          </w:rPr>
          <w:t xml:space="preserve"> &amp; </w:t>
        </w:r>
        <w:r>
          <w:rPr>
            <w:rFonts w:ascii="Times New Roman" w:hAnsi="Times New Roman" w:cs="Times New Roman"/>
            <w:smallCaps/>
            <w:noProof/>
            <w:lang w:val="en-GB"/>
          </w:rPr>
          <w:t>Brø-Jorgensen</w:t>
        </w:r>
        <w:r>
          <w:rPr>
            <w:rFonts w:ascii="Times New Roman" w:hAnsi="Times New Roman" w:cs="Times New Roman"/>
            <w:smallCaps/>
            <w:noProof/>
            <w:lang w:val="en-GB"/>
          </w:rPr>
          <w:t xml:space="preserve">, </w:t>
        </w:r>
        <w:r>
          <w:rPr>
            <w:rFonts w:ascii="Times New Roman" w:hAnsi="Times New Roman" w:cs="Times New Roman"/>
            <w:smallCaps/>
            <w:noProof/>
            <w:lang w:val="en-GB"/>
          </w:rPr>
          <w:t>J</w:t>
        </w:r>
        <w:r>
          <w:rPr>
            <w:rFonts w:ascii="Times New Roman" w:hAnsi="Times New Roman" w:cs="Times New Roman"/>
            <w:smallCaps/>
            <w:noProof/>
            <w:lang w:val="en-GB"/>
          </w:rPr>
          <w:t>.</w:t>
        </w:r>
        <w:r w:rsidRPr="00FE4C77">
          <w:rPr>
            <w:rFonts w:ascii="Times New Roman" w:hAnsi="Times New Roman" w:cs="Times New Roman"/>
            <w:noProof/>
            <w:lang w:val="en-GB"/>
          </w:rPr>
          <w:t xml:space="preserve"> (</w:t>
        </w:r>
        <w:r>
          <w:rPr>
            <w:rFonts w:ascii="Times New Roman" w:hAnsi="Times New Roman" w:cs="Times New Roman"/>
            <w:noProof/>
            <w:lang w:val="en-GB"/>
          </w:rPr>
          <w:t>2011</w:t>
        </w:r>
        <w:r w:rsidRPr="00FE4C77">
          <w:rPr>
            <w:rFonts w:ascii="Times New Roman" w:hAnsi="Times New Roman" w:cs="Times New Roman"/>
            <w:noProof/>
            <w:lang w:val="en-GB"/>
          </w:rPr>
          <w:t xml:space="preserve">) </w:t>
        </w:r>
        <w:r>
          <w:rPr>
            <w:rFonts w:ascii="Times New Roman" w:hAnsi="Times New Roman" w:cs="Times New Roman"/>
            <w:noProof/>
            <w:lang w:val="en-GB"/>
          </w:rPr>
          <w:t>Female competition and its evolutionary consequences in mammals.</w:t>
        </w:r>
        <w:r w:rsidRPr="00FE4C77">
          <w:rPr>
            <w:rFonts w:ascii="Times New Roman" w:hAnsi="Times New Roman" w:cs="Times New Roman"/>
            <w:noProof/>
            <w:lang w:val="en-GB"/>
          </w:rPr>
          <w:t xml:space="preserve"> </w:t>
        </w:r>
      </w:ins>
      <w:ins w:id="838" w:author="Lauren Harrison" w:date="2021-05-23T11:41:00Z">
        <w:r>
          <w:rPr>
            <w:rFonts w:ascii="Times New Roman" w:hAnsi="Times New Roman" w:cs="Times New Roman"/>
            <w:i/>
            <w:iCs/>
            <w:noProof/>
            <w:lang w:val="en-GB"/>
          </w:rPr>
          <w:t>Biological</w:t>
        </w:r>
      </w:ins>
      <w:ins w:id="839" w:author="Lauren Harrison" w:date="2021-05-23T11:40:00Z">
        <w:r>
          <w:rPr>
            <w:rFonts w:ascii="Times New Roman" w:hAnsi="Times New Roman" w:cs="Times New Roman"/>
            <w:i/>
            <w:iCs/>
            <w:noProof/>
            <w:lang w:val="en-GB"/>
          </w:rPr>
          <w:t xml:space="preserve"> </w:t>
        </w:r>
      </w:ins>
      <w:ins w:id="840" w:author="Lauren Harrison" w:date="2021-05-23T11:41:00Z">
        <w:r>
          <w:rPr>
            <w:rFonts w:ascii="Times New Roman" w:hAnsi="Times New Roman" w:cs="Times New Roman"/>
            <w:i/>
            <w:iCs/>
            <w:noProof/>
            <w:lang w:val="en-GB"/>
          </w:rPr>
          <w:t>Reviews</w:t>
        </w:r>
      </w:ins>
      <w:ins w:id="841" w:author="Lauren Harrison" w:date="2021-05-23T11:40:00Z">
        <w:r>
          <w:rPr>
            <w:rFonts w:ascii="Times New Roman" w:hAnsi="Times New Roman" w:cs="Times New Roman"/>
            <w:i/>
            <w:iCs/>
            <w:noProof/>
            <w:lang w:val="en-GB"/>
          </w:rPr>
          <w:t xml:space="preserve"> </w:t>
        </w:r>
      </w:ins>
      <w:ins w:id="842" w:author="Lauren Harrison" w:date="2021-05-23T11:41:00Z">
        <w:r>
          <w:rPr>
            <w:rFonts w:ascii="Times New Roman" w:hAnsi="Times New Roman" w:cs="Times New Roman"/>
            <w:b/>
            <w:bCs/>
            <w:noProof/>
            <w:lang w:val="en-GB"/>
          </w:rPr>
          <w:t>86</w:t>
        </w:r>
      </w:ins>
      <w:ins w:id="843" w:author="Lauren Harrison" w:date="2021-05-23T11:40:00Z">
        <w:r>
          <w:rPr>
            <w:rFonts w:ascii="Times New Roman" w:hAnsi="Times New Roman" w:cs="Times New Roman"/>
            <w:noProof/>
            <w:lang w:val="en-GB"/>
          </w:rPr>
          <w:t xml:space="preserve">, </w:t>
        </w:r>
      </w:ins>
      <w:ins w:id="844" w:author="Lauren Harrison" w:date="2021-05-23T11:41:00Z">
        <w:r>
          <w:rPr>
            <w:rFonts w:ascii="Times New Roman" w:hAnsi="Times New Roman" w:cs="Times New Roman"/>
            <w:noProof/>
            <w:lang w:val="en-GB"/>
          </w:rPr>
          <w:t>341-366</w:t>
        </w:r>
      </w:ins>
      <w:ins w:id="845" w:author="Lauren Harrison" w:date="2021-05-23T11:40:00Z">
        <w:r>
          <w:rPr>
            <w:rFonts w:ascii="Times New Roman" w:hAnsi="Times New Roman" w:cs="Times New Roman"/>
            <w:noProof/>
            <w:lang w:val="en-GB"/>
          </w:rPr>
          <w:t xml:space="preserve">. </w:t>
        </w:r>
      </w:ins>
    </w:p>
    <w:p w14:paraId="24BC72FC" w14:textId="786CBA7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Tanaka, T.</w:t>
      </w:r>
      <w:r w:rsidR="00FE4C77" w:rsidRPr="00FE4C77">
        <w:rPr>
          <w:rFonts w:ascii="Times New Roman" w:hAnsi="Times New Roman" w:cs="Times New Roman"/>
          <w:noProof/>
          <w:lang w:val="en-GB"/>
        </w:rPr>
        <w:t xml:space="preserve"> (2015) Sex differences in exploratory behaviour of laboratory CD-1 mice (</w:t>
      </w:r>
      <w:r w:rsidR="00FE4C77" w:rsidRPr="001D63EC">
        <w:rPr>
          <w:rFonts w:ascii="Times New Roman" w:hAnsi="Times New Roman" w:cs="Times New Roman"/>
          <w:i/>
          <w:iCs/>
          <w:noProof/>
          <w:lang w:val="en-GB"/>
        </w:rPr>
        <w:t>Mus musculus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Scandinavian Journal of Laboratory Animal Science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41</w:t>
      </w:r>
      <w:r w:rsidR="00FE4C77" w:rsidRPr="00FE4C77">
        <w:rPr>
          <w:rFonts w:ascii="Times New Roman" w:hAnsi="Times New Roman" w:cs="Times New Roman"/>
          <w:noProof/>
          <w:lang w:val="en-GB"/>
        </w:rPr>
        <w:t>, 1–9.</w:t>
      </w:r>
    </w:p>
    <w:p w14:paraId="6C93F45A" w14:textId="2D85784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Tarka,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Guenther, A.</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Niemelä, P.T.</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(2018) Sex differences in life history, behavior, and physiology along a slow-fast continuum: a meta-analysis. </w:t>
      </w:r>
      <w:r w:rsidRPr="00FE4C77">
        <w:rPr>
          <w:rFonts w:ascii="Times New Roman" w:hAnsi="Times New Roman" w:cs="Times New Roman"/>
          <w:i/>
          <w:iCs/>
          <w:noProof/>
          <w:lang w:val="en-GB"/>
        </w:rPr>
        <w:t>Behavioral Ecology and Sociobiology</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72</w:t>
      </w:r>
      <w:r w:rsidRPr="00FE4C77">
        <w:rPr>
          <w:rFonts w:ascii="Times New Roman" w:hAnsi="Times New Roman" w:cs="Times New Roman"/>
          <w:noProof/>
          <w:lang w:val="en-GB"/>
        </w:rPr>
        <w:t xml:space="preserve">, 132. </w:t>
      </w:r>
      <w:del w:id="846" w:author="Lauren Harrison" w:date="2021-04-17T16:53:00Z">
        <w:r w:rsidRPr="00FE4C77" w:rsidDel="00131ACA">
          <w:rPr>
            <w:rFonts w:ascii="Times New Roman" w:hAnsi="Times New Roman" w:cs="Times New Roman"/>
            <w:noProof/>
            <w:lang w:val="en-GB"/>
          </w:rPr>
          <w:delText>Behavioral Ecology and Sociobiology.</w:delText>
        </w:r>
      </w:del>
    </w:p>
    <w:p w14:paraId="0312137D" w14:textId="27FCFD7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Taylor, J.H.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Mustoe, A.C.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French, J.A.</w:t>
      </w:r>
      <w:r w:rsidR="00FE4C77" w:rsidRPr="00FE4C77">
        <w:rPr>
          <w:rFonts w:ascii="Times New Roman" w:hAnsi="Times New Roman" w:cs="Times New Roman"/>
          <w:noProof/>
          <w:lang w:val="en-GB"/>
        </w:rPr>
        <w:t xml:space="preserve"> (2014) Behavioral Responses to Social Separation Stressor Change Across Development and Are Dynamically Related to HPA Activity in Marmosets. </w:t>
      </w:r>
      <w:del w:id="847" w:author="Lauren Harrison" w:date="2021-04-17T16:53:00Z">
        <w:r w:rsidR="00FE4C77" w:rsidRPr="00FE4C77" w:rsidDel="00131ACA">
          <w:rPr>
            <w:rFonts w:ascii="Times New Roman" w:hAnsi="Times New Roman" w:cs="Times New Roman"/>
            <w:i/>
            <w:iCs/>
            <w:noProof/>
            <w:lang w:val="en-GB"/>
          </w:rPr>
          <w:delText>AMERICAN JOURNAL OF PRIMATOLOGY</w:delText>
        </w:r>
      </w:del>
      <w:ins w:id="848" w:author="Lauren Harrison" w:date="2021-04-17T16:53:00Z">
        <w:r w:rsidR="00131ACA">
          <w:rPr>
            <w:rFonts w:ascii="Times New Roman" w:hAnsi="Times New Roman" w:cs="Times New Roman"/>
            <w:i/>
            <w:iCs/>
            <w:noProof/>
            <w:lang w:val="en-GB"/>
          </w:rPr>
          <w:t>American Journal of Primatology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76</w:t>
      </w:r>
      <w:r w:rsidR="00FE4C77" w:rsidRPr="00FE4C77">
        <w:rPr>
          <w:rFonts w:ascii="Times New Roman" w:hAnsi="Times New Roman" w:cs="Times New Roman"/>
          <w:noProof/>
          <w:lang w:val="en-GB"/>
        </w:rPr>
        <w:t>, 239–248.</w:t>
      </w:r>
    </w:p>
    <w:p w14:paraId="67826060" w14:textId="53ABD1F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Thor, D.H.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Harrison, R.J.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Schneider, S.R.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Carr, W.J.</w:t>
      </w:r>
      <w:r w:rsidR="00FE4C77" w:rsidRPr="00FE4C77">
        <w:rPr>
          <w:rFonts w:ascii="Times New Roman" w:hAnsi="Times New Roman" w:cs="Times New Roman"/>
          <w:noProof/>
          <w:lang w:val="en-GB"/>
        </w:rPr>
        <w:t xml:space="preserve"> (1988) Sex differences in investigatory and grooming behaviors of laboratory rats (</w:t>
      </w:r>
      <w:r w:rsidR="00FE4C77" w:rsidRPr="001D63EC">
        <w:rPr>
          <w:rFonts w:ascii="Times New Roman" w:hAnsi="Times New Roman" w:cs="Times New Roman"/>
          <w:i/>
          <w:iCs/>
          <w:noProof/>
          <w:lang w:val="en-GB"/>
        </w:rPr>
        <w:t>Rattus norvegicus</w:t>
      </w:r>
      <w:r w:rsidR="00FE4C77" w:rsidRPr="00FE4C77">
        <w:rPr>
          <w:rFonts w:ascii="Times New Roman" w:hAnsi="Times New Roman" w:cs="Times New Roman"/>
          <w:noProof/>
          <w:lang w:val="en-GB"/>
        </w:rPr>
        <w:t xml:space="preserve">) following exposure to novelty. </w:t>
      </w:r>
      <w:del w:id="849" w:author="Lauren Harrison" w:date="2021-04-17T16:53:00Z">
        <w:r w:rsidR="00FE4C77" w:rsidRPr="00FE4C77" w:rsidDel="00131ACA">
          <w:rPr>
            <w:rFonts w:ascii="Times New Roman" w:hAnsi="Times New Roman" w:cs="Times New Roman"/>
            <w:i/>
            <w:iCs/>
            <w:noProof/>
            <w:lang w:val="en-GB"/>
          </w:rPr>
          <w:delText>JOURNAL OF COMPARATIVE PSYCHOLOGY</w:delText>
        </w:r>
      </w:del>
      <w:ins w:id="850" w:author="Lauren Harrison" w:date="2021-04-17T16:53:00Z">
        <w:r w:rsidR="00131ACA">
          <w:rPr>
            <w:rFonts w:ascii="Times New Roman" w:hAnsi="Times New Roman" w:cs="Times New Roman"/>
            <w:i/>
            <w:iCs/>
            <w:noProof/>
            <w:lang w:val="en-GB"/>
          </w:rPr>
          <w:t>Journal of Comparative Psychology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102</w:t>
      </w:r>
      <w:r w:rsidR="00FE4C77" w:rsidRPr="00FE4C77">
        <w:rPr>
          <w:rFonts w:ascii="Times New Roman" w:hAnsi="Times New Roman" w:cs="Times New Roman"/>
          <w:noProof/>
          <w:lang w:val="en-GB"/>
        </w:rPr>
        <w:t>, 188–192.</w:t>
      </w:r>
    </w:p>
    <w:p w14:paraId="0FB82509" w14:textId="72242741"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Thoré, E.S.J.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Steenaerts,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Phillipe,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Grégoir,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Brendock, L.</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Pinceel, T.</w:t>
      </w:r>
      <w:r w:rsidR="00FE4C77" w:rsidRPr="00FE4C77">
        <w:rPr>
          <w:rFonts w:ascii="Times New Roman" w:hAnsi="Times New Roman" w:cs="Times New Roman"/>
          <w:noProof/>
          <w:lang w:val="en-GB"/>
        </w:rPr>
        <w:t xml:space="preserve"> (2018) Individual behavioral variation reflects personality divergence in the upcoming model organism </w:t>
      </w:r>
      <w:r w:rsidR="00FE4C77" w:rsidRPr="001D63EC">
        <w:rPr>
          <w:rFonts w:ascii="Times New Roman" w:hAnsi="Times New Roman" w:cs="Times New Roman"/>
          <w:i/>
          <w:iCs/>
          <w:noProof/>
          <w:lang w:val="en-GB"/>
        </w:rPr>
        <w:t>Nothobranchius furzeri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Ecology and Evolution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8</w:t>
      </w:r>
      <w:r w:rsidR="00FE4C77" w:rsidRPr="00FE4C77">
        <w:rPr>
          <w:rFonts w:ascii="Times New Roman" w:hAnsi="Times New Roman" w:cs="Times New Roman"/>
          <w:noProof/>
          <w:lang w:val="en-GB"/>
        </w:rPr>
        <w:t>, 8448–8457.</w:t>
      </w:r>
    </w:p>
    <w:p w14:paraId="267192CD" w14:textId="5071E0B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Tierney,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Andrews, 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Happer, K.R.</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White, M.K.M.</w:t>
      </w:r>
      <w:r w:rsidR="00FE4C77" w:rsidRPr="00FE4C77">
        <w:rPr>
          <w:rFonts w:ascii="Times New Roman" w:hAnsi="Times New Roman" w:cs="Times New Roman"/>
          <w:noProof/>
          <w:lang w:val="en-GB"/>
        </w:rPr>
        <w:t xml:space="preserve"> (2013) Dear enemies and nasty neighbors in crayfish: Effects of social status and sex on responses to familiar and unfamiliar conspecifics. </w:t>
      </w:r>
      <w:del w:id="851" w:author="Lauren Harrison" w:date="2021-04-17T16:53:00Z">
        <w:r w:rsidR="00FE4C77" w:rsidRPr="00FE4C77" w:rsidDel="00131ACA">
          <w:rPr>
            <w:rFonts w:ascii="Times New Roman" w:hAnsi="Times New Roman" w:cs="Times New Roman"/>
            <w:i/>
            <w:iCs/>
            <w:noProof/>
            <w:lang w:val="en-GB"/>
          </w:rPr>
          <w:delText>BEHAVIOURAL PROCESSES</w:delText>
        </w:r>
      </w:del>
      <w:ins w:id="852" w:author="Lauren Harrison" w:date="2021-04-17T16:53:00Z">
        <w:r w:rsidR="00131ACA">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99</w:t>
      </w:r>
      <w:r w:rsidR="00FE4C77" w:rsidRPr="00FE4C77">
        <w:rPr>
          <w:rFonts w:ascii="Times New Roman" w:hAnsi="Times New Roman" w:cs="Times New Roman"/>
          <w:noProof/>
          <w:lang w:val="en-GB"/>
        </w:rPr>
        <w:t>, 47–51.</w:t>
      </w:r>
    </w:p>
    <w:p w14:paraId="6E1995B7" w14:textId="1EC86B45"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Toscano, B.J.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Gatto,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Griffen, B.D.</w:t>
      </w:r>
      <w:r w:rsidR="00FE4C77" w:rsidRPr="00FE4C77">
        <w:rPr>
          <w:rFonts w:ascii="Times New Roman" w:hAnsi="Times New Roman" w:cs="Times New Roman"/>
          <w:noProof/>
          <w:lang w:val="en-GB"/>
        </w:rPr>
        <w:t xml:space="preserve"> (2014) Effect of predation threat on repeatability of individual crab behavior revealed by mark-recapture. </w:t>
      </w:r>
      <w:del w:id="853" w:author="Lauren Harrison" w:date="2021-04-17T16:53:00Z">
        <w:r w:rsidR="00FE4C77" w:rsidRPr="00FE4C77" w:rsidDel="00131ACA">
          <w:rPr>
            <w:rFonts w:ascii="Times New Roman" w:hAnsi="Times New Roman" w:cs="Times New Roman"/>
            <w:i/>
            <w:iCs/>
            <w:noProof/>
            <w:lang w:val="en-GB"/>
          </w:rPr>
          <w:delText>Behav. Ecol. &amp; Sociobiol.</w:delText>
        </w:r>
      </w:del>
      <w:ins w:id="854" w:author="Lauren Harrison" w:date="2021-04-17T16:53:00Z">
        <w:r w:rsidR="00131ACA">
          <w:rPr>
            <w:rFonts w:ascii="Times New Roman" w:hAnsi="Times New Roman" w:cs="Times New Roman"/>
            <w:i/>
            <w:iCs/>
            <w:noProof/>
            <w:lang w:val="en-GB"/>
          </w:rPr>
          <w:t xml:space="preserve">Behavioral Ecology and </w:t>
        </w:r>
      </w:ins>
      <w:ins w:id="855" w:author="Lauren Harrison" w:date="2021-04-17T16:54:00Z">
        <w:r w:rsidR="00131ACA">
          <w:rPr>
            <w:rFonts w:ascii="Times New Roman" w:hAnsi="Times New Roman" w:cs="Times New Roman"/>
            <w:i/>
            <w:iCs/>
            <w:noProof/>
            <w:lang w:val="en-GB"/>
          </w:rPr>
          <w:t>S</w:t>
        </w:r>
      </w:ins>
      <w:ins w:id="856" w:author="Lauren Harrison" w:date="2021-04-17T16:53:00Z">
        <w:r w:rsidR="00131ACA">
          <w:rPr>
            <w:rFonts w:ascii="Times New Roman" w:hAnsi="Times New Roman" w:cs="Times New Roman"/>
            <w:i/>
            <w:iCs/>
            <w:noProof/>
            <w:lang w:val="en-GB"/>
          </w:rPr>
          <w:t>ociobiology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68</w:t>
      </w:r>
      <w:r w:rsidR="00FE4C77" w:rsidRPr="00FE4C77">
        <w:rPr>
          <w:rFonts w:ascii="Times New Roman" w:hAnsi="Times New Roman" w:cs="Times New Roman"/>
          <w:noProof/>
          <w:lang w:val="en-GB"/>
        </w:rPr>
        <w:t>, 519–527.</w:t>
      </w:r>
    </w:p>
    <w:p w14:paraId="6691861D" w14:textId="4E1F9167"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Traisnel, G.</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Pichegru, L.</w:t>
      </w:r>
      <w:r w:rsidR="00FE4C77" w:rsidRPr="00FE4C77">
        <w:rPr>
          <w:rFonts w:ascii="Times New Roman" w:hAnsi="Times New Roman" w:cs="Times New Roman"/>
          <w:noProof/>
          <w:lang w:val="en-GB"/>
        </w:rPr>
        <w:t xml:space="preserve"> (2018) Does it always pay to defend one’s nest? A case study in African penguin.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124</w:t>
      </w:r>
      <w:r w:rsidR="00FE4C77" w:rsidRPr="00FE4C77">
        <w:rPr>
          <w:rFonts w:ascii="Times New Roman" w:hAnsi="Times New Roman" w:cs="Times New Roman"/>
          <w:noProof/>
          <w:lang w:val="en-GB"/>
        </w:rPr>
        <w:t>, 74–83.</w:t>
      </w:r>
    </w:p>
    <w:p w14:paraId="77D2F174" w14:textId="7A563988" w:rsidR="00FE4C77" w:rsidRDefault="001D63EC" w:rsidP="00FE4C77">
      <w:pPr>
        <w:widowControl w:val="0"/>
        <w:autoSpaceDE w:val="0"/>
        <w:autoSpaceDN w:val="0"/>
        <w:adjustRightInd w:val="0"/>
        <w:spacing w:line="480" w:lineRule="auto"/>
        <w:ind w:left="480" w:hanging="480"/>
        <w:rPr>
          <w:ins w:id="857" w:author="Lauren Harrison" w:date="2021-05-23T14:39:00Z"/>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Tran,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Gerlai, R.</w:t>
      </w:r>
      <w:r w:rsidR="00FE4C77" w:rsidRPr="00FE4C77">
        <w:rPr>
          <w:rFonts w:ascii="Times New Roman" w:hAnsi="Times New Roman" w:cs="Times New Roman"/>
          <w:noProof/>
          <w:lang w:val="en-GB"/>
        </w:rPr>
        <w:t xml:space="preserve"> (2013) Individual differences in activity levels in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Behavioural Brain Research</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257</w:t>
      </w:r>
      <w:r w:rsidR="00FE4C77" w:rsidRPr="00FE4C77">
        <w:rPr>
          <w:rFonts w:ascii="Times New Roman" w:hAnsi="Times New Roman" w:cs="Times New Roman"/>
          <w:noProof/>
          <w:lang w:val="en-GB"/>
        </w:rPr>
        <w:t>, 224–229.</w:t>
      </w:r>
    </w:p>
    <w:p w14:paraId="58EA0320" w14:textId="5D48410F" w:rsidR="00585C72" w:rsidRPr="00D66F27" w:rsidRDefault="00585C72" w:rsidP="00FE4C77">
      <w:pPr>
        <w:widowControl w:val="0"/>
        <w:autoSpaceDE w:val="0"/>
        <w:autoSpaceDN w:val="0"/>
        <w:adjustRightInd w:val="0"/>
        <w:spacing w:line="480" w:lineRule="auto"/>
        <w:ind w:left="480" w:hanging="480"/>
        <w:rPr>
          <w:rFonts w:ascii="Times New Roman" w:hAnsi="Times New Roman" w:cs="Times New Roman"/>
          <w:noProof/>
          <w:lang w:val="en-GB"/>
        </w:rPr>
      </w:pPr>
      <w:ins w:id="858" w:author="Lauren Harrison" w:date="2021-05-23T14:39:00Z">
        <w:r>
          <w:rPr>
            <w:rFonts w:ascii="Times New Roman" w:hAnsi="Times New Roman" w:cs="Times New Roman"/>
            <w:smallCaps/>
            <w:noProof/>
            <w:lang w:val="en-GB"/>
          </w:rPr>
          <w:t>Trivers</w:t>
        </w:r>
        <w:r w:rsidRPr="00FE4C77">
          <w:rPr>
            <w:rFonts w:ascii="Times New Roman" w:hAnsi="Times New Roman" w:cs="Times New Roman"/>
            <w:smallCaps/>
            <w:noProof/>
            <w:lang w:val="en-GB"/>
          </w:rPr>
          <w:t>, R.</w:t>
        </w:r>
        <w:r>
          <w:rPr>
            <w:rFonts w:ascii="Times New Roman" w:hAnsi="Times New Roman" w:cs="Times New Roman"/>
            <w:smallCaps/>
            <w:noProof/>
            <w:lang w:val="en-GB"/>
          </w:rPr>
          <w:t>L.</w:t>
        </w:r>
        <w:r w:rsidRPr="00FE4C77">
          <w:rPr>
            <w:rFonts w:ascii="Times New Roman" w:hAnsi="Times New Roman" w:cs="Times New Roman"/>
            <w:noProof/>
            <w:lang w:val="en-GB"/>
          </w:rPr>
          <w:t xml:space="preserve"> (</w:t>
        </w:r>
        <w:r>
          <w:rPr>
            <w:rFonts w:ascii="Times New Roman" w:hAnsi="Times New Roman" w:cs="Times New Roman"/>
            <w:noProof/>
            <w:lang w:val="en-GB"/>
          </w:rPr>
          <w:t>1972</w:t>
        </w:r>
      </w:ins>
      <w:ins w:id="859" w:author="Lauren Harrison" w:date="2021-05-23T14:40:00Z">
        <w:r w:rsidR="00D66F27">
          <w:rPr>
            <w:rFonts w:ascii="Times New Roman" w:hAnsi="Times New Roman" w:cs="Times New Roman"/>
            <w:noProof/>
            <w:lang w:val="en-GB"/>
          </w:rPr>
          <w:t xml:space="preserve">) </w:t>
        </w:r>
      </w:ins>
      <w:ins w:id="860" w:author="Lauren Harrison" w:date="2021-05-23T14:39:00Z">
        <w:r w:rsidR="00D66F27">
          <w:rPr>
            <w:rFonts w:ascii="Times New Roman" w:hAnsi="Times New Roman" w:cs="Times New Roman"/>
            <w:i/>
            <w:iCs/>
            <w:noProof/>
            <w:lang w:val="en-GB"/>
          </w:rPr>
          <w:t xml:space="preserve">Parental investment and </w:t>
        </w:r>
      </w:ins>
      <w:ins w:id="861" w:author="Lauren Harrison" w:date="2021-05-23T14:40:00Z">
        <w:r w:rsidR="00D66F27" w:rsidRPr="00D66F27">
          <w:rPr>
            <w:rFonts w:ascii="Times New Roman" w:hAnsi="Times New Roman" w:cs="Times New Roman"/>
            <w:i/>
            <w:iCs/>
            <w:noProof/>
            <w:lang w:val="en-GB"/>
            <w:rPrChange w:id="862" w:author="Lauren Harrison" w:date="2021-05-23T14:40:00Z">
              <w:rPr>
                <w:rFonts w:ascii="Times New Roman" w:hAnsi="Times New Roman" w:cs="Times New Roman"/>
                <w:noProof/>
                <w:lang w:val="en-GB"/>
              </w:rPr>
            </w:rPrChange>
          </w:rPr>
          <w:t>sexual selection</w:t>
        </w:r>
        <w:r w:rsidR="00D66F27">
          <w:rPr>
            <w:rFonts w:ascii="Times New Roman" w:hAnsi="Times New Roman" w:cs="Times New Roman"/>
            <w:noProof/>
            <w:lang w:val="en-GB"/>
          </w:rPr>
          <w:t xml:space="preserve">. In B. </w:t>
        </w:r>
      </w:ins>
      <w:ins w:id="863" w:author="Lauren Harrison" w:date="2021-05-23T14:41:00Z">
        <w:r w:rsidR="00D66F27">
          <w:rPr>
            <w:rFonts w:ascii="Times New Roman" w:hAnsi="Times New Roman" w:cs="Times New Roman"/>
            <w:noProof/>
            <w:lang w:val="en-GB"/>
          </w:rPr>
          <w:t xml:space="preserve">Campbell, ed. </w:t>
        </w:r>
        <w:r w:rsidR="00D66F27">
          <w:rPr>
            <w:rFonts w:ascii="Times New Roman" w:hAnsi="Times New Roman" w:cs="Times New Roman"/>
            <w:i/>
            <w:iCs/>
            <w:noProof/>
            <w:lang w:val="en-GB"/>
          </w:rPr>
          <w:t>Sexual selection and the descent of man</w:t>
        </w:r>
        <w:r w:rsidR="00D66F27">
          <w:rPr>
            <w:rFonts w:ascii="Times New Roman" w:hAnsi="Times New Roman" w:cs="Times New Roman"/>
            <w:noProof/>
            <w:lang w:val="en-GB"/>
          </w:rPr>
          <w:t>, 1871-1971. Aldine, Chicago.</w:t>
        </w:r>
      </w:ins>
    </w:p>
    <w:p w14:paraId="7285F70F" w14:textId="17D701E8"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Troncoso-Palacios, 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Labra, A.</w:t>
      </w:r>
      <w:r w:rsidR="00FE4C77" w:rsidRPr="00FE4C77">
        <w:rPr>
          <w:rFonts w:ascii="Times New Roman" w:hAnsi="Times New Roman" w:cs="Times New Roman"/>
          <w:noProof/>
          <w:lang w:val="en-GB"/>
        </w:rPr>
        <w:t xml:space="preserve"> (2012) Is the exploratory behavior of </w:t>
      </w:r>
      <w:r w:rsidR="00FE4C77" w:rsidRPr="001D63EC">
        <w:rPr>
          <w:rFonts w:ascii="Times New Roman" w:hAnsi="Times New Roman" w:cs="Times New Roman"/>
          <w:i/>
          <w:iCs/>
          <w:noProof/>
          <w:lang w:val="en-GB"/>
        </w:rPr>
        <w:t>Liolaemus nitidus</w:t>
      </w:r>
      <w:r w:rsidR="00FE4C77" w:rsidRPr="00FE4C77">
        <w:rPr>
          <w:rFonts w:ascii="Times New Roman" w:hAnsi="Times New Roman" w:cs="Times New Roman"/>
          <w:noProof/>
          <w:lang w:val="en-GB"/>
        </w:rPr>
        <w:t xml:space="preserve"> modulated by sex? </w:t>
      </w:r>
      <w:r w:rsidR="00FE4C77" w:rsidRPr="00FE4C77">
        <w:rPr>
          <w:rFonts w:ascii="Times New Roman" w:hAnsi="Times New Roman" w:cs="Times New Roman"/>
          <w:i/>
          <w:iCs/>
          <w:noProof/>
          <w:lang w:val="en-GB"/>
        </w:rPr>
        <w:t>Acta Herpetologica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7</w:t>
      </w:r>
      <w:r w:rsidR="00FE4C77" w:rsidRPr="00FE4C77">
        <w:rPr>
          <w:rFonts w:ascii="Times New Roman" w:hAnsi="Times New Roman" w:cs="Times New Roman"/>
          <w:noProof/>
          <w:lang w:val="en-GB"/>
        </w:rPr>
        <w:t>, 69–80.</w:t>
      </w:r>
    </w:p>
    <w:p w14:paraId="1863E779" w14:textId="63CB034A"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Tsai, P.P.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Stelzer, H.D.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Hedrich, H.J.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Hackbarth, H.</w:t>
      </w:r>
      <w:r w:rsidR="00FE4C77" w:rsidRPr="00FE4C77">
        <w:rPr>
          <w:rFonts w:ascii="Times New Roman" w:hAnsi="Times New Roman" w:cs="Times New Roman"/>
          <w:noProof/>
          <w:lang w:val="en-GB"/>
        </w:rPr>
        <w:t xml:space="preserve"> (2003) Are the effects of different enrichment designs on the physiology and behaviour of DBA/2 mice consistent? </w:t>
      </w:r>
      <w:del w:id="864" w:author="Lauren Harrison" w:date="2021-04-17T16:54:00Z">
        <w:r w:rsidR="00FE4C77" w:rsidRPr="00FE4C77" w:rsidDel="00131ACA">
          <w:rPr>
            <w:rFonts w:ascii="Times New Roman" w:hAnsi="Times New Roman" w:cs="Times New Roman"/>
            <w:i/>
            <w:iCs/>
            <w:noProof/>
            <w:lang w:val="en-GB"/>
          </w:rPr>
          <w:delText>LABORATORY ANIMALS</w:delText>
        </w:r>
      </w:del>
      <w:ins w:id="865" w:author="Lauren Harrison" w:date="2021-04-17T16:54:00Z">
        <w:r w:rsidR="00131ACA">
          <w:rPr>
            <w:rFonts w:ascii="Times New Roman" w:hAnsi="Times New Roman" w:cs="Times New Roman"/>
            <w:i/>
            <w:iCs/>
            <w:noProof/>
            <w:lang w:val="en-GB"/>
          </w:rPr>
          <w:t>Laboratory Animals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37</w:t>
      </w:r>
      <w:r w:rsidR="00FE4C77" w:rsidRPr="00FE4C77">
        <w:rPr>
          <w:rFonts w:ascii="Times New Roman" w:hAnsi="Times New Roman" w:cs="Times New Roman"/>
          <w:noProof/>
          <w:lang w:val="en-GB"/>
        </w:rPr>
        <w:t>, 314–327.</w:t>
      </w:r>
    </w:p>
    <w:p w14:paraId="4BB3CB86" w14:textId="40CC2A7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Tuliozi, B.</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Fracasso, 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Hoi, H.</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Griggio, M.</w:t>
      </w:r>
      <w:r w:rsidR="00FE4C77" w:rsidRPr="00FE4C77">
        <w:rPr>
          <w:rFonts w:ascii="Times New Roman" w:hAnsi="Times New Roman" w:cs="Times New Roman"/>
          <w:noProof/>
          <w:lang w:val="en-GB"/>
        </w:rPr>
        <w:t xml:space="preserve"> (2018) House sparrows’ (</w:t>
      </w:r>
      <w:r w:rsidR="00FE4C77" w:rsidRPr="001D63EC">
        <w:rPr>
          <w:rFonts w:ascii="Times New Roman" w:hAnsi="Times New Roman" w:cs="Times New Roman"/>
          <w:i/>
          <w:iCs/>
          <w:noProof/>
          <w:lang w:val="en-GB"/>
        </w:rPr>
        <w:t>Passer domesticus</w:t>
      </w:r>
      <w:r w:rsidR="00FE4C77" w:rsidRPr="00FE4C77">
        <w:rPr>
          <w:rFonts w:ascii="Times New Roman" w:hAnsi="Times New Roman" w:cs="Times New Roman"/>
          <w:noProof/>
          <w:lang w:val="en-GB"/>
        </w:rPr>
        <w:t xml:space="preserve">) behaviour in a novel environment is modulated by social context and familiarity in a sex-specific manner. </w:t>
      </w:r>
      <w:r w:rsidR="00FE4C77" w:rsidRPr="00FE4C77">
        <w:rPr>
          <w:rFonts w:ascii="Times New Roman" w:hAnsi="Times New Roman" w:cs="Times New Roman"/>
          <w:i/>
          <w:iCs/>
          <w:noProof/>
          <w:lang w:val="en-GB"/>
        </w:rPr>
        <w:t>Frontiers in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w:t>
      </w:r>
      <w:r w:rsidR="00FE4C77" w:rsidRPr="00FE4C77">
        <w:rPr>
          <w:rFonts w:ascii="Times New Roman" w:hAnsi="Times New Roman" w:cs="Times New Roman"/>
          <w:noProof/>
          <w:lang w:val="en-GB"/>
        </w:rPr>
        <w:t>, 16.</w:t>
      </w:r>
    </w:p>
    <w:p w14:paraId="4B93A0DB" w14:textId="63DDE3B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Velando,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Costa, M.M.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Kim, S.-Y.</w:t>
      </w:r>
      <w:r w:rsidR="00FE4C77" w:rsidRPr="00FE4C77">
        <w:rPr>
          <w:rFonts w:ascii="Times New Roman" w:hAnsi="Times New Roman" w:cs="Times New Roman"/>
          <w:noProof/>
          <w:lang w:val="en-GB"/>
        </w:rPr>
        <w:t xml:space="preserve"> (2017) Sex-specific phenotypes and metabolism-related gene expression in juvenile sticklebacks. </w:t>
      </w:r>
      <w:del w:id="866" w:author="Lauren Harrison" w:date="2021-04-17T16:54:00Z">
        <w:r w:rsidR="00FE4C77" w:rsidRPr="00FE4C77" w:rsidDel="00131ACA">
          <w:rPr>
            <w:rFonts w:ascii="Times New Roman" w:hAnsi="Times New Roman" w:cs="Times New Roman"/>
            <w:i/>
            <w:iCs/>
            <w:noProof/>
            <w:lang w:val="en-GB"/>
          </w:rPr>
          <w:delText>Behav. Ecol.</w:delText>
        </w:r>
      </w:del>
      <w:ins w:id="867" w:author="Lauren Harrison" w:date="2021-04-17T16:54:00Z">
        <w:r w:rsidR="00131ACA">
          <w:rPr>
            <w:rFonts w:ascii="Times New Roman" w:hAnsi="Times New Roman" w:cs="Times New Roman"/>
            <w:i/>
            <w:iCs/>
            <w:noProof/>
            <w:lang w:val="en-GB"/>
          </w:rPr>
          <w:t>Behavioral Ecology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28</w:t>
      </w:r>
      <w:r w:rsidR="00FE4C77" w:rsidRPr="00FE4C77">
        <w:rPr>
          <w:rFonts w:ascii="Times New Roman" w:hAnsi="Times New Roman" w:cs="Times New Roman"/>
          <w:noProof/>
          <w:lang w:val="en-GB"/>
        </w:rPr>
        <w:t>, 1553–1563.</w:t>
      </w:r>
    </w:p>
    <w:p w14:paraId="798ECED7"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Viechtbauer, W.</w:t>
      </w:r>
      <w:r w:rsidRPr="00FE4C77">
        <w:rPr>
          <w:rFonts w:ascii="Times New Roman" w:hAnsi="Times New Roman" w:cs="Times New Roman"/>
          <w:noProof/>
          <w:lang w:val="en-GB"/>
        </w:rPr>
        <w:t xml:space="preserve"> (2010) Conducting meta-analyses in R with the metafor package. </w:t>
      </w:r>
      <w:r w:rsidRPr="00FE4C77">
        <w:rPr>
          <w:rFonts w:ascii="Times New Roman" w:hAnsi="Times New Roman" w:cs="Times New Roman"/>
          <w:i/>
          <w:iCs/>
          <w:noProof/>
          <w:lang w:val="en-GB"/>
        </w:rPr>
        <w:t>Journal of Statistical Software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w:t>
      </w:r>
      <w:r w:rsidRPr="00FE4C77">
        <w:rPr>
          <w:rFonts w:ascii="Times New Roman" w:hAnsi="Times New Roman" w:cs="Times New Roman"/>
          <w:noProof/>
          <w:lang w:val="en-GB"/>
        </w:rPr>
        <w:t>, 1–48.</w:t>
      </w:r>
    </w:p>
    <w:p w14:paraId="76A213C6" w14:textId="10F1D22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Walter, G.M.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Uitregt, V.O.</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Wilson, R.S.</w:t>
      </w:r>
      <w:r w:rsidR="00FE4C77" w:rsidRPr="00FE4C77">
        <w:rPr>
          <w:rFonts w:ascii="Times New Roman" w:hAnsi="Times New Roman" w:cs="Times New Roman"/>
          <w:noProof/>
          <w:lang w:val="en-GB"/>
        </w:rPr>
        <w:t xml:space="preserve"> (2011) Social control of unreliable signals of strength in male but not female crayfish, </w:t>
      </w:r>
      <w:r w:rsidR="00FE4C77" w:rsidRPr="001D63EC">
        <w:rPr>
          <w:rFonts w:ascii="Times New Roman" w:hAnsi="Times New Roman" w:cs="Times New Roman"/>
          <w:i/>
          <w:iCs/>
          <w:noProof/>
          <w:lang w:val="en-GB"/>
        </w:rPr>
        <w:t>Cherax destructor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Journal of Experimental 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214</w:t>
      </w:r>
      <w:r w:rsidR="00FE4C77" w:rsidRPr="00FE4C77">
        <w:rPr>
          <w:rFonts w:ascii="Times New Roman" w:hAnsi="Times New Roman" w:cs="Times New Roman"/>
          <w:noProof/>
          <w:lang w:val="en-GB"/>
        </w:rPr>
        <w:t>, 3924–3299.</w:t>
      </w:r>
    </w:p>
    <w:p w14:paraId="42DD94EE" w14:textId="3BF7C650"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Wetzel, D.P.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Hatch, M.I.</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Westneat, D.F.</w:t>
      </w:r>
      <w:r w:rsidR="00FE4C77" w:rsidRPr="00FE4C77">
        <w:rPr>
          <w:rFonts w:ascii="Times New Roman" w:hAnsi="Times New Roman" w:cs="Times New Roman"/>
          <w:noProof/>
          <w:lang w:val="en-GB"/>
        </w:rPr>
        <w:t xml:space="preserve"> (2015) Genetic sources of individual variation in parental care behavior. </w:t>
      </w:r>
      <w:r w:rsidR="00FE4C77" w:rsidRPr="00FE4C77">
        <w:rPr>
          <w:rFonts w:ascii="Times New Roman" w:hAnsi="Times New Roman" w:cs="Times New Roman"/>
          <w:i/>
          <w:iCs/>
          <w:noProof/>
          <w:lang w:val="en-GB"/>
        </w:rPr>
        <w:t>Behavioral Ecology and Sociobiology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69</w:t>
      </w:r>
      <w:r w:rsidR="00FE4C77" w:rsidRPr="00FE4C77">
        <w:rPr>
          <w:rFonts w:ascii="Times New Roman" w:hAnsi="Times New Roman" w:cs="Times New Roman"/>
          <w:noProof/>
          <w:lang w:val="en-GB"/>
        </w:rPr>
        <w:t xml:space="preserve">, 1933–1943. </w:t>
      </w:r>
    </w:p>
    <w:p w14:paraId="49A74DFF" w14:textId="1A086A6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Wetzel, D.P.</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Westneat, D.F.</w:t>
      </w:r>
      <w:r w:rsidR="00FE4C77" w:rsidRPr="00FE4C77">
        <w:rPr>
          <w:rFonts w:ascii="Times New Roman" w:hAnsi="Times New Roman" w:cs="Times New Roman"/>
          <w:noProof/>
          <w:lang w:val="en-GB"/>
        </w:rPr>
        <w:t xml:space="preserve"> (2014) Parental care syndromes in house sparrows: </w:t>
      </w:r>
      <w:r w:rsidR="00FE4C77" w:rsidRPr="00FE4C77">
        <w:rPr>
          <w:rFonts w:ascii="Times New Roman" w:hAnsi="Times New Roman" w:cs="Times New Roman"/>
          <w:noProof/>
          <w:lang w:val="en-GB"/>
        </w:rPr>
        <w:lastRenderedPageBreak/>
        <w:t xml:space="preserve">Positive covariance between provisioning and defense linked to parent identity. </w:t>
      </w:r>
      <w:r w:rsidR="00FE4C77" w:rsidRPr="00FE4C77">
        <w:rPr>
          <w:rFonts w:ascii="Times New Roman" w:hAnsi="Times New Roman" w:cs="Times New Roman"/>
          <w:i/>
          <w:iCs/>
          <w:noProof/>
          <w:lang w:val="en-GB"/>
        </w:rPr>
        <w:t>Ethology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120</w:t>
      </w:r>
      <w:r w:rsidR="00FE4C77" w:rsidRPr="00FE4C77">
        <w:rPr>
          <w:rFonts w:ascii="Times New Roman" w:hAnsi="Times New Roman" w:cs="Times New Roman"/>
          <w:noProof/>
          <w:lang w:val="en-GB"/>
        </w:rPr>
        <w:t>, 249–257.</w:t>
      </w:r>
    </w:p>
    <w:p w14:paraId="3267F9D1" w14:textId="21EA7A0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Wexler, 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Subach,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Pruitt, J.N.</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Scharf, I.</w:t>
      </w:r>
      <w:r w:rsidR="00FE4C77" w:rsidRPr="00FE4C77">
        <w:rPr>
          <w:rFonts w:ascii="Times New Roman" w:hAnsi="Times New Roman" w:cs="Times New Roman"/>
          <w:noProof/>
          <w:lang w:val="en-GB"/>
        </w:rPr>
        <w:t xml:space="preserve"> (2016) Behavioral repeatability of flour beetles before and after metamorphosis and throughout aging. </w:t>
      </w:r>
      <w:ins w:id="868" w:author="Lauren Harrison" w:date="2021-04-17T16:54:00Z">
        <w:r w:rsidR="00131ACA" w:rsidRPr="00FE4C77">
          <w:rPr>
            <w:rFonts w:ascii="Times New Roman" w:hAnsi="Times New Roman" w:cs="Times New Roman"/>
            <w:i/>
            <w:iCs/>
            <w:noProof/>
            <w:lang w:val="en-GB"/>
          </w:rPr>
          <w:t>Behavioral Ecology and Sociobiology</w:t>
        </w:r>
        <w:r w:rsidR="00131ACA" w:rsidRPr="00FE4C77">
          <w:rPr>
            <w:rFonts w:ascii="Times New Roman" w:hAnsi="Times New Roman" w:cs="Times New Roman"/>
            <w:noProof/>
            <w:lang w:val="en-GB"/>
          </w:rPr>
          <w:t xml:space="preserve"> </w:t>
        </w:r>
      </w:ins>
      <w:del w:id="869" w:author="Lauren Harrison" w:date="2021-04-17T16:54:00Z">
        <w:r w:rsidR="00FE4C77" w:rsidRPr="00FE4C77" w:rsidDel="00131ACA">
          <w:rPr>
            <w:rFonts w:ascii="Times New Roman" w:hAnsi="Times New Roman" w:cs="Times New Roman"/>
            <w:i/>
            <w:iCs/>
            <w:noProof/>
            <w:lang w:val="en-GB"/>
          </w:rPr>
          <w:delText>Behav. Ecol. &amp; Sociobiol.</w:delText>
        </w:r>
        <w:r w:rsidR="00FE4C77" w:rsidRPr="00FE4C77" w:rsidDel="00131ACA">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70</w:t>
      </w:r>
      <w:r w:rsidR="00FE4C77" w:rsidRPr="00FE4C77">
        <w:rPr>
          <w:rFonts w:ascii="Times New Roman" w:hAnsi="Times New Roman" w:cs="Times New Roman"/>
          <w:noProof/>
          <w:lang w:val="en-GB"/>
        </w:rPr>
        <w:t>, 745–753.</w:t>
      </w:r>
    </w:p>
    <w:p w14:paraId="59E79A05"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Wierenga, L.M., Doucet, G., Dima, D., Agartz, I., Aghajani, M., Akudjedu, T., Albajes-Eizagirre, A., Alnaes, D., Alpert, K., Andreassen, O.A., Anticevic, A., Asherson, P., Banaschewski, T., Bargallo, N., Baumeister, S., et al.</w:t>
      </w:r>
      <w:r w:rsidRPr="00FE4C77">
        <w:rPr>
          <w:rFonts w:ascii="Times New Roman" w:hAnsi="Times New Roman" w:cs="Times New Roman"/>
          <w:noProof/>
          <w:lang w:val="en-GB"/>
        </w:rPr>
        <w:t xml:space="preserve"> (2020) Greater male than female variability in regional brain structure across the lifespan. </w:t>
      </w:r>
      <w:r w:rsidRPr="00FE4C77">
        <w:rPr>
          <w:rFonts w:ascii="Times New Roman" w:hAnsi="Times New Roman" w:cs="Times New Roman"/>
          <w:i/>
          <w:iCs/>
          <w:noProof/>
          <w:lang w:val="en-GB"/>
        </w:rPr>
        <w:t>bioRxiv</w:t>
      </w:r>
      <w:r w:rsidRPr="00FE4C77">
        <w:rPr>
          <w:rFonts w:ascii="Times New Roman" w:hAnsi="Times New Roman" w:cs="Times New Roman"/>
          <w:noProof/>
          <w:lang w:val="en-GB"/>
        </w:rPr>
        <w:t>, 2020.02.17.952010.</w:t>
      </w:r>
    </w:p>
    <w:p w14:paraId="250C9C84" w14:textId="0A81B39E"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A.D.M.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Szekeres,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Violich, 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Gutowsky, L.F.G.</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Eliason, E.J.</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Cooke, S.J.</w:t>
      </w:r>
      <w:r w:rsidR="00FE4C77" w:rsidRPr="00FE4C77">
        <w:rPr>
          <w:rFonts w:ascii="Times New Roman" w:hAnsi="Times New Roman" w:cs="Times New Roman"/>
          <w:noProof/>
          <w:lang w:val="en-GB"/>
        </w:rPr>
        <w:t xml:space="preserve"> (2017) Activity syndromes and metabolism in giant deep-sea isopods. </w:t>
      </w:r>
      <w:r w:rsidR="00FE4C77" w:rsidRPr="00FE4C77">
        <w:rPr>
          <w:rFonts w:ascii="Times New Roman" w:hAnsi="Times New Roman" w:cs="Times New Roman"/>
          <w:i/>
          <w:iCs/>
          <w:noProof/>
          <w:lang w:val="en-GB"/>
        </w:rPr>
        <w:t>Deep Sea Research Part 1: Oceanographic Research Papers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121</w:t>
      </w:r>
      <w:r w:rsidR="00FE4C77" w:rsidRPr="00FE4C77">
        <w:rPr>
          <w:rFonts w:ascii="Times New Roman" w:hAnsi="Times New Roman" w:cs="Times New Roman"/>
          <w:noProof/>
          <w:lang w:val="en-GB"/>
        </w:rPr>
        <w:t>, 237–244.</w:t>
      </w:r>
    </w:p>
    <w:p w14:paraId="6FDD409A" w14:textId="5DE3BAE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A.D.M.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Whattam, E.M.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Bennett, 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Visanuvimol,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Lauzon, C.</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Bertram, S.M.</w:t>
      </w:r>
      <w:r w:rsidR="00FE4C77" w:rsidRPr="00FE4C77">
        <w:rPr>
          <w:rFonts w:ascii="Times New Roman" w:hAnsi="Times New Roman" w:cs="Times New Roman"/>
          <w:noProof/>
          <w:lang w:val="en-GB"/>
        </w:rPr>
        <w:t xml:space="preserve"> (2010) Behavioral correlations across activity, mating, exploration, aggression, and antipredator contexts in the European house cricket, </w:t>
      </w:r>
      <w:r w:rsidR="00FE4C77" w:rsidRPr="001D63EC">
        <w:rPr>
          <w:rFonts w:ascii="Times New Roman" w:hAnsi="Times New Roman" w:cs="Times New Roman"/>
          <w:i/>
          <w:iCs/>
          <w:noProof/>
          <w:lang w:val="en-GB"/>
        </w:rPr>
        <w:t>Acheta domesticus</w:t>
      </w:r>
      <w:r w:rsidR="00FE4C77" w:rsidRPr="00FE4C77">
        <w:rPr>
          <w:rFonts w:ascii="Times New Roman" w:hAnsi="Times New Roman" w:cs="Times New Roman"/>
          <w:noProof/>
          <w:lang w:val="en-GB"/>
        </w:rPr>
        <w:t xml:space="preserve">. </w:t>
      </w:r>
      <w:ins w:id="870" w:author="Lauren Harrison" w:date="2021-04-17T16:55:00Z">
        <w:r w:rsidR="00131ACA" w:rsidRPr="00FE4C77">
          <w:rPr>
            <w:rFonts w:ascii="Times New Roman" w:hAnsi="Times New Roman" w:cs="Times New Roman"/>
            <w:i/>
            <w:iCs/>
            <w:noProof/>
            <w:lang w:val="en-GB"/>
          </w:rPr>
          <w:t>Behavioral Ecology and Sociobiology</w:t>
        </w:r>
      </w:ins>
      <w:del w:id="871" w:author="Lauren Harrison" w:date="2021-04-17T16:55:00Z">
        <w:r w:rsidR="00FE4C77" w:rsidRPr="00FE4C77" w:rsidDel="00131ACA">
          <w:rPr>
            <w:rFonts w:ascii="Times New Roman" w:hAnsi="Times New Roman" w:cs="Times New Roman"/>
            <w:i/>
            <w:iCs/>
            <w:noProof/>
            <w:lang w:val="en-GB"/>
          </w:rPr>
          <w:delText>Behav. Ecol. &amp; Sociobiol.</w:delText>
        </w:r>
      </w:del>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64</w:t>
      </w:r>
      <w:r w:rsidR="00FE4C77" w:rsidRPr="00FE4C77">
        <w:rPr>
          <w:rFonts w:ascii="Times New Roman" w:hAnsi="Times New Roman" w:cs="Times New Roman"/>
          <w:noProof/>
          <w:lang w:val="en-GB"/>
        </w:rPr>
        <w:t>, 703–715.</w:t>
      </w:r>
    </w:p>
    <w:p w14:paraId="16044D2F" w14:textId="6041779D"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Wilson, A.J.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Grimmer,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Rosenthal, G.G.</w:t>
      </w:r>
      <w:r w:rsidR="00FE4C77" w:rsidRPr="00FE4C77">
        <w:rPr>
          <w:rFonts w:ascii="Times New Roman" w:hAnsi="Times New Roman" w:cs="Times New Roman"/>
          <w:noProof/>
          <w:lang w:val="en-GB"/>
        </w:rPr>
        <w:t xml:space="preserve"> (2013) Causes and consequences of contest outcome: aggressiveness, dominance and growth in the sheepshead swordtail, </w:t>
      </w:r>
      <w:r w:rsidR="00FE4C77" w:rsidRPr="001D63EC">
        <w:rPr>
          <w:rFonts w:ascii="Times New Roman" w:hAnsi="Times New Roman" w:cs="Times New Roman"/>
          <w:i/>
          <w:iCs/>
          <w:noProof/>
          <w:lang w:val="en-GB"/>
        </w:rPr>
        <w:t>Xiphophorus birchmanni.</w:t>
      </w:r>
      <w:r w:rsidR="00FE4C77" w:rsidRPr="00FE4C77">
        <w:rPr>
          <w:rFonts w:ascii="Times New Roman" w:hAnsi="Times New Roman" w:cs="Times New Roman"/>
          <w:noProof/>
          <w:lang w:val="en-GB"/>
        </w:rPr>
        <w:t xml:space="preserve"> </w:t>
      </w:r>
      <w:ins w:id="872" w:author="Lauren Harrison" w:date="2021-04-17T16:55:00Z">
        <w:r w:rsidR="00131ACA" w:rsidRPr="00FE4C77">
          <w:rPr>
            <w:rFonts w:ascii="Times New Roman" w:hAnsi="Times New Roman" w:cs="Times New Roman"/>
            <w:i/>
            <w:iCs/>
            <w:noProof/>
            <w:lang w:val="en-GB"/>
          </w:rPr>
          <w:t>Behavioral Ecology and Sociobiology</w:t>
        </w:r>
        <w:r w:rsidR="00131ACA" w:rsidRPr="00FE4C77" w:rsidDel="00131ACA">
          <w:rPr>
            <w:rFonts w:ascii="Times New Roman" w:hAnsi="Times New Roman" w:cs="Times New Roman"/>
            <w:i/>
            <w:iCs/>
            <w:noProof/>
            <w:lang w:val="en-GB"/>
          </w:rPr>
          <w:t xml:space="preserve"> </w:t>
        </w:r>
      </w:ins>
      <w:del w:id="873" w:author="Lauren Harrison" w:date="2021-04-17T16:55:00Z">
        <w:r w:rsidR="00FE4C77" w:rsidRPr="00FE4C77" w:rsidDel="00131ACA">
          <w:rPr>
            <w:rFonts w:ascii="Times New Roman" w:hAnsi="Times New Roman" w:cs="Times New Roman"/>
            <w:i/>
            <w:iCs/>
            <w:noProof/>
            <w:lang w:val="en-GB"/>
          </w:rPr>
          <w:delText>Behav. Ecol. &amp; Sociobiol.</w:delText>
        </w:r>
        <w:r w:rsidR="00FE4C77" w:rsidRPr="00FE4C77" w:rsidDel="00131ACA">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67</w:t>
      </w:r>
      <w:r w:rsidR="00FE4C77" w:rsidRPr="00FE4C77">
        <w:rPr>
          <w:rFonts w:ascii="Times New Roman" w:hAnsi="Times New Roman" w:cs="Times New Roman"/>
          <w:noProof/>
          <w:lang w:val="en-GB"/>
        </w:rPr>
        <w:t>, 1151–1161.</w:t>
      </w:r>
    </w:p>
    <w:p w14:paraId="3E11B3A7" w14:textId="1C7E6E6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Wiltenmuth, E.B.</w:t>
      </w:r>
      <w:r w:rsidR="00FE4C77" w:rsidRPr="00FE4C77">
        <w:rPr>
          <w:rFonts w:ascii="Times New Roman" w:hAnsi="Times New Roman" w:cs="Times New Roman"/>
          <w:noProof/>
          <w:lang w:val="en-GB"/>
        </w:rPr>
        <w:t xml:space="preserve"> (1996) Agonistic and sensory behaviour of the salamander </w:t>
      </w:r>
      <w:r w:rsidR="00FE4C77" w:rsidRPr="001D63EC">
        <w:rPr>
          <w:rFonts w:ascii="Times New Roman" w:hAnsi="Times New Roman" w:cs="Times New Roman"/>
          <w:i/>
          <w:iCs/>
          <w:noProof/>
          <w:lang w:val="en-GB"/>
        </w:rPr>
        <w:t>Ensatina eschscholtzii</w:t>
      </w:r>
      <w:r w:rsidR="00FE4C77" w:rsidRPr="00FE4C77">
        <w:rPr>
          <w:rFonts w:ascii="Times New Roman" w:hAnsi="Times New Roman" w:cs="Times New Roman"/>
          <w:noProof/>
          <w:lang w:val="en-GB"/>
        </w:rPr>
        <w:t xml:space="preserve"> during asymmetrical contests. </w:t>
      </w:r>
      <w:del w:id="874" w:author="Lauren Harrison" w:date="2021-04-17T16:55:00Z">
        <w:r w:rsidR="00FE4C77" w:rsidRPr="00FE4C77" w:rsidDel="00131ACA">
          <w:rPr>
            <w:rFonts w:ascii="Times New Roman" w:hAnsi="Times New Roman" w:cs="Times New Roman"/>
            <w:i/>
            <w:iCs/>
            <w:noProof/>
            <w:lang w:val="en-GB"/>
          </w:rPr>
          <w:delText>ANIMAL BEHAVIOUR</w:delText>
        </w:r>
      </w:del>
      <w:ins w:id="875" w:author="Lauren Harrison" w:date="2021-04-17T16:55:00Z">
        <w:r w:rsidR="00131ACA">
          <w:rPr>
            <w:rFonts w:ascii="Times New Roman" w:hAnsi="Times New Roman" w:cs="Times New Roman"/>
            <w:i/>
            <w:iCs/>
            <w:noProof/>
            <w:lang w:val="en-GB"/>
          </w:rPr>
          <w:t>Animal Behaviour</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52</w:t>
      </w:r>
      <w:r w:rsidR="00FE4C77" w:rsidRPr="00FE4C77">
        <w:rPr>
          <w:rFonts w:ascii="Times New Roman" w:hAnsi="Times New Roman" w:cs="Times New Roman"/>
          <w:noProof/>
          <w:lang w:val="en-GB"/>
        </w:rPr>
        <w:t>, 841–850.</w:t>
      </w:r>
    </w:p>
    <w:p w14:paraId="4825F49F" w14:textId="46E4524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Winship, K.A.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Eskelinen, H.C.</w:t>
      </w:r>
      <w:r w:rsidR="00FE4C77" w:rsidRPr="00FE4C77">
        <w:rPr>
          <w:rFonts w:ascii="Times New Roman" w:hAnsi="Times New Roman" w:cs="Times New Roman"/>
          <w:noProof/>
          <w:lang w:val="en-GB"/>
        </w:rPr>
        <w:t xml:space="preserve"> (2018) Behavioral responses of two species of dolphins to novel video footage: An exploration of sex differences. </w:t>
      </w:r>
      <w:del w:id="876" w:author="Lauren Harrison" w:date="2021-04-17T16:55:00Z">
        <w:r w:rsidR="00FE4C77" w:rsidRPr="00FE4C77" w:rsidDel="00131ACA">
          <w:rPr>
            <w:rFonts w:ascii="Times New Roman" w:hAnsi="Times New Roman" w:cs="Times New Roman"/>
            <w:i/>
            <w:iCs/>
            <w:noProof/>
            <w:lang w:val="en-GB"/>
          </w:rPr>
          <w:delText>ZOO BIOLOGY</w:delText>
        </w:r>
      </w:del>
      <w:ins w:id="877" w:author="Lauren Harrison" w:date="2021-04-17T16:55:00Z">
        <w:r w:rsidR="00131ACA">
          <w:rPr>
            <w:rFonts w:ascii="Times New Roman" w:hAnsi="Times New Roman" w:cs="Times New Roman"/>
            <w:i/>
            <w:iCs/>
            <w:noProof/>
            <w:lang w:val="en-GB"/>
          </w:rPr>
          <w:t>Zoo Biology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37</w:t>
      </w:r>
      <w:r w:rsidR="00FE4C77" w:rsidRPr="00FE4C77">
        <w:rPr>
          <w:rFonts w:ascii="Times New Roman" w:hAnsi="Times New Roman" w:cs="Times New Roman"/>
          <w:noProof/>
          <w:lang w:val="en-GB"/>
        </w:rPr>
        <w:t>, 399–407.</w:t>
      </w:r>
    </w:p>
    <w:p w14:paraId="73264143" w14:textId="6BECFE7C"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Van Doorn, G.S.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Leimar, O.</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Weissing, F.J.</w:t>
      </w:r>
      <w:r w:rsidRPr="00FE4C77">
        <w:rPr>
          <w:rFonts w:ascii="Times New Roman" w:hAnsi="Times New Roman" w:cs="Times New Roman"/>
          <w:noProof/>
          <w:lang w:val="en-GB"/>
        </w:rPr>
        <w:t xml:space="preserve"> (2007) Life-history trade-offs </w:t>
      </w:r>
      <w:r w:rsidRPr="00FE4C77">
        <w:rPr>
          <w:rFonts w:ascii="Times New Roman" w:hAnsi="Times New Roman" w:cs="Times New Roman"/>
          <w:noProof/>
          <w:lang w:val="en-GB"/>
        </w:rPr>
        <w:lastRenderedPageBreak/>
        <w:t xml:space="preserve">favour the evolution of animal personalities. </w:t>
      </w:r>
      <w:r w:rsidRPr="00FE4C77">
        <w:rPr>
          <w:rFonts w:ascii="Times New Roman" w:hAnsi="Times New Roman" w:cs="Times New Roman"/>
          <w:i/>
          <w:iCs/>
          <w:noProof/>
          <w:lang w:val="en-GB"/>
        </w:rPr>
        <w:t>Nature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447</w:t>
      </w:r>
      <w:r w:rsidRPr="00FE4C77">
        <w:rPr>
          <w:rFonts w:ascii="Times New Roman" w:hAnsi="Times New Roman" w:cs="Times New Roman"/>
          <w:noProof/>
          <w:lang w:val="en-GB"/>
        </w:rPr>
        <w:t xml:space="preserve">, 581–584. </w:t>
      </w:r>
    </w:p>
    <w:p w14:paraId="1DA2AED0" w14:textId="15ED9458"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McNamara, J.M.</w:t>
      </w:r>
      <w:r w:rsidRPr="00FE4C77">
        <w:rPr>
          <w:rFonts w:ascii="Times New Roman" w:hAnsi="Times New Roman" w:cs="Times New Roman"/>
          <w:noProof/>
          <w:lang w:val="en-GB"/>
        </w:rPr>
        <w:t xml:space="preserve"> (2012) On the evolution of personalities via frequency-dependent selection. </w:t>
      </w:r>
      <w:r w:rsidRPr="00FE4C77">
        <w:rPr>
          <w:rFonts w:ascii="Times New Roman" w:hAnsi="Times New Roman" w:cs="Times New Roman"/>
          <w:i/>
          <w:iCs/>
          <w:noProof/>
          <w:lang w:val="en-GB"/>
        </w:rPr>
        <w:t>American Naturalist</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179</w:t>
      </w:r>
      <w:r w:rsidRPr="00FE4C77">
        <w:rPr>
          <w:rFonts w:ascii="Times New Roman" w:hAnsi="Times New Roman" w:cs="Times New Roman"/>
          <w:noProof/>
          <w:lang w:val="en-GB"/>
        </w:rPr>
        <w:t xml:space="preserve">, 679–692. </w:t>
      </w:r>
    </w:p>
    <w:p w14:paraId="051924A1" w14:textId="216E46BF"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Wolf, M.</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Weissing, F.J.</w:t>
      </w:r>
      <w:r w:rsidRPr="00FE4C77">
        <w:rPr>
          <w:rFonts w:ascii="Times New Roman" w:hAnsi="Times New Roman" w:cs="Times New Roman"/>
          <w:noProof/>
          <w:lang w:val="en-GB"/>
        </w:rPr>
        <w:t xml:space="preserve"> (2010) An explanatory framework for adaptive personality differences. </w:t>
      </w:r>
      <w:r w:rsidRPr="00FE4C77">
        <w:rPr>
          <w:rFonts w:ascii="Times New Roman" w:hAnsi="Times New Roman" w:cs="Times New Roman"/>
          <w:i/>
          <w:iCs/>
          <w:noProof/>
          <w:lang w:val="en-GB"/>
        </w:rPr>
        <w:t>Philosophical Transactions of the Royal Society B: Biological Sciences</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365</w:t>
      </w:r>
      <w:r w:rsidRPr="00FE4C77">
        <w:rPr>
          <w:rFonts w:ascii="Times New Roman" w:hAnsi="Times New Roman" w:cs="Times New Roman"/>
          <w:noProof/>
          <w:lang w:val="en-GB"/>
        </w:rPr>
        <w:t xml:space="preserve">, 3959–3968. </w:t>
      </w:r>
    </w:p>
    <w:p w14:paraId="309ED768" w14:textId="43F3A22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Wong, R.Y.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Perrin, F.</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Oxendine, S.E.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Kezios, Z.D.</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Sawyer,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Zhou, L.</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Dereje, S.</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Godwin, J.</w:t>
      </w:r>
      <w:r w:rsidR="00FE4C77" w:rsidRPr="00FE4C77">
        <w:rPr>
          <w:rFonts w:ascii="Times New Roman" w:hAnsi="Times New Roman" w:cs="Times New Roman"/>
          <w:noProof/>
          <w:lang w:val="en-GB"/>
        </w:rPr>
        <w:t xml:space="preserve"> (2012) Comparing behavioral responses across multiple assays of stress and anxiety in zebrafish (</w:t>
      </w:r>
      <w:r w:rsidR="00FE4C77" w:rsidRPr="001D63EC">
        <w:rPr>
          <w:rFonts w:ascii="Times New Roman" w:hAnsi="Times New Roman" w:cs="Times New Roman"/>
          <w:i/>
          <w:iCs/>
          <w:noProof/>
          <w:lang w:val="en-GB"/>
        </w:rPr>
        <w:t>Danio rerio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149</w:t>
      </w:r>
      <w:r w:rsidR="00FE4C77" w:rsidRPr="00FE4C77">
        <w:rPr>
          <w:rFonts w:ascii="Times New Roman" w:hAnsi="Times New Roman" w:cs="Times New Roman"/>
          <w:noProof/>
          <w:lang w:val="en-GB"/>
        </w:rPr>
        <w:t>, 1205–1240.</w:t>
      </w:r>
    </w:p>
    <w:p w14:paraId="58BA7CFB" w14:textId="47F5B5E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Wood, N.I.</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Carta, V.</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Milde, 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Skillings, E.A.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McAllister, C.J.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Ang, Y.L.M.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Duguid,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Wijesuriya,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Afzal, S.M.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Fernandes, J.X.</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Leong, T.W.</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Morton, J.</w:t>
      </w:r>
      <w:r w:rsidR="00FE4C77" w:rsidRPr="00FE4C77">
        <w:rPr>
          <w:rFonts w:ascii="Times New Roman" w:hAnsi="Times New Roman" w:cs="Times New Roman"/>
          <w:noProof/>
          <w:lang w:val="en-GB"/>
        </w:rPr>
        <w:t xml:space="preserve"> (2010) Responses to Environmental Enrichment Differ with Sex and Genotype in a Transgenic Mouse Model of Huntington’s Disease.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5</w:t>
      </w:r>
      <w:r w:rsidR="00FE4C77" w:rsidRPr="00FE4C77">
        <w:rPr>
          <w:rFonts w:ascii="Times New Roman" w:hAnsi="Times New Roman" w:cs="Times New Roman"/>
          <w:noProof/>
          <w:lang w:val="en-GB"/>
        </w:rPr>
        <w:t>, e9077.</w:t>
      </w:r>
    </w:p>
    <w:p w14:paraId="05599EFA" w14:textId="1EFFC99F"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Wuerz, 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Krüger, O.</w:t>
      </w:r>
      <w:r w:rsidR="00FE4C77" w:rsidRPr="00FE4C77">
        <w:rPr>
          <w:rFonts w:ascii="Times New Roman" w:hAnsi="Times New Roman" w:cs="Times New Roman"/>
          <w:noProof/>
          <w:lang w:val="en-GB"/>
        </w:rPr>
        <w:t xml:space="preserve"> (2015) Personality over ontogeny in zebra finches: Long-term repeatable traits but unstable behavioural syndromes. </w:t>
      </w:r>
      <w:r w:rsidR="00FE4C77" w:rsidRPr="00FE4C77">
        <w:rPr>
          <w:rFonts w:ascii="Times New Roman" w:hAnsi="Times New Roman" w:cs="Times New Roman"/>
          <w:i/>
          <w:iCs/>
          <w:noProof/>
          <w:lang w:val="en-GB"/>
        </w:rPr>
        <w:t>Frontiers in Zoology</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12(Suppl 1</w:t>
      </w:r>
      <w:r w:rsidR="00FE4C77" w:rsidRPr="00FE4C77">
        <w:rPr>
          <w:rFonts w:ascii="Times New Roman" w:hAnsi="Times New Roman" w:cs="Times New Roman"/>
          <w:noProof/>
          <w:lang w:val="en-GB"/>
        </w:rPr>
        <w:t>, S9.</w:t>
      </w:r>
    </w:p>
    <w:p w14:paraId="5A347E9D"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Wyman, M.J.</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Rowe, L.</w:t>
      </w:r>
      <w:r w:rsidRPr="00FE4C77">
        <w:rPr>
          <w:rFonts w:ascii="Times New Roman" w:hAnsi="Times New Roman" w:cs="Times New Roman"/>
          <w:noProof/>
          <w:lang w:val="en-GB"/>
        </w:rPr>
        <w:t xml:space="preserve"> (2014) Male Bias in Distributions of Additive Genetic, Residual, and Phenotypic Variances of Shared Traits. </w:t>
      </w:r>
      <w:r w:rsidRPr="00FE4C77">
        <w:rPr>
          <w:rFonts w:ascii="Times New Roman" w:hAnsi="Times New Roman" w:cs="Times New Roman"/>
          <w:i/>
          <w:iCs/>
          <w:noProof/>
          <w:lang w:val="en-GB"/>
        </w:rPr>
        <w:t>The American Naturalist</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184</w:t>
      </w:r>
      <w:r w:rsidRPr="00FE4C77">
        <w:rPr>
          <w:rFonts w:ascii="Times New Roman" w:hAnsi="Times New Roman" w:cs="Times New Roman"/>
          <w:noProof/>
          <w:lang w:val="en-GB"/>
        </w:rPr>
        <w:t>, 326–337.</w:t>
      </w:r>
    </w:p>
    <w:p w14:paraId="2AEA23CE" w14:textId="201A49E6"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Xuan, I.C.Y.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Hampson, D.R.</w:t>
      </w:r>
      <w:r w:rsidR="00FE4C77" w:rsidRPr="00FE4C77">
        <w:rPr>
          <w:rFonts w:ascii="Times New Roman" w:hAnsi="Times New Roman" w:cs="Times New Roman"/>
          <w:noProof/>
          <w:lang w:val="en-GB"/>
        </w:rPr>
        <w:t xml:space="preserve"> (2014) Gender-Dependent Effects of Maternal Immune Activation on the Behavior of Mouse Offspring. </w:t>
      </w:r>
      <w:r w:rsidR="00FE4C77" w:rsidRPr="00FE4C77">
        <w:rPr>
          <w:rFonts w:ascii="Times New Roman" w:hAnsi="Times New Roman" w:cs="Times New Roman"/>
          <w:i/>
          <w:iCs/>
          <w:noProof/>
          <w:lang w:val="en-GB"/>
        </w:rPr>
        <w:t>PLoS ONE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9</w:t>
      </w:r>
      <w:r w:rsidR="00FE4C77" w:rsidRPr="00FE4C77">
        <w:rPr>
          <w:rFonts w:ascii="Times New Roman" w:hAnsi="Times New Roman" w:cs="Times New Roman"/>
          <w:noProof/>
          <w:lang w:val="en-GB"/>
        </w:rPr>
        <w:t>, e104433.</w:t>
      </w:r>
    </w:p>
    <w:p w14:paraId="736C5659" w14:textId="1E48DB8C"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Yoshida, K.C.S.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Van Meter, P.E.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Holekamp, K.E.</w:t>
      </w:r>
      <w:r w:rsidR="00FE4C77" w:rsidRPr="00FE4C77">
        <w:rPr>
          <w:rFonts w:ascii="Times New Roman" w:hAnsi="Times New Roman" w:cs="Times New Roman"/>
          <w:noProof/>
          <w:lang w:val="en-GB"/>
        </w:rPr>
        <w:t xml:space="preserve"> (2016) Variation among free-living spotted hyenas in three personality traits. </w:t>
      </w:r>
      <w:r w:rsidR="00FE4C77" w:rsidRPr="00FE4C77">
        <w:rPr>
          <w:rFonts w:ascii="Times New Roman" w:hAnsi="Times New Roman" w:cs="Times New Roman"/>
          <w:i/>
          <w:iCs/>
          <w:noProof/>
          <w:lang w:val="en-GB"/>
        </w:rPr>
        <w:t>Behaviour</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153</w:t>
      </w:r>
      <w:r w:rsidR="00FE4C77" w:rsidRPr="00FE4C77">
        <w:rPr>
          <w:rFonts w:ascii="Times New Roman" w:hAnsi="Times New Roman" w:cs="Times New Roman"/>
          <w:noProof/>
          <w:lang w:val="en-GB"/>
        </w:rPr>
        <w:t>, 1665–1722.</w:t>
      </w:r>
    </w:p>
    <w:p w14:paraId="1E397D3C" w14:textId="3E98E733"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Young, C.M.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Cain, K.E.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Svedin, N.</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Backwell, P.R.Y.</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Pryke, S.R.</w:t>
      </w:r>
      <w:r w:rsidR="00FE4C77" w:rsidRPr="00FE4C77">
        <w:rPr>
          <w:rFonts w:ascii="Times New Roman" w:hAnsi="Times New Roman" w:cs="Times New Roman"/>
          <w:noProof/>
          <w:lang w:val="en-GB"/>
        </w:rPr>
        <w:t xml:space="preserve"> (2017) Predictors of aggressive response towards simulated intruders depend on context and sex in Crimson Finches (</w:t>
      </w:r>
      <w:r w:rsidR="00FE4C77" w:rsidRPr="001D63EC">
        <w:rPr>
          <w:rFonts w:ascii="Times New Roman" w:hAnsi="Times New Roman" w:cs="Times New Roman"/>
          <w:i/>
          <w:iCs/>
          <w:noProof/>
          <w:lang w:val="en-GB"/>
        </w:rPr>
        <w:t>Neochmia phaeton</w:t>
      </w:r>
      <w:r w:rsidR="00FE4C77" w:rsidRPr="00FE4C77">
        <w:rPr>
          <w:rFonts w:ascii="Times New Roman" w:hAnsi="Times New Roman" w:cs="Times New Roman"/>
          <w:noProof/>
          <w:lang w:val="en-GB"/>
        </w:rPr>
        <w:t xml:space="preserve">). </w:t>
      </w:r>
      <w:del w:id="878" w:author="Lauren Harrison" w:date="2021-04-17T16:56:00Z">
        <w:r w:rsidR="00FE4C77" w:rsidRPr="00FE4C77" w:rsidDel="00131ACA">
          <w:rPr>
            <w:rFonts w:ascii="Times New Roman" w:hAnsi="Times New Roman" w:cs="Times New Roman"/>
            <w:i/>
            <w:iCs/>
            <w:noProof/>
            <w:lang w:val="en-GB"/>
          </w:rPr>
          <w:delText>BEHAVIOURAL PROCESSES</w:delText>
        </w:r>
      </w:del>
      <w:ins w:id="879" w:author="Lauren Harrison" w:date="2021-04-17T16:56:00Z">
        <w:r w:rsidR="00131ACA">
          <w:rPr>
            <w:rFonts w:ascii="Times New Roman" w:hAnsi="Times New Roman" w:cs="Times New Roman"/>
            <w:i/>
            <w:iCs/>
            <w:noProof/>
            <w:lang w:val="en-GB"/>
          </w:rPr>
          <w:t>Behavioural Processes</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138</w:t>
      </w:r>
      <w:r w:rsidR="00FE4C77" w:rsidRPr="00FE4C77">
        <w:rPr>
          <w:rFonts w:ascii="Times New Roman" w:hAnsi="Times New Roman" w:cs="Times New Roman"/>
          <w:noProof/>
          <w:lang w:val="en-GB"/>
        </w:rPr>
        <w:t>, 41–48.</w:t>
      </w:r>
    </w:p>
    <w:p w14:paraId="1E8625AA" w14:textId="71D2970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lastRenderedPageBreak/>
        <w:t>*</w:t>
      </w:r>
      <w:r w:rsidR="00FE4C77" w:rsidRPr="00FE4C77">
        <w:rPr>
          <w:rFonts w:ascii="Times New Roman" w:hAnsi="Times New Roman" w:cs="Times New Roman"/>
          <w:smallCaps/>
          <w:noProof/>
          <w:lang w:val="en-GB"/>
        </w:rPr>
        <w:t>Young, J.K.</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Mahe, M.</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Breck, S.</w:t>
      </w:r>
      <w:r w:rsidR="00FE4C77" w:rsidRPr="00FE4C77">
        <w:rPr>
          <w:rFonts w:ascii="Times New Roman" w:hAnsi="Times New Roman" w:cs="Times New Roman"/>
          <w:noProof/>
          <w:lang w:val="en-GB"/>
        </w:rPr>
        <w:t xml:space="preserve"> (2015) Evaluating behavioral syndromes in coyotes (</w:t>
      </w:r>
      <w:r w:rsidR="00FE4C77" w:rsidRPr="001D63EC">
        <w:rPr>
          <w:rFonts w:ascii="Times New Roman" w:hAnsi="Times New Roman" w:cs="Times New Roman"/>
          <w:i/>
          <w:iCs/>
          <w:noProof/>
          <w:lang w:val="en-GB"/>
        </w:rPr>
        <w:t>Canis latrans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i/>
          <w:iCs/>
          <w:noProof/>
          <w:lang w:val="en-GB"/>
        </w:rPr>
        <w:t>J</w:t>
      </w:r>
      <w:ins w:id="880" w:author="Lauren Harrison" w:date="2021-04-17T16:56:00Z">
        <w:r w:rsidR="00131ACA">
          <w:rPr>
            <w:rFonts w:ascii="Times New Roman" w:hAnsi="Times New Roman" w:cs="Times New Roman"/>
            <w:i/>
            <w:iCs/>
            <w:noProof/>
            <w:lang w:val="en-GB"/>
          </w:rPr>
          <w:t>ournal of</w:t>
        </w:r>
      </w:ins>
      <w:r w:rsidR="00FE4C77" w:rsidRPr="00FE4C77">
        <w:rPr>
          <w:rFonts w:ascii="Times New Roman" w:hAnsi="Times New Roman" w:cs="Times New Roman"/>
          <w:i/>
          <w:iCs/>
          <w:noProof/>
          <w:lang w:val="en-GB"/>
        </w:rPr>
        <w:t xml:space="preserve"> Ethol</w:t>
      </w:r>
      <w:ins w:id="881" w:author="Lauren Harrison" w:date="2021-04-17T16:56:00Z">
        <w:r w:rsidR="00131ACA">
          <w:rPr>
            <w:rFonts w:ascii="Times New Roman" w:hAnsi="Times New Roman" w:cs="Times New Roman"/>
            <w:i/>
            <w:iCs/>
            <w:noProof/>
            <w:lang w:val="en-GB"/>
          </w:rPr>
          <w:t>ogy</w:t>
        </w:r>
      </w:ins>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33</w:t>
      </w:r>
      <w:r w:rsidR="00FE4C77" w:rsidRPr="00FE4C77">
        <w:rPr>
          <w:rFonts w:ascii="Times New Roman" w:hAnsi="Times New Roman" w:cs="Times New Roman"/>
          <w:noProof/>
          <w:lang w:val="en-GB"/>
        </w:rPr>
        <w:t>, 137–144.</w:t>
      </w:r>
    </w:p>
    <w:p w14:paraId="1B5FAD72" w14:textId="77777777" w:rsidR="00FE4C77" w:rsidRPr="00FE4C77" w:rsidRDefault="00FE4C77" w:rsidP="00FE4C77">
      <w:pPr>
        <w:widowControl w:val="0"/>
        <w:autoSpaceDE w:val="0"/>
        <w:autoSpaceDN w:val="0"/>
        <w:adjustRightInd w:val="0"/>
        <w:spacing w:line="480" w:lineRule="auto"/>
        <w:ind w:left="480" w:hanging="480"/>
        <w:rPr>
          <w:rFonts w:ascii="Times New Roman" w:hAnsi="Times New Roman" w:cs="Times New Roman"/>
          <w:noProof/>
          <w:lang w:val="en-GB"/>
        </w:rPr>
      </w:pPr>
      <w:r w:rsidRPr="00FE4C77">
        <w:rPr>
          <w:rFonts w:ascii="Times New Roman" w:hAnsi="Times New Roman" w:cs="Times New Roman"/>
          <w:smallCaps/>
          <w:noProof/>
          <w:lang w:val="en-GB"/>
        </w:rPr>
        <w:t>Zajitschek, 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Zajitschek, F.</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Bonduriansky, R.</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Brooks, R.C.</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Cornwell, W.</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Falster, D.S.</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Lagisz, 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Mason, J.</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Senior, A.M.</w:t>
      </w:r>
      <w:r w:rsidRPr="00FE4C77">
        <w:rPr>
          <w:rFonts w:ascii="Times New Roman" w:hAnsi="Times New Roman" w:cs="Times New Roman"/>
          <w:noProof/>
          <w:lang w:val="en-GB"/>
        </w:rPr>
        <w:t xml:space="preserve">, </w:t>
      </w:r>
      <w:r w:rsidRPr="00FE4C77">
        <w:rPr>
          <w:rFonts w:ascii="Times New Roman" w:hAnsi="Times New Roman" w:cs="Times New Roman"/>
          <w:smallCaps/>
          <w:noProof/>
          <w:lang w:val="en-GB"/>
        </w:rPr>
        <w:t>Noble, D.W.A.</w:t>
      </w:r>
      <w:r w:rsidRPr="00FE4C77">
        <w:rPr>
          <w:rFonts w:ascii="Times New Roman" w:hAnsi="Times New Roman" w:cs="Times New Roman"/>
          <w:noProof/>
          <w:lang w:val="en-GB"/>
        </w:rPr>
        <w:t xml:space="preserve"> &amp; </w:t>
      </w:r>
      <w:r w:rsidRPr="00FE4C77">
        <w:rPr>
          <w:rFonts w:ascii="Times New Roman" w:hAnsi="Times New Roman" w:cs="Times New Roman"/>
          <w:smallCaps/>
          <w:noProof/>
          <w:lang w:val="en-GB"/>
        </w:rPr>
        <w:t>Nakagawa, S.</w:t>
      </w:r>
      <w:r w:rsidRPr="00FE4C77">
        <w:rPr>
          <w:rFonts w:ascii="Times New Roman" w:hAnsi="Times New Roman" w:cs="Times New Roman"/>
          <w:noProof/>
          <w:lang w:val="en-GB"/>
        </w:rPr>
        <w:t xml:space="preserve"> (2020) Sexual dimorphism in trait variability and its eco-evolutionary and statistical implications. </w:t>
      </w:r>
      <w:r w:rsidRPr="00FE4C77">
        <w:rPr>
          <w:rFonts w:ascii="Times New Roman" w:hAnsi="Times New Roman" w:cs="Times New Roman"/>
          <w:i/>
          <w:iCs/>
          <w:noProof/>
          <w:lang w:val="en-GB"/>
        </w:rPr>
        <w:t>eLife</w:t>
      </w:r>
      <w:r w:rsidRPr="00FE4C77">
        <w:rPr>
          <w:rFonts w:ascii="Times New Roman" w:hAnsi="Times New Roman" w:cs="Times New Roman"/>
          <w:noProof/>
          <w:lang w:val="en-GB"/>
        </w:rPr>
        <w:t xml:space="preserve"> </w:t>
      </w:r>
      <w:r w:rsidRPr="00FE4C77">
        <w:rPr>
          <w:rFonts w:ascii="Times New Roman" w:hAnsi="Times New Roman" w:cs="Times New Roman"/>
          <w:b/>
          <w:bCs/>
          <w:noProof/>
          <w:lang w:val="en-GB"/>
        </w:rPr>
        <w:t>9</w:t>
      </w:r>
      <w:r w:rsidRPr="00FE4C77">
        <w:rPr>
          <w:rFonts w:ascii="Times New Roman" w:hAnsi="Times New Roman" w:cs="Times New Roman"/>
          <w:noProof/>
          <w:lang w:val="en-GB"/>
        </w:rPr>
        <w:t>, e63170.</w:t>
      </w:r>
    </w:p>
    <w:p w14:paraId="408DBB37" w14:textId="39EFED09"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lang w:val="en-GB"/>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Zidar,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Balogh,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Favati, A.</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Jensen,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Leimar, O.</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Sorato, E.</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(2018) The relationship between learning speed and personality is age- and task-dependent in red junglefowl. </w:t>
      </w:r>
      <w:ins w:id="882" w:author="Lauren Harrison" w:date="2021-04-17T16:56:00Z">
        <w:r w:rsidR="00131ACA" w:rsidRPr="00FE4C77">
          <w:rPr>
            <w:rFonts w:ascii="Times New Roman" w:hAnsi="Times New Roman" w:cs="Times New Roman"/>
            <w:i/>
            <w:iCs/>
            <w:noProof/>
            <w:lang w:val="en-GB"/>
          </w:rPr>
          <w:t>Behavioral Ecology and Sociobiology</w:t>
        </w:r>
        <w:r w:rsidR="00131ACA" w:rsidRPr="00FE4C77" w:rsidDel="00131ACA">
          <w:rPr>
            <w:rFonts w:ascii="Times New Roman" w:hAnsi="Times New Roman" w:cs="Times New Roman"/>
            <w:i/>
            <w:iCs/>
            <w:noProof/>
            <w:lang w:val="en-GB"/>
          </w:rPr>
          <w:t xml:space="preserve"> </w:t>
        </w:r>
      </w:ins>
      <w:del w:id="883" w:author="Lauren Harrison" w:date="2021-04-17T16:56:00Z">
        <w:r w:rsidR="00FE4C77" w:rsidRPr="00FE4C77" w:rsidDel="00131ACA">
          <w:rPr>
            <w:rFonts w:ascii="Times New Roman" w:hAnsi="Times New Roman" w:cs="Times New Roman"/>
            <w:i/>
            <w:iCs/>
            <w:noProof/>
            <w:lang w:val="en-GB"/>
          </w:rPr>
          <w:delText>Behav. Ecol. &amp; Sociobiol.</w:delText>
        </w:r>
        <w:r w:rsidR="00FE4C77" w:rsidRPr="00FE4C77" w:rsidDel="00131ACA">
          <w:rPr>
            <w:rFonts w:ascii="Times New Roman" w:hAnsi="Times New Roman" w:cs="Times New Roman"/>
            <w:noProof/>
            <w:lang w:val="en-GB"/>
          </w:rPr>
          <w:delText xml:space="preserve"> </w:delText>
        </w:r>
      </w:del>
      <w:r w:rsidR="00FE4C77" w:rsidRPr="00FE4C77">
        <w:rPr>
          <w:rFonts w:ascii="Times New Roman" w:hAnsi="Times New Roman" w:cs="Times New Roman"/>
          <w:b/>
          <w:bCs/>
          <w:noProof/>
          <w:lang w:val="en-GB"/>
        </w:rPr>
        <w:t>72</w:t>
      </w:r>
      <w:r w:rsidR="00FE4C77" w:rsidRPr="00FE4C77">
        <w:rPr>
          <w:rFonts w:ascii="Times New Roman" w:hAnsi="Times New Roman" w:cs="Times New Roman"/>
          <w:noProof/>
          <w:lang w:val="en-GB"/>
        </w:rPr>
        <w:t>, 168.</w:t>
      </w:r>
    </w:p>
    <w:p w14:paraId="18540DCA" w14:textId="3B2C12E4" w:rsidR="00FE4C77" w:rsidRPr="00FE4C77" w:rsidRDefault="001D63EC" w:rsidP="00FE4C77">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smallCaps/>
          <w:noProof/>
          <w:lang w:val="en-GB"/>
        </w:rPr>
        <w:t>*</w:t>
      </w:r>
      <w:r w:rsidR="00FE4C77" w:rsidRPr="00FE4C77">
        <w:rPr>
          <w:rFonts w:ascii="Times New Roman" w:hAnsi="Times New Roman" w:cs="Times New Roman"/>
          <w:smallCaps/>
          <w:noProof/>
          <w:lang w:val="en-GB"/>
        </w:rPr>
        <w:t>Zidar, J.</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Sorato,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Malmqvist, A.-M.</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Jansson, E.</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Rosher, C.</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Jensen, P.</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smallCaps/>
          <w:noProof/>
          <w:lang w:val="en-GB"/>
        </w:rPr>
        <w:t>Favati, A.</w:t>
      </w:r>
      <w:r w:rsidR="00FE4C77" w:rsidRPr="00FE4C77">
        <w:rPr>
          <w:rFonts w:ascii="Times New Roman" w:hAnsi="Times New Roman" w:cs="Times New Roman"/>
          <w:noProof/>
          <w:lang w:val="en-GB"/>
        </w:rPr>
        <w:t xml:space="preserve"> &amp; </w:t>
      </w:r>
      <w:r w:rsidR="00FE4C77" w:rsidRPr="00FE4C77">
        <w:rPr>
          <w:rFonts w:ascii="Times New Roman" w:hAnsi="Times New Roman" w:cs="Times New Roman"/>
          <w:smallCaps/>
          <w:noProof/>
          <w:lang w:val="en-GB"/>
        </w:rPr>
        <w:t>Løvlie, H.</w:t>
      </w:r>
      <w:r w:rsidR="00FE4C77" w:rsidRPr="00FE4C77">
        <w:rPr>
          <w:rFonts w:ascii="Times New Roman" w:hAnsi="Times New Roman" w:cs="Times New Roman"/>
          <w:noProof/>
          <w:lang w:val="en-GB"/>
        </w:rPr>
        <w:t xml:space="preserve"> (2017) Early experience affects adult personality in the red junglefowl: A role for cognitive stimulation? </w:t>
      </w:r>
      <w:r w:rsidR="00FE4C77" w:rsidRPr="00FE4C77">
        <w:rPr>
          <w:rFonts w:ascii="Times New Roman" w:hAnsi="Times New Roman" w:cs="Times New Roman"/>
          <w:i/>
          <w:iCs/>
          <w:noProof/>
          <w:lang w:val="en-GB"/>
        </w:rPr>
        <w:t>Behavioural Processes</w:t>
      </w:r>
      <w:r w:rsidR="00FE4C77" w:rsidRPr="00FE4C77">
        <w:rPr>
          <w:rFonts w:ascii="Times New Roman" w:hAnsi="Times New Roman" w:cs="Times New Roman"/>
          <w:noProof/>
          <w:lang w:val="en-GB"/>
        </w:rPr>
        <w:t xml:space="preserve"> </w:t>
      </w:r>
      <w:r w:rsidR="00FE4C77" w:rsidRPr="00FE4C77">
        <w:rPr>
          <w:rFonts w:ascii="Times New Roman" w:hAnsi="Times New Roman" w:cs="Times New Roman"/>
          <w:b/>
          <w:bCs/>
          <w:noProof/>
          <w:lang w:val="en-GB"/>
        </w:rPr>
        <w:t>134</w:t>
      </w:r>
      <w:r w:rsidR="00FE4C77" w:rsidRPr="00FE4C77">
        <w:rPr>
          <w:rFonts w:ascii="Times New Roman" w:hAnsi="Times New Roman" w:cs="Times New Roman"/>
          <w:noProof/>
          <w:lang w:val="en-GB"/>
        </w:rPr>
        <w:t xml:space="preserve">, 78–86. </w:t>
      </w:r>
    </w:p>
    <w:p w14:paraId="43898253" w14:textId="706CA7E4" w:rsidR="00065A2A" w:rsidRDefault="00065A2A" w:rsidP="00FE4C77">
      <w:pPr>
        <w:widowControl w:val="0"/>
        <w:autoSpaceDE w:val="0"/>
        <w:autoSpaceDN w:val="0"/>
        <w:adjustRightInd w:val="0"/>
        <w:spacing w:line="480" w:lineRule="auto"/>
        <w:ind w:left="480" w:hanging="480"/>
      </w:pPr>
    </w:p>
    <w:p w14:paraId="65580AED" w14:textId="2CC959DF" w:rsidR="002A5AF0" w:rsidRPr="00167EC3" w:rsidRDefault="00C72B21" w:rsidP="00FE4C77">
      <w:pPr>
        <w:widowControl w:val="0"/>
        <w:autoSpaceDE w:val="0"/>
        <w:autoSpaceDN w:val="0"/>
        <w:adjustRightInd w:val="0"/>
        <w:spacing w:line="480" w:lineRule="auto"/>
        <w:ind w:left="480" w:hanging="480"/>
        <w:rPr>
          <w:rFonts w:ascii="Times New Roman" w:hAnsi="Times New Roman" w:cs="Times New Roman"/>
          <w:b/>
          <w:bCs/>
        </w:rPr>
      </w:pPr>
      <w:r w:rsidRPr="00167EC3">
        <w:rPr>
          <w:rFonts w:ascii="Times New Roman" w:hAnsi="Times New Roman" w:cs="Times New Roman"/>
          <w:b/>
          <w:bCs/>
        </w:rPr>
        <w:t>Supporting information</w:t>
      </w:r>
    </w:p>
    <w:p w14:paraId="268DF568" w14:textId="029B809E" w:rsidR="002A5AF0" w:rsidRDefault="00C72B21"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2A5AF0">
        <w:rPr>
          <w:rFonts w:ascii="Times New Roman" w:hAnsi="Times New Roman" w:cs="Times New Roman"/>
        </w:rPr>
        <w:t>Supporting information</w:t>
      </w:r>
      <w:r w:rsidR="00C94658">
        <w:rPr>
          <w:rFonts w:ascii="Times New Roman" w:hAnsi="Times New Roman" w:cs="Times New Roman"/>
        </w:rPr>
        <w:t xml:space="preserve"> and methods</w:t>
      </w:r>
    </w:p>
    <w:p w14:paraId="2AC18D0E" w14:textId="77777777"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C72B21" w:rsidRPr="00C72B21">
        <w:rPr>
          <w:rFonts w:ascii="Times New Roman" w:hAnsi="Times New Roman" w:cs="Times New Roman"/>
        </w:rPr>
        <w:t xml:space="preserve">Table S1 – </w:t>
      </w:r>
      <w:r>
        <w:rPr>
          <w:rFonts w:ascii="Times New Roman" w:hAnsi="Times New Roman" w:cs="Times New Roman"/>
        </w:rPr>
        <w:t xml:space="preserve">keyword search terms </w:t>
      </w:r>
    </w:p>
    <w:p w14:paraId="487EBBF5" w14:textId="77777777"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S2 – sensitivity contrast models with score data</w:t>
      </w:r>
    </w:p>
    <w:p w14:paraId="090A2936" w14:textId="09416D6E"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S3 – exploratory analyses – contrast models with mating system as moderator</w:t>
      </w:r>
    </w:p>
    <w:p w14:paraId="03E8DDE8" w14:textId="3EE8834E"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S4 – exploratory analyses – contrast models with age as moderator</w:t>
      </w:r>
    </w:p>
    <w:p w14:paraId="79020AB1" w14:textId="0116B67F"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S5 – exploratory analyses – contrast models with study population as moderator</w:t>
      </w:r>
    </w:p>
    <w:p w14:paraId="5F63D125" w14:textId="4EFCF64C"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S6 - exploratory analyses – contrast models with study environment as moderator</w:t>
      </w:r>
    </w:p>
    <w:p w14:paraId="0C73E65C" w14:textId="03ABD45F"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S7 - exploratory analyses – contrast models with study type as moderator</w:t>
      </w:r>
    </w:p>
    <w:p w14:paraId="71FEFFC0" w14:textId="7C2E839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S8 – sensitivity analyses – intercept models with </w:t>
      </w:r>
      <w:r>
        <w:rPr>
          <w:rFonts w:ascii="Times New Roman" w:hAnsi="Times New Roman" w:cs="Times New Roman"/>
          <w:b/>
          <w:bCs/>
        </w:rPr>
        <w:t xml:space="preserve">D </w:t>
      </w:r>
      <w:r>
        <w:rPr>
          <w:rFonts w:ascii="Times New Roman" w:hAnsi="Times New Roman" w:cs="Times New Roman"/>
        </w:rPr>
        <w:t>matrix (rho=0.3)</w:t>
      </w:r>
    </w:p>
    <w:p w14:paraId="1F7B8B28" w14:textId="13EE978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S9 – sensitivity analyses – intercept models with </w:t>
      </w:r>
      <w:r>
        <w:rPr>
          <w:rFonts w:ascii="Times New Roman" w:hAnsi="Times New Roman" w:cs="Times New Roman"/>
          <w:b/>
          <w:bCs/>
        </w:rPr>
        <w:t xml:space="preserve">D </w:t>
      </w:r>
      <w:r>
        <w:rPr>
          <w:rFonts w:ascii="Times New Roman" w:hAnsi="Times New Roman" w:cs="Times New Roman"/>
        </w:rPr>
        <w:t>matrix (rho=0.5)</w:t>
      </w:r>
    </w:p>
    <w:p w14:paraId="6E304012" w14:textId="6C960245"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S10 – sensitivity analyses – intercept models with </w:t>
      </w:r>
      <w:r>
        <w:rPr>
          <w:rFonts w:ascii="Times New Roman" w:hAnsi="Times New Roman" w:cs="Times New Roman"/>
          <w:b/>
          <w:bCs/>
        </w:rPr>
        <w:t xml:space="preserve">D </w:t>
      </w:r>
      <w:r>
        <w:rPr>
          <w:rFonts w:ascii="Times New Roman" w:hAnsi="Times New Roman" w:cs="Times New Roman"/>
        </w:rPr>
        <w:t>matrix (rho=0.8)</w:t>
      </w:r>
    </w:p>
    <w:p w14:paraId="51E1F193" w14:textId="0478D8F8"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lastRenderedPageBreak/>
        <w:tab/>
        <w:t xml:space="preserve">Table S11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(rho=0.3)</w:t>
      </w:r>
      <w:r>
        <w:rPr>
          <w:rFonts w:ascii="Times New Roman" w:hAnsi="Times New Roman" w:cs="Times New Roman"/>
        </w:rPr>
        <w:tab/>
      </w:r>
    </w:p>
    <w:p w14:paraId="2B2851D3" w14:textId="649E2750"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S12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(rho=0.5)</w:t>
      </w:r>
      <w:r>
        <w:rPr>
          <w:rFonts w:ascii="Times New Roman" w:hAnsi="Times New Roman" w:cs="Times New Roman"/>
        </w:rPr>
        <w:tab/>
      </w:r>
    </w:p>
    <w:p w14:paraId="22571CA7" w14:textId="6BBC8B9D"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 xml:space="preserve">Table S13 – sensitivity analyses – multi-level meta-regression personality trait models with </w:t>
      </w:r>
      <w:r>
        <w:rPr>
          <w:rFonts w:ascii="Times New Roman" w:hAnsi="Times New Roman" w:cs="Times New Roman"/>
          <w:b/>
          <w:bCs/>
        </w:rPr>
        <w:t xml:space="preserve">D </w:t>
      </w:r>
      <w:r>
        <w:rPr>
          <w:rFonts w:ascii="Times New Roman" w:hAnsi="Times New Roman" w:cs="Times New Roman"/>
        </w:rPr>
        <w:t>matrix (rho=0.8)</w:t>
      </w:r>
      <w:r>
        <w:rPr>
          <w:rFonts w:ascii="Times New Roman" w:hAnsi="Times New Roman" w:cs="Times New Roman"/>
        </w:rPr>
        <w:tab/>
      </w:r>
    </w:p>
    <w:p w14:paraId="3B4509D6" w14:textId="1C14C152"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S14 – intercept-only model output summaries</w:t>
      </w:r>
    </w:p>
    <w:p w14:paraId="63492AAC" w14:textId="7FFB0F2B"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S15 – multi-level meta-regression model output summaries with personality trait type as moderator</w:t>
      </w:r>
    </w:p>
    <w:p w14:paraId="5D81DA42" w14:textId="3D8E36A9" w:rsid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S16 – subset model summaries with SSD and personality traits</w:t>
      </w:r>
    </w:p>
    <w:p w14:paraId="13D3D0A2" w14:textId="10F568C7" w:rsidR="002A5AF0" w:rsidRPr="002A5AF0" w:rsidRDefault="002A5AF0" w:rsidP="002A5AF0">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t>Table S17 – publication bias model summaries</w:t>
      </w:r>
    </w:p>
    <w:p w14:paraId="2BCB91A3" w14:textId="3203C5BC" w:rsidR="00B47579" w:rsidRDefault="002A5AF0"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rPr>
        <w:tab/>
      </w:r>
      <w:r w:rsidR="00C72B21" w:rsidRPr="00C72B21">
        <w:rPr>
          <w:rFonts w:ascii="Times New Roman" w:hAnsi="Times New Roman" w:cs="Times New Roman"/>
        </w:rPr>
        <w:t>Data files S1</w:t>
      </w:r>
      <w:r>
        <w:rPr>
          <w:rFonts w:ascii="Times New Roman" w:hAnsi="Times New Roman" w:cs="Times New Roman"/>
        </w:rPr>
        <w:t>8</w:t>
      </w:r>
      <w:r w:rsidR="00C72B21" w:rsidRPr="00C72B21">
        <w:rPr>
          <w:rFonts w:ascii="Times New Roman" w:hAnsi="Times New Roman" w:cs="Times New Roman"/>
        </w:rPr>
        <w:t>-</w:t>
      </w:r>
      <w:r>
        <w:rPr>
          <w:rFonts w:ascii="Times New Roman" w:hAnsi="Times New Roman" w:cs="Times New Roman"/>
        </w:rPr>
        <w:t>S20</w:t>
      </w:r>
    </w:p>
    <w:p w14:paraId="2DC20DA9"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011DF217"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11F66661" w14:textId="77777777" w:rsidR="00065A2A" w:rsidRDefault="00065A2A" w:rsidP="00B172D1">
      <w:pPr>
        <w:widowControl w:val="0"/>
        <w:autoSpaceDE w:val="0"/>
        <w:autoSpaceDN w:val="0"/>
        <w:adjustRightInd w:val="0"/>
        <w:spacing w:line="480" w:lineRule="auto"/>
        <w:ind w:left="480" w:hanging="480"/>
        <w:rPr>
          <w:rFonts w:ascii="Times New Roman" w:hAnsi="Times New Roman" w:cs="Times New Roman"/>
          <w:b/>
          <w:bCs/>
        </w:rPr>
      </w:pPr>
    </w:p>
    <w:p w14:paraId="331AA7B8" w14:textId="77777777" w:rsidR="00065A2A" w:rsidDel="008E6321" w:rsidRDefault="00065A2A" w:rsidP="00B172D1">
      <w:pPr>
        <w:widowControl w:val="0"/>
        <w:autoSpaceDE w:val="0"/>
        <w:autoSpaceDN w:val="0"/>
        <w:adjustRightInd w:val="0"/>
        <w:spacing w:line="480" w:lineRule="auto"/>
        <w:ind w:left="480" w:hanging="480"/>
        <w:rPr>
          <w:del w:id="884" w:author="Lauren Harrison" w:date="2021-05-22T14:23:00Z"/>
          <w:rFonts w:ascii="Times New Roman" w:hAnsi="Times New Roman" w:cs="Times New Roman"/>
          <w:b/>
          <w:bCs/>
        </w:rPr>
      </w:pPr>
    </w:p>
    <w:p w14:paraId="3F0A9EE2" w14:textId="397FEEAF" w:rsidR="00065A2A" w:rsidDel="008E6321" w:rsidRDefault="00065A2A" w:rsidP="00B172D1">
      <w:pPr>
        <w:widowControl w:val="0"/>
        <w:autoSpaceDE w:val="0"/>
        <w:autoSpaceDN w:val="0"/>
        <w:adjustRightInd w:val="0"/>
        <w:spacing w:line="480" w:lineRule="auto"/>
        <w:ind w:left="480" w:hanging="480"/>
        <w:rPr>
          <w:del w:id="885" w:author="Lauren Harrison" w:date="2021-05-22T14:23:00Z"/>
          <w:rFonts w:ascii="Times New Roman" w:hAnsi="Times New Roman" w:cs="Times New Roman"/>
          <w:b/>
          <w:bCs/>
        </w:rPr>
      </w:pPr>
    </w:p>
    <w:p w14:paraId="07EA2AAC" w14:textId="7BF48EE1" w:rsidR="00065A2A" w:rsidDel="008E6321" w:rsidRDefault="00065A2A" w:rsidP="00B172D1">
      <w:pPr>
        <w:widowControl w:val="0"/>
        <w:autoSpaceDE w:val="0"/>
        <w:autoSpaceDN w:val="0"/>
        <w:adjustRightInd w:val="0"/>
        <w:spacing w:line="480" w:lineRule="auto"/>
        <w:ind w:left="480" w:hanging="480"/>
        <w:rPr>
          <w:del w:id="886" w:author="Lauren Harrison" w:date="2021-05-22T14:23:00Z"/>
          <w:rFonts w:ascii="Times New Roman" w:hAnsi="Times New Roman" w:cs="Times New Roman"/>
          <w:b/>
          <w:bCs/>
        </w:rPr>
      </w:pPr>
    </w:p>
    <w:p w14:paraId="255A63CD" w14:textId="701A4FBC" w:rsidR="00065A2A" w:rsidDel="008E6321" w:rsidRDefault="00065A2A" w:rsidP="00B172D1">
      <w:pPr>
        <w:widowControl w:val="0"/>
        <w:autoSpaceDE w:val="0"/>
        <w:autoSpaceDN w:val="0"/>
        <w:adjustRightInd w:val="0"/>
        <w:spacing w:line="480" w:lineRule="auto"/>
        <w:ind w:left="480" w:hanging="480"/>
        <w:rPr>
          <w:del w:id="887" w:author="Lauren Harrison" w:date="2021-05-22T14:23:00Z"/>
          <w:rFonts w:ascii="Times New Roman" w:hAnsi="Times New Roman" w:cs="Times New Roman"/>
          <w:b/>
          <w:bCs/>
        </w:rPr>
      </w:pPr>
    </w:p>
    <w:p w14:paraId="3C43A09B" w14:textId="3C71E532" w:rsidR="00065A2A" w:rsidDel="008E6321" w:rsidRDefault="00065A2A" w:rsidP="00B172D1">
      <w:pPr>
        <w:widowControl w:val="0"/>
        <w:autoSpaceDE w:val="0"/>
        <w:autoSpaceDN w:val="0"/>
        <w:adjustRightInd w:val="0"/>
        <w:spacing w:line="480" w:lineRule="auto"/>
        <w:ind w:left="480" w:hanging="480"/>
        <w:rPr>
          <w:del w:id="888" w:author="Lauren Harrison" w:date="2021-05-22T14:23:00Z"/>
          <w:rFonts w:ascii="Times New Roman" w:hAnsi="Times New Roman" w:cs="Times New Roman"/>
          <w:b/>
          <w:bCs/>
        </w:rPr>
      </w:pPr>
    </w:p>
    <w:p w14:paraId="6B110483" w14:textId="7872796A" w:rsidR="00065A2A" w:rsidDel="008E6321" w:rsidRDefault="00065A2A" w:rsidP="00B172D1">
      <w:pPr>
        <w:widowControl w:val="0"/>
        <w:autoSpaceDE w:val="0"/>
        <w:autoSpaceDN w:val="0"/>
        <w:adjustRightInd w:val="0"/>
        <w:spacing w:line="480" w:lineRule="auto"/>
        <w:ind w:left="480" w:hanging="480"/>
        <w:rPr>
          <w:del w:id="889" w:author="Lauren Harrison" w:date="2021-05-22T14:23:00Z"/>
          <w:rFonts w:ascii="Times New Roman" w:hAnsi="Times New Roman" w:cs="Times New Roman"/>
          <w:b/>
          <w:bCs/>
        </w:rPr>
      </w:pPr>
    </w:p>
    <w:p w14:paraId="0575FD0F" w14:textId="5AA8D7EF" w:rsidR="00065A2A" w:rsidDel="008E6321" w:rsidRDefault="00065A2A" w:rsidP="00B172D1">
      <w:pPr>
        <w:widowControl w:val="0"/>
        <w:autoSpaceDE w:val="0"/>
        <w:autoSpaceDN w:val="0"/>
        <w:adjustRightInd w:val="0"/>
        <w:spacing w:line="480" w:lineRule="auto"/>
        <w:ind w:left="480" w:hanging="480"/>
        <w:rPr>
          <w:del w:id="890" w:author="Lauren Harrison" w:date="2021-05-22T14:23:00Z"/>
          <w:rFonts w:ascii="Times New Roman" w:hAnsi="Times New Roman" w:cs="Times New Roman"/>
          <w:b/>
          <w:bCs/>
        </w:rPr>
      </w:pPr>
    </w:p>
    <w:p w14:paraId="6B42D5F0" w14:textId="1B7499C9" w:rsidR="00065A2A" w:rsidDel="008E6321" w:rsidRDefault="00065A2A" w:rsidP="00B172D1">
      <w:pPr>
        <w:widowControl w:val="0"/>
        <w:autoSpaceDE w:val="0"/>
        <w:autoSpaceDN w:val="0"/>
        <w:adjustRightInd w:val="0"/>
        <w:spacing w:line="480" w:lineRule="auto"/>
        <w:ind w:left="480" w:hanging="480"/>
        <w:rPr>
          <w:del w:id="891" w:author="Lauren Harrison" w:date="2021-05-22T14:23:00Z"/>
          <w:rFonts w:ascii="Times New Roman" w:hAnsi="Times New Roman" w:cs="Times New Roman"/>
          <w:b/>
          <w:bCs/>
        </w:rPr>
      </w:pPr>
    </w:p>
    <w:p w14:paraId="0CD75B6C" w14:textId="633C6240" w:rsidR="00065A2A" w:rsidDel="008E6321" w:rsidRDefault="00065A2A" w:rsidP="00B172D1">
      <w:pPr>
        <w:widowControl w:val="0"/>
        <w:autoSpaceDE w:val="0"/>
        <w:autoSpaceDN w:val="0"/>
        <w:adjustRightInd w:val="0"/>
        <w:spacing w:line="480" w:lineRule="auto"/>
        <w:ind w:left="480" w:hanging="480"/>
        <w:rPr>
          <w:del w:id="892" w:author="Lauren Harrison" w:date="2021-05-22T14:23:00Z"/>
          <w:rFonts w:ascii="Times New Roman" w:hAnsi="Times New Roman" w:cs="Times New Roman"/>
          <w:b/>
          <w:bCs/>
        </w:rPr>
      </w:pPr>
    </w:p>
    <w:p w14:paraId="10E7837B" w14:textId="1E920DDD" w:rsidR="00065A2A" w:rsidDel="008E6321" w:rsidRDefault="00065A2A" w:rsidP="00B172D1">
      <w:pPr>
        <w:widowControl w:val="0"/>
        <w:autoSpaceDE w:val="0"/>
        <w:autoSpaceDN w:val="0"/>
        <w:adjustRightInd w:val="0"/>
        <w:spacing w:line="480" w:lineRule="auto"/>
        <w:ind w:left="480" w:hanging="480"/>
        <w:rPr>
          <w:del w:id="893" w:author="Lauren Harrison" w:date="2021-05-22T14:23:00Z"/>
          <w:rFonts w:ascii="Times New Roman" w:hAnsi="Times New Roman" w:cs="Times New Roman"/>
          <w:b/>
          <w:bCs/>
        </w:rPr>
      </w:pPr>
    </w:p>
    <w:p w14:paraId="7E01FD61" w14:textId="642A9E3E" w:rsidR="00065A2A" w:rsidDel="008E6321" w:rsidRDefault="00065A2A" w:rsidP="00B172D1">
      <w:pPr>
        <w:widowControl w:val="0"/>
        <w:autoSpaceDE w:val="0"/>
        <w:autoSpaceDN w:val="0"/>
        <w:adjustRightInd w:val="0"/>
        <w:spacing w:line="480" w:lineRule="auto"/>
        <w:ind w:left="480" w:hanging="480"/>
        <w:rPr>
          <w:del w:id="894" w:author="Lauren Harrison" w:date="2021-05-22T14:23:00Z"/>
          <w:rFonts w:ascii="Times New Roman" w:hAnsi="Times New Roman" w:cs="Times New Roman"/>
          <w:b/>
          <w:bCs/>
        </w:rPr>
      </w:pPr>
    </w:p>
    <w:p w14:paraId="0B9980FA" w14:textId="77777777" w:rsidR="00933493" w:rsidRDefault="00933493" w:rsidP="00B172D1">
      <w:pPr>
        <w:widowControl w:val="0"/>
        <w:autoSpaceDE w:val="0"/>
        <w:autoSpaceDN w:val="0"/>
        <w:adjustRightInd w:val="0"/>
        <w:spacing w:line="480" w:lineRule="auto"/>
        <w:ind w:left="480" w:hanging="480"/>
        <w:rPr>
          <w:rFonts w:ascii="Times New Roman" w:hAnsi="Times New Roman" w:cs="Times New Roman"/>
          <w:b/>
          <w:bCs/>
        </w:rPr>
      </w:pPr>
    </w:p>
    <w:p w14:paraId="1FADCF0C" w14:textId="3CCF20BD" w:rsidR="00B47579" w:rsidDel="00B46B3B" w:rsidRDefault="00B47579" w:rsidP="00B172D1">
      <w:pPr>
        <w:widowControl w:val="0"/>
        <w:autoSpaceDE w:val="0"/>
        <w:autoSpaceDN w:val="0"/>
        <w:adjustRightInd w:val="0"/>
        <w:spacing w:line="480" w:lineRule="auto"/>
        <w:ind w:left="480" w:hanging="480"/>
        <w:rPr>
          <w:del w:id="895" w:author="Lauren Harrison" w:date="2021-04-17T16:56:00Z"/>
          <w:rFonts w:ascii="Times New Roman" w:hAnsi="Times New Roman" w:cs="Times New Roman"/>
        </w:rPr>
      </w:pPr>
      <w:r>
        <w:rPr>
          <w:rFonts w:ascii="Times New Roman" w:hAnsi="Times New Roman" w:cs="Times New Roman"/>
          <w:b/>
          <w:bCs/>
        </w:rPr>
        <w:t>Figures and Tables</w:t>
      </w:r>
    </w:p>
    <w:p w14:paraId="7F59E661" w14:textId="77777777" w:rsidR="00B47579" w:rsidRDefault="00B47579" w:rsidP="00B172D1">
      <w:pPr>
        <w:widowControl w:val="0"/>
        <w:autoSpaceDE w:val="0"/>
        <w:autoSpaceDN w:val="0"/>
        <w:adjustRightInd w:val="0"/>
        <w:spacing w:line="480" w:lineRule="auto"/>
        <w:ind w:left="480" w:hanging="480"/>
        <w:rPr>
          <w:rFonts w:ascii="Times New Roman" w:hAnsi="Times New Roman" w:cs="Times New Roman"/>
          <w:b/>
          <w:bCs/>
        </w:rPr>
      </w:pPr>
    </w:p>
    <w:p w14:paraId="6B27906B" w14:textId="259279DD"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 xml:space="preserve">Overall, there were no significant sex differences for either mean personality or for variability. Multi-level meta-analytic models for each taxonomic group for a sex difference in the mean (SMD) and variability (lnCVR) in personality traits. Positive estimates indicate that the mean or variability in personality is greater for males than females. </w:t>
      </w:r>
    </w:p>
    <w:tbl>
      <w:tblPr>
        <w:tblStyle w:val="TableGrid"/>
        <w:tblW w:w="9640" w:type="dxa"/>
        <w:jc w:val="center"/>
        <w:tblBorders>
          <w:insideH w:val="none" w:sz="0" w:space="0" w:color="auto"/>
          <w:insideV w:val="none" w:sz="0" w:space="0" w:color="auto"/>
        </w:tblBorders>
        <w:tblLayout w:type="fixed"/>
        <w:tblLook w:val="04A0" w:firstRow="1" w:lastRow="0" w:firstColumn="1" w:lastColumn="0" w:noHBand="0" w:noVBand="1"/>
        <w:tblPrChange w:id="896" w:author="Lauren Harrison" w:date="2021-04-17T11:26:00Z">
          <w:tblPr>
            <w:tblStyle w:val="TableGrid"/>
            <w:tblW w:w="9640" w:type="dxa"/>
            <w:jc w:val="center"/>
            <w:tblBorders>
              <w:insideH w:val="none" w:sz="0" w:space="0" w:color="auto"/>
              <w:insideV w:val="none" w:sz="0" w:space="0" w:color="auto"/>
            </w:tblBorders>
            <w:tblLayout w:type="fixed"/>
            <w:tblLook w:val="04A0" w:firstRow="1" w:lastRow="0" w:firstColumn="1" w:lastColumn="0" w:noHBand="0" w:noVBand="1"/>
          </w:tblPr>
        </w:tblPrChange>
      </w:tblPr>
      <w:tblGrid>
        <w:gridCol w:w="2127"/>
        <w:gridCol w:w="992"/>
        <w:gridCol w:w="1134"/>
        <w:gridCol w:w="1134"/>
        <w:gridCol w:w="709"/>
        <w:gridCol w:w="851"/>
        <w:gridCol w:w="992"/>
        <w:gridCol w:w="850"/>
        <w:gridCol w:w="851"/>
        <w:tblGridChange w:id="897">
          <w:tblGrid>
            <w:gridCol w:w="2127"/>
            <w:gridCol w:w="992"/>
            <w:gridCol w:w="1134"/>
            <w:gridCol w:w="1134"/>
            <w:gridCol w:w="709"/>
            <w:gridCol w:w="851"/>
            <w:gridCol w:w="992"/>
            <w:gridCol w:w="850"/>
            <w:gridCol w:w="851"/>
          </w:tblGrid>
        </w:tblGridChange>
      </w:tblGrid>
      <w:tr w:rsidR="00B47579" w:rsidRPr="00AD5FAB" w14:paraId="081C8D53" w14:textId="77777777" w:rsidTr="009412A6">
        <w:trPr>
          <w:jc w:val="center"/>
          <w:trPrChange w:id="898" w:author="Lauren Harrison" w:date="2021-04-17T11:26:00Z">
            <w:trPr>
              <w:jc w:val="center"/>
            </w:trPr>
          </w:trPrChange>
        </w:trPr>
        <w:tc>
          <w:tcPr>
            <w:tcW w:w="2127" w:type="dxa"/>
            <w:tcBorders>
              <w:top w:val="single" w:sz="4" w:space="0" w:color="auto"/>
              <w:left w:val="nil"/>
              <w:bottom w:val="single" w:sz="4" w:space="0" w:color="auto"/>
            </w:tcBorders>
            <w:tcPrChange w:id="899" w:author="Lauren Harrison" w:date="2021-04-17T11:26:00Z">
              <w:tcPr>
                <w:tcW w:w="2127" w:type="dxa"/>
                <w:tcBorders>
                  <w:top w:val="single" w:sz="4" w:space="0" w:color="auto"/>
                  <w:bottom w:val="single" w:sz="4" w:space="0" w:color="auto"/>
                </w:tcBorders>
              </w:tcPr>
            </w:tcPrChange>
          </w:tcPr>
          <w:p w14:paraId="7C5A4FEE"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992" w:type="dxa"/>
            <w:tcBorders>
              <w:top w:val="single" w:sz="4" w:space="0" w:color="auto"/>
              <w:bottom w:val="single" w:sz="4" w:space="0" w:color="auto"/>
            </w:tcBorders>
            <w:tcPrChange w:id="900" w:author="Lauren Harrison" w:date="2021-04-17T11:26:00Z">
              <w:tcPr>
                <w:tcW w:w="992" w:type="dxa"/>
                <w:tcBorders>
                  <w:top w:val="single" w:sz="4" w:space="0" w:color="auto"/>
                  <w:bottom w:val="single" w:sz="4" w:space="0" w:color="auto"/>
                </w:tcBorders>
              </w:tcPr>
            </w:tcPrChange>
          </w:tcPr>
          <w:p w14:paraId="2FB949F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Overall mean</w:t>
            </w:r>
          </w:p>
        </w:tc>
        <w:tc>
          <w:tcPr>
            <w:tcW w:w="1134" w:type="dxa"/>
            <w:tcBorders>
              <w:top w:val="single" w:sz="4" w:space="0" w:color="auto"/>
              <w:bottom w:val="single" w:sz="4" w:space="0" w:color="auto"/>
            </w:tcBorders>
            <w:tcPrChange w:id="901" w:author="Lauren Harrison" w:date="2021-04-17T11:26:00Z">
              <w:tcPr>
                <w:tcW w:w="1134" w:type="dxa"/>
                <w:tcBorders>
                  <w:top w:val="single" w:sz="4" w:space="0" w:color="auto"/>
                  <w:bottom w:val="single" w:sz="4" w:space="0" w:color="auto"/>
                </w:tcBorders>
              </w:tcPr>
            </w:tcPrChange>
          </w:tcPr>
          <w:p w14:paraId="72571671"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 CI</w:t>
            </w:r>
            <w:r>
              <w:rPr>
                <w:rFonts w:ascii="Times New Roman" w:hAnsi="Times New Roman"/>
                <w:b/>
                <w:color w:val="000000" w:themeColor="text1"/>
                <w:sz w:val="18"/>
                <w:szCs w:val="18"/>
              </w:rPr>
              <w:t>s</w:t>
            </w:r>
          </w:p>
        </w:tc>
        <w:tc>
          <w:tcPr>
            <w:tcW w:w="1134" w:type="dxa"/>
            <w:tcBorders>
              <w:top w:val="single" w:sz="4" w:space="0" w:color="auto"/>
              <w:bottom w:val="single" w:sz="4" w:space="0" w:color="auto"/>
            </w:tcBorders>
            <w:tcPrChange w:id="902" w:author="Lauren Harrison" w:date="2021-04-17T11:26:00Z">
              <w:tcPr>
                <w:tcW w:w="1134" w:type="dxa"/>
                <w:tcBorders>
                  <w:top w:val="single" w:sz="4" w:space="0" w:color="auto"/>
                  <w:bottom w:val="single" w:sz="4" w:space="0" w:color="auto"/>
                </w:tcBorders>
              </w:tcPr>
            </w:tcPrChange>
          </w:tcPr>
          <w:p w14:paraId="1204D01C"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Prediction interval</w:t>
            </w:r>
          </w:p>
        </w:tc>
        <w:tc>
          <w:tcPr>
            <w:tcW w:w="709" w:type="dxa"/>
            <w:tcBorders>
              <w:top w:val="single" w:sz="4" w:space="0" w:color="auto"/>
              <w:bottom w:val="single" w:sz="4" w:space="0" w:color="auto"/>
            </w:tcBorders>
            <w:tcPrChange w:id="903" w:author="Lauren Harrison" w:date="2021-04-17T11:26:00Z">
              <w:tcPr>
                <w:tcW w:w="709" w:type="dxa"/>
                <w:tcBorders>
                  <w:top w:val="single" w:sz="4" w:space="0" w:color="auto"/>
                  <w:bottom w:val="single" w:sz="4" w:space="0" w:color="auto"/>
                </w:tcBorders>
              </w:tcPr>
            </w:tcPrChange>
          </w:tcPr>
          <w:p w14:paraId="5DB07ABE"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t </w:t>
            </w:r>
            <w:r w:rsidRPr="00AD5FAB">
              <w:rPr>
                <w:rFonts w:ascii="Times New Roman" w:hAnsi="Times New Roman"/>
                <w:b/>
                <w:iCs/>
                <w:color w:val="000000" w:themeColor="text1"/>
                <w:sz w:val="18"/>
                <w:szCs w:val="18"/>
              </w:rPr>
              <w:t>score</w:t>
            </w:r>
          </w:p>
        </w:tc>
        <w:tc>
          <w:tcPr>
            <w:tcW w:w="851" w:type="dxa"/>
            <w:tcBorders>
              <w:top w:val="single" w:sz="4" w:space="0" w:color="auto"/>
              <w:bottom w:val="single" w:sz="4" w:space="0" w:color="auto"/>
            </w:tcBorders>
            <w:tcPrChange w:id="904" w:author="Lauren Harrison" w:date="2021-04-17T11:26:00Z">
              <w:tcPr>
                <w:tcW w:w="851" w:type="dxa"/>
                <w:tcBorders>
                  <w:top w:val="single" w:sz="4" w:space="0" w:color="auto"/>
                  <w:bottom w:val="single" w:sz="4" w:space="0" w:color="auto"/>
                </w:tcBorders>
              </w:tcPr>
            </w:tcPrChange>
          </w:tcPr>
          <w:p w14:paraId="5661AA2E"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AD5FAB">
              <w:rPr>
                <w:rFonts w:ascii="Times New Roman" w:hAnsi="Times New Roman"/>
                <w:b/>
                <w:color w:val="000000" w:themeColor="text1"/>
                <w:sz w:val="18"/>
                <w:szCs w:val="18"/>
              </w:rPr>
              <w:t>-value</w:t>
            </w:r>
          </w:p>
        </w:tc>
        <w:tc>
          <w:tcPr>
            <w:tcW w:w="992" w:type="dxa"/>
            <w:tcBorders>
              <w:top w:val="single" w:sz="4" w:space="0" w:color="auto"/>
              <w:bottom w:val="single" w:sz="4" w:space="0" w:color="auto"/>
            </w:tcBorders>
            <w:tcPrChange w:id="905" w:author="Lauren Harrison" w:date="2021-04-17T11:26:00Z">
              <w:tcPr>
                <w:tcW w:w="992" w:type="dxa"/>
                <w:tcBorders>
                  <w:top w:val="single" w:sz="4" w:space="0" w:color="auto"/>
                  <w:bottom w:val="single" w:sz="4" w:space="0" w:color="auto"/>
                </w:tcBorders>
              </w:tcPr>
            </w:tcPrChange>
          </w:tcPr>
          <w:p w14:paraId="7BCA9AC6"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n</w:t>
            </w:r>
            <w:r w:rsidRPr="00AD5FAB">
              <w:rPr>
                <w:rFonts w:ascii="Times New Roman" w:hAnsi="Times New Roman"/>
                <w:b/>
                <w:color w:val="000000" w:themeColor="text1"/>
                <w:sz w:val="18"/>
                <w:szCs w:val="18"/>
              </w:rPr>
              <w:t xml:space="preserve"> effect sizes</w:t>
            </w:r>
          </w:p>
        </w:tc>
        <w:tc>
          <w:tcPr>
            <w:tcW w:w="850" w:type="dxa"/>
            <w:tcBorders>
              <w:top w:val="single" w:sz="4" w:space="0" w:color="auto"/>
              <w:bottom w:val="single" w:sz="4" w:space="0" w:color="auto"/>
            </w:tcBorders>
            <w:tcPrChange w:id="906" w:author="Lauren Harrison" w:date="2021-04-17T11:26:00Z">
              <w:tcPr>
                <w:tcW w:w="850" w:type="dxa"/>
                <w:tcBorders>
                  <w:top w:val="single" w:sz="4" w:space="0" w:color="auto"/>
                  <w:bottom w:val="single" w:sz="4" w:space="0" w:color="auto"/>
                </w:tcBorders>
              </w:tcPr>
            </w:tcPrChange>
          </w:tcPr>
          <w:p w14:paraId="26A085A2"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n </w:t>
            </w:r>
            <w:r w:rsidRPr="00B36EB9">
              <w:rPr>
                <w:rFonts w:ascii="Times New Roman" w:hAnsi="Times New Roman"/>
                <w:b/>
                <w:iCs/>
                <w:color w:val="000000" w:themeColor="text1"/>
                <w:sz w:val="18"/>
                <w:szCs w:val="18"/>
              </w:rPr>
              <w:t>studies</w:t>
            </w:r>
          </w:p>
        </w:tc>
        <w:tc>
          <w:tcPr>
            <w:tcW w:w="851" w:type="dxa"/>
            <w:tcBorders>
              <w:top w:val="single" w:sz="4" w:space="0" w:color="auto"/>
              <w:bottom w:val="single" w:sz="4" w:space="0" w:color="auto"/>
              <w:right w:val="nil"/>
            </w:tcBorders>
            <w:tcPrChange w:id="907" w:author="Lauren Harrison" w:date="2021-04-17T11:26:00Z">
              <w:tcPr>
                <w:tcW w:w="851" w:type="dxa"/>
                <w:tcBorders>
                  <w:top w:val="single" w:sz="4" w:space="0" w:color="auto"/>
                  <w:bottom w:val="single" w:sz="4" w:space="0" w:color="auto"/>
                </w:tcBorders>
              </w:tcPr>
            </w:tcPrChange>
          </w:tcPr>
          <w:p w14:paraId="77335A4F" w14:textId="77777777" w:rsidR="00B47579" w:rsidRPr="00AD5FAB" w:rsidRDefault="00B47579" w:rsidP="00B47579">
            <w:pPr>
              <w:spacing w:line="276" w:lineRule="auto"/>
              <w:jc w:val="center"/>
              <w:rPr>
                <w:rFonts w:ascii="Times New Roman" w:hAnsi="Times New Roman"/>
                <w:b/>
                <w:i/>
                <w:color w:val="000000" w:themeColor="text1"/>
                <w:sz w:val="18"/>
                <w:szCs w:val="18"/>
              </w:rPr>
            </w:pPr>
            <w:r w:rsidRPr="00AD5FAB">
              <w:rPr>
                <w:rFonts w:ascii="Times New Roman" w:hAnsi="Times New Roman"/>
                <w:b/>
                <w:i/>
                <w:color w:val="000000" w:themeColor="text1"/>
                <w:sz w:val="18"/>
                <w:szCs w:val="18"/>
              </w:rPr>
              <w:t xml:space="preserve">n </w:t>
            </w:r>
            <w:r w:rsidRPr="00B36EB9">
              <w:rPr>
                <w:rFonts w:ascii="Times New Roman" w:hAnsi="Times New Roman"/>
                <w:b/>
                <w:iCs/>
                <w:color w:val="000000" w:themeColor="text1"/>
                <w:sz w:val="18"/>
                <w:szCs w:val="18"/>
              </w:rPr>
              <w:t>species</w:t>
            </w:r>
          </w:p>
        </w:tc>
      </w:tr>
      <w:tr w:rsidR="00B47579" w:rsidRPr="00AD5FAB" w14:paraId="799BC1EA" w14:textId="77777777" w:rsidTr="009412A6">
        <w:trPr>
          <w:jc w:val="center"/>
          <w:trPrChange w:id="908" w:author="Lauren Harrison" w:date="2021-04-17T11:26:00Z">
            <w:trPr>
              <w:jc w:val="center"/>
            </w:trPr>
          </w:trPrChange>
        </w:trPr>
        <w:tc>
          <w:tcPr>
            <w:tcW w:w="2127" w:type="dxa"/>
            <w:tcBorders>
              <w:top w:val="single" w:sz="4" w:space="0" w:color="auto"/>
              <w:left w:val="nil"/>
            </w:tcBorders>
            <w:tcPrChange w:id="909" w:author="Lauren Harrison" w:date="2021-04-17T11:26:00Z">
              <w:tcPr>
                <w:tcW w:w="2127" w:type="dxa"/>
                <w:tcBorders>
                  <w:top w:val="single" w:sz="4" w:space="0" w:color="auto"/>
                </w:tcBorders>
              </w:tcPr>
            </w:tcPrChange>
          </w:tcPr>
          <w:p w14:paraId="4A66701C"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i/>
                <w:color w:val="000000" w:themeColor="text1"/>
                <w:sz w:val="18"/>
                <w:szCs w:val="18"/>
              </w:rPr>
              <w:t>SMD (Hedge’s g - Mean)</w:t>
            </w:r>
          </w:p>
        </w:tc>
        <w:tc>
          <w:tcPr>
            <w:tcW w:w="992" w:type="dxa"/>
            <w:tcBorders>
              <w:top w:val="single" w:sz="4" w:space="0" w:color="auto"/>
            </w:tcBorders>
            <w:tcPrChange w:id="910" w:author="Lauren Harrison" w:date="2021-04-17T11:26:00Z">
              <w:tcPr>
                <w:tcW w:w="992" w:type="dxa"/>
                <w:tcBorders>
                  <w:top w:val="single" w:sz="4" w:space="0" w:color="auto"/>
                </w:tcBorders>
              </w:tcPr>
            </w:tcPrChange>
          </w:tcPr>
          <w:p w14:paraId="56E7BC8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Borders>
              <w:top w:val="single" w:sz="4" w:space="0" w:color="auto"/>
            </w:tcBorders>
            <w:tcPrChange w:id="911" w:author="Lauren Harrison" w:date="2021-04-17T11:26:00Z">
              <w:tcPr>
                <w:tcW w:w="1134" w:type="dxa"/>
                <w:tcBorders>
                  <w:top w:val="single" w:sz="4" w:space="0" w:color="auto"/>
                </w:tcBorders>
              </w:tcPr>
            </w:tcPrChange>
          </w:tcPr>
          <w:p w14:paraId="1338AFD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Borders>
              <w:top w:val="single" w:sz="4" w:space="0" w:color="auto"/>
            </w:tcBorders>
            <w:tcPrChange w:id="912" w:author="Lauren Harrison" w:date="2021-04-17T11:26:00Z">
              <w:tcPr>
                <w:tcW w:w="1134" w:type="dxa"/>
                <w:tcBorders>
                  <w:top w:val="single" w:sz="4" w:space="0" w:color="auto"/>
                </w:tcBorders>
              </w:tcPr>
            </w:tcPrChange>
          </w:tcPr>
          <w:p w14:paraId="00BF477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Borders>
              <w:top w:val="single" w:sz="4" w:space="0" w:color="auto"/>
            </w:tcBorders>
            <w:tcPrChange w:id="913" w:author="Lauren Harrison" w:date="2021-04-17T11:26:00Z">
              <w:tcPr>
                <w:tcW w:w="709" w:type="dxa"/>
                <w:tcBorders>
                  <w:top w:val="single" w:sz="4" w:space="0" w:color="auto"/>
                </w:tcBorders>
              </w:tcPr>
            </w:tcPrChange>
          </w:tcPr>
          <w:p w14:paraId="4525711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top w:val="single" w:sz="4" w:space="0" w:color="auto"/>
            </w:tcBorders>
            <w:tcPrChange w:id="914" w:author="Lauren Harrison" w:date="2021-04-17T11:26:00Z">
              <w:tcPr>
                <w:tcW w:w="851" w:type="dxa"/>
                <w:tcBorders>
                  <w:top w:val="single" w:sz="4" w:space="0" w:color="auto"/>
                </w:tcBorders>
              </w:tcPr>
            </w:tcPrChange>
          </w:tcPr>
          <w:p w14:paraId="486FE5B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Borders>
              <w:top w:val="single" w:sz="4" w:space="0" w:color="auto"/>
            </w:tcBorders>
            <w:tcPrChange w:id="915" w:author="Lauren Harrison" w:date="2021-04-17T11:26:00Z">
              <w:tcPr>
                <w:tcW w:w="992" w:type="dxa"/>
                <w:tcBorders>
                  <w:top w:val="single" w:sz="4" w:space="0" w:color="auto"/>
                </w:tcBorders>
              </w:tcPr>
            </w:tcPrChange>
          </w:tcPr>
          <w:p w14:paraId="07CD179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Borders>
              <w:top w:val="single" w:sz="4" w:space="0" w:color="auto"/>
            </w:tcBorders>
            <w:tcPrChange w:id="916" w:author="Lauren Harrison" w:date="2021-04-17T11:26:00Z">
              <w:tcPr>
                <w:tcW w:w="850" w:type="dxa"/>
                <w:tcBorders>
                  <w:top w:val="single" w:sz="4" w:space="0" w:color="auto"/>
                </w:tcBorders>
              </w:tcPr>
            </w:tcPrChange>
          </w:tcPr>
          <w:p w14:paraId="620EE1D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top w:val="single" w:sz="4" w:space="0" w:color="auto"/>
              <w:right w:val="nil"/>
            </w:tcBorders>
            <w:tcPrChange w:id="917" w:author="Lauren Harrison" w:date="2021-04-17T11:26:00Z">
              <w:tcPr>
                <w:tcW w:w="851" w:type="dxa"/>
                <w:tcBorders>
                  <w:top w:val="single" w:sz="4" w:space="0" w:color="auto"/>
                </w:tcBorders>
              </w:tcPr>
            </w:tcPrChange>
          </w:tcPr>
          <w:p w14:paraId="6FFA8A62"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FB5DF4D" w14:textId="77777777" w:rsidTr="009412A6">
        <w:trPr>
          <w:jc w:val="center"/>
          <w:trPrChange w:id="918" w:author="Lauren Harrison" w:date="2021-04-17T11:26:00Z">
            <w:trPr>
              <w:jc w:val="center"/>
            </w:trPr>
          </w:trPrChange>
        </w:trPr>
        <w:tc>
          <w:tcPr>
            <w:tcW w:w="2127" w:type="dxa"/>
            <w:tcBorders>
              <w:left w:val="nil"/>
            </w:tcBorders>
            <w:tcPrChange w:id="919" w:author="Lauren Harrison" w:date="2021-04-17T11:26:00Z">
              <w:tcPr>
                <w:tcW w:w="2127" w:type="dxa"/>
              </w:tcPr>
            </w:tcPrChange>
          </w:tcPr>
          <w:p w14:paraId="676B38F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Mammals</w:t>
            </w:r>
          </w:p>
        </w:tc>
        <w:tc>
          <w:tcPr>
            <w:tcW w:w="992" w:type="dxa"/>
            <w:tcPrChange w:id="920" w:author="Lauren Harrison" w:date="2021-04-17T11:26:00Z">
              <w:tcPr>
                <w:tcW w:w="992" w:type="dxa"/>
              </w:tcPr>
            </w:tcPrChange>
          </w:tcPr>
          <w:p w14:paraId="17768CB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134" w:type="dxa"/>
            <w:tcPrChange w:id="921" w:author="Lauren Harrison" w:date="2021-04-17T11:26:00Z">
              <w:tcPr>
                <w:tcW w:w="1134" w:type="dxa"/>
              </w:tcPr>
            </w:tcPrChange>
          </w:tcPr>
          <w:p w14:paraId="3A0223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-0.28, 0.45</w:t>
            </w:r>
          </w:p>
        </w:tc>
        <w:tc>
          <w:tcPr>
            <w:tcW w:w="1134" w:type="dxa"/>
            <w:tcPrChange w:id="922" w:author="Lauren Harrison" w:date="2021-04-17T11:26:00Z">
              <w:tcPr>
                <w:tcW w:w="1134" w:type="dxa"/>
              </w:tcPr>
            </w:tcPrChange>
          </w:tcPr>
          <w:p w14:paraId="7F14D9B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-1.10, 1.27</w:t>
            </w:r>
          </w:p>
        </w:tc>
        <w:tc>
          <w:tcPr>
            <w:tcW w:w="709" w:type="dxa"/>
            <w:tcPrChange w:id="923" w:author="Lauren Harrison" w:date="2021-04-17T11:26:00Z">
              <w:tcPr>
                <w:tcW w:w="709" w:type="dxa"/>
              </w:tcPr>
            </w:tcPrChange>
          </w:tcPr>
          <w:p w14:paraId="5DF2381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w:t>
            </w:r>
          </w:p>
        </w:tc>
        <w:tc>
          <w:tcPr>
            <w:tcW w:w="851" w:type="dxa"/>
            <w:tcPrChange w:id="924" w:author="Lauren Harrison" w:date="2021-04-17T11:26:00Z">
              <w:tcPr>
                <w:tcW w:w="851" w:type="dxa"/>
              </w:tcPr>
            </w:tcPrChange>
          </w:tcPr>
          <w:p w14:paraId="305FDEE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0.66</w:t>
            </w:r>
          </w:p>
        </w:tc>
        <w:tc>
          <w:tcPr>
            <w:tcW w:w="992" w:type="dxa"/>
            <w:tcPrChange w:id="925" w:author="Lauren Harrison" w:date="2021-04-17T11:26:00Z">
              <w:tcPr>
                <w:tcW w:w="992" w:type="dxa"/>
              </w:tcPr>
            </w:tcPrChange>
          </w:tcPr>
          <w:p w14:paraId="68F6C4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674</w:t>
            </w:r>
          </w:p>
        </w:tc>
        <w:tc>
          <w:tcPr>
            <w:tcW w:w="850" w:type="dxa"/>
            <w:tcPrChange w:id="926" w:author="Lauren Harrison" w:date="2021-04-17T11:26:00Z">
              <w:tcPr>
                <w:tcW w:w="850" w:type="dxa"/>
              </w:tcPr>
            </w:tcPrChange>
          </w:tcPr>
          <w:p w14:paraId="5DE3A6E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61</w:t>
            </w:r>
          </w:p>
        </w:tc>
        <w:tc>
          <w:tcPr>
            <w:tcW w:w="851" w:type="dxa"/>
            <w:tcBorders>
              <w:right w:val="nil"/>
            </w:tcBorders>
            <w:tcPrChange w:id="927" w:author="Lauren Harrison" w:date="2021-04-17T11:26:00Z">
              <w:tcPr>
                <w:tcW w:w="851" w:type="dxa"/>
              </w:tcPr>
            </w:tcPrChange>
          </w:tcPr>
          <w:p w14:paraId="0187543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45</w:t>
            </w:r>
          </w:p>
        </w:tc>
      </w:tr>
      <w:tr w:rsidR="00B47579" w:rsidRPr="00AD5FAB" w14:paraId="48A0F4F4" w14:textId="77777777" w:rsidTr="009412A6">
        <w:trPr>
          <w:jc w:val="center"/>
          <w:trPrChange w:id="928" w:author="Lauren Harrison" w:date="2021-04-17T11:26:00Z">
            <w:trPr>
              <w:jc w:val="center"/>
            </w:trPr>
          </w:trPrChange>
        </w:trPr>
        <w:tc>
          <w:tcPr>
            <w:tcW w:w="2127" w:type="dxa"/>
            <w:tcBorders>
              <w:left w:val="nil"/>
            </w:tcBorders>
            <w:tcPrChange w:id="929" w:author="Lauren Harrison" w:date="2021-04-17T11:26:00Z">
              <w:tcPr>
                <w:tcW w:w="2127" w:type="dxa"/>
              </w:tcPr>
            </w:tcPrChange>
          </w:tcPr>
          <w:p w14:paraId="3F445E5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Birds</w:t>
            </w:r>
          </w:p>
        </w:tc>
        <w:tc>
          <w:tcPr>
            <w:tcW w:w="992" w:type="dxa"/>
            <w:tcPrChange w:id="930" w:author="Lauren Harrison" w:date="2021-04-17T11:26:00Z">
              <w:tcPr>
                <w:tcW w:w="992" w:type="dxa"/>
              </w:tcPr>
            </w:tcPrChange>
          </w:tcPr>
          <w:p w14:paraId="3CE445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34" w:type="dxa"/>
            <w:tcPrChange w:id="931" w:author="Lauren Harrison" w:date="2021-04-17T11:26:00Z">
              <w:tcPr>
                <w:tcW w:w="1134" w:type="dxa"/>
              </w:tcPr>
            </w:tcPrChange>
          </w:tcPr>
          <w:p w14:paraId="1C43E4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-0.36, 0.09</w:t>
            </w:r>
          </w:p>
        </w:tc>
        <w:tc>
          <w:tcPr>
            <w:tcW w:w="1134" w:type="dxa"/>
            <w:tcPrChange w:id="932" w:author="Lauren Harrison" w:date="2021-04-17T11:26:00Z">
              <w:tcPr>
                <w:tcW w:w="1134" w:type="dxa"/>
              </w:tcPr>
            </w:tcPrChange>
          </w:tcPr>
          <w:p w14:paraId="73ABA0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-1.82, 1.57</w:t>
            </w:r>
          </w:p>
        </w:tc>
        <w:tc>
          <w:tcPr>
            <w:tcW w:w="709" w:type="dxa"/>
            <w:tcPrChange w:id="933" w:author="Lauren Harrison" w:date="2021-04-17T11:26:00Z">
              <w:tcPr>
                <w:tcW w:w="709" w:type="dxa"/>
              </w:tcPr>
            </w:tcPrChange>
          </w:tcPr>
          <w:p w14:paraId="1A26CCD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-1.17</w:t>
            </w:r>
          </w:p>
        </w:tc>
        <w:tc>
          <w:tcPr>
            <w:tcW w:w="851" w:type="dxa"/>
            <w:tcPrChange w:id="934" w:author="Lauren Harrison" w:date="2021-04-17T11:26:00Z">
              <w:tcPr>
                <w:tcW w:w="851" w:type="dxa"/>
              </w:tcPr>
            </w:tcPrChange>
          </w:tcPr>
          <w:p w14:paraId="5D8D12A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w:t>
            </w:r>
          </w:p>
        </w:tc>
        <w:tc>
          <w:tcPr>
            <w:tcW w:w="992" w:type="dxa"/>
            <w:tcPrChange w:id="935" w:author="Lauren Harrison" w:date="2021-04-17T11:26:00Z">
              <w:tcPr>
                <w:tcW w:w="992" w:type="dxa"/>
              </w:tcPr>
            </w:tcPrChange>
          </w:tcPr>
          <w:p w14:paraId="08121D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483</w:t>
            </w:r>
          </w:p>
        </w:tc>
        <w:tc>
          <w:tcPr>
            <w:tcW w:w="850" w:type="dxa"/>
            <w:tcPrChange w:id="936" w:author="Lauren Harrison" w:date="2021-04-17T11:26:00Z">
              <w:tcPr>
                <w:tcW w:w="850" w:type="dxa"/>
              </w:tcPr>
            </w:tcPrChange>
          </w:tcPr>
          <w:p w14:paraId="3A08B9A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851" w:type="dxa"/>
            <w:tcBorders>
              <w:right w:val="nil"/>
            </w:tcBorders>
            <w:tcPrChange w:id="937" w:author="Lauren Harrison" w:date="2021-04-17T11:26:00Z">
              <w:tcPr>
                <w:tcW w:w="851" w:type="dxa"/>
              </w:tcPr>
            </w:tcPrChange>
          </w:tcPr>
          <w:p w14:paraId="7BC8278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106</w:t>
            </w:r>
          </w:p>
        </w:tc>
      </w:tr>
      <w:tr w:rsidR="00B47579" w:rsidRPr="00AD5FAB" w14:paraId="35E222DE" w14:textId="77777777" w:rsidTr="009412A6">
        <w:trPr>
          <w:jc w:val="center"/>
          <w:trPrChange w:id="938" w:author="Lauren Harrison" w:date="2021-04-17T11:26:00Z">
            <w:trPr>
              <w:jc w:val="center"/>
            </w:trPr>
          </w:trPrChange>
        </w:trPr>
        <w:tc>
          <w:tcPr>
            <w:tcW w:w="2127" w:type="dxa"/>
            <w:tcBorders>
              <w:left w:val="nil"/>
            </w:tcBorders>
            <w:tcPrChange w:id="939" w:author="Lauren Harrison" w:date="2021-04-17T11:26:00Z">
              <w:tcPr>
                <w:tcW w:w="2127" w:type="dxa"/>
              </w:tcPr>
            </w:tcPrChange>
          </w:tcPr>
          <w:p w14:paraId="61E2142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Reptiles / Amphibians</w:t>
            </w:r>
          </w:p>
        </w:tc>
        <w:tc>
          <w:tcPr>
            <w:tcW w:w="992" w:type="dxa"/>
            <w:tcPrChange w:id="940" w:author="Lauren Harrison" w:date="2021-04-17T11:26:00Z">
              <w:tcPr>
                <w:tcW w:w="992" w:type="dxa"/>
              </w:tcPr>
            </w:tcPrChange>
          </w:tcPr>
          <w:p w14:paraId="392CCC8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34" w:type="dxa"/>
            <w:tcPrChange w:id="941" w:author="Lauren Harrison" w:date="2021-04-17T11:26:00Z">
              <w:tcPr>
                <w:tcW w:w="1134" w:type="dxa"/>
              </w:tcPr>
            </w:tcPrChange>
          </w:tcPr>
          <w:p w14:paraId="06AF2A2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-0.08, 0.22</w:t>
            </w:r>
          </w:p>
        </w:tc>
        <w:tc>
          <w:tcPr>
            <w:tcW w:w="1134" w:type="dxa"/>
            <w:tcPrChange w:id="942" w:author="Lauren Harrison" w:date="2021-04-17T11:26:00Z">
              <w:tcPr>
                <w:tcW w:w="1134" w:type="dxa"/>
              </w:tcPr>
            </w:tcPrChange>
          </w:tcPr>
          <w:p w14:paraId="08F06B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-0.52, 0.67</w:t>
            </w:r>
          </w:p>
        </w:tc>
        <w:tc>
          <w:tcPr>
            <w:tcW w:w="709" w:type="dxa"/>
            <w:tcPrChange w:id="943" w:author="Lauren Harrison" w:date="2021-04-17T11:26:00Z">
              <w:tcPr>
                <w:tcW w:w="709" w:type="dxa"/>
              </w:tcPr>
            </w:tcPrChange>
          </w:tcPr>
          <w:p w14:paraId="0A558E2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0.94</w:t>
            </w:r>
          </w:p>
        </w:tc>
        <w:tc>
          <w:tcPr>
            <w:tcW w:w="851" w:type="dxa"/>
            <w:tcPrChange w:id="944" w:author="Lauren Harrison" w:date="2021-04-17T11:26:00Z">
              <w:tcPr>
                <w:tcW w:w="851" w:type="dxa"/>
              </w:tcPr>
            </w:tcPrChange>
          </w:tcPr>
          <w:p w14:paraId="0F3B8DC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992" w:type="dxa"/>
            <w:tcPrChange w:id="945" w:author="Lauren Harrison" w:date="2021-04-17T11:26:00Z">
              <w:tcPr>
                <w:tcW w:w="992" w:type="dxa"/>
              </w:tcPr>
            </w:tcPrChange>
          </w:tcPr>
          <w:p w14:paraId="7ABA6D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95</w:t>
            </w:r>
          </w:p>
        </w:tc>
        <w:tc>
          <w:tcPr>
            <w:tcW w:w="850" w:type="dxa"/>
            <w:tcPrChange w:id="946" w:author="Lauren Harrison" w:date="2021-04-17T11:26:00Z">
              <w:tcPr>
                <w:tcW w:w="850" w:type="dxa"/>
              </w:tcPr>
            </w:tcPrChange>
          </w:tcPr>
          <w:p w14:paraId="5D1AA8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851" w:type="dxa"/>
            <w:tcBorders>
              <w:right w:val="nil"/>
            </w:tcBorders>
            <w:tcPrChange w:id="947" w:author="Lauren Harrison" w:date="2021-04-17T11:26:00Z">
              <w:tcPr>
                <w:tcW w:w="851" w:type="dxa"/>
              </w:tcPr>
            </w:tcPrChange>
          </w:tcPr>
          <w:p w14:paraId="62C4E06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58AC45E6" w14:textId="77777777" w:rsidTr="009412A6">
        <w:trPr>
          <w:jc w:val="center"/>
          <w:trPrChange w:id="948" w:author="Lauren Harrison" w:date="2021-04-17T11:26:00Z">
            <w:trPr>
              <w:jc w:val="center"/>
            </w:trPr>
          </w:trPrChange>
        </w:trPr>
        <w:tc>
          <w:tcPr>
            <w:tcW w:w="2127" w:type="dxa"/>
            <w:tcBorders>
              <w:left w:val="nil"/>
            </w:tcBorders>
            <w:tcPrChange w:id="949" w:author="Lauren Harrison" w:date="2021-04-17T11:26:00Z">
              <w:tcPr>
                <w:tcW w:w="2127" w:type="dxa"/>
              </w:tcPr>
            </w:tcPrChange>
          </w:tcPr>
          <w:p w14:paraId="3F6068C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Fish</w:t>
            </w:r>
          </w:p>
        </w:tc>
        <w:tc>
          <w:tcPr>
            <w:tcW w:w="992" w:type="dxa"/>
            <w:tcPrChange w:id="950" w:author="Lauren Harrison" w:date="2021-04-17T11:26:00Z">
              <w:tcPr>
                <w:tcW w:w="992" w:type="dxa"/>
              </w:tcPr>
            </w:tcPrChange>
          </w:tcPr>
          <w:p w14:paraId="709F803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34" w:type="dxa"/>
            <w:tcPrChange w:id="951" w:author="Lauren Harrison" w:date="2021-04-17T11:26:00Z">
              <w:tcPr>
                <w:tcW w:w="1134" w:type="dxa"/>
              </w:tcPr>
            </w:tcPrChange>
          </w:tcPr>
          <w:p w14:paraId="320792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-0.35, 0.28</w:t>
            </w:r>
          </w:p>
        </w:tc>
        <w:tc>
          <w:tcPr>
            <w:tcW w:w="1134" w:type="dxa"/>
            <w:tcPrChange w:id="952" w:author="Lauren Harrison" w:date="2021-04-17T11:26:00Z">
              <w:tcPr>
                <w:tcW w:w="1134" w:type="dxa"/>
              </w:tcPr>
            </w:tcPrChange>
          </w:tcPr>
          <w:p w14:paraId="679E738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-1.00, 0.93</w:t>
            </w:r>
          </w:p>
        </w:tc>
        <w:tc>
          <w:tcPr>
            <w:tcW w:w="709" w:type="dxa"/>
            <w:tcPrChange w:id="953" w:author="Lauren Harrison" w:date="2021-04-17T11:26:00Z">
              <w:tcPr>
                <w:tcW w:w="709" w:type="dxa"/>
              </w:tcPr>
            </w:tcPrChange>
          </w:tcPr>
          <w:p w14:paraId="44C32C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w:t>
            </w:r>
          </w:p>
        </w:tc>
        <w:tc>
          <w:tcPr>
            <w:tcW w:w="851" w:type="dxa"/>
            <w:tcPrChange w:id="954" w:author="Lauren Harrison" w:date="2021-04-17T11:26:00Z">
              <w:tcPr>
                <w:tcW w:w="851" w:type="dxa"/>
              </w:tcPr>
            </w:tcPrChange>
          </w:tcPr>
          <w:p w14:paraId="0E80D44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w:t>
            </w:r>
          </w:p>
        </w:tc>
        <w:tc>
          <w:tcPr>
            <w:tcW w:w="992" w:type="dxa"/>
            <w:tcPrChange w:id="955" w:author="Lauren Harrison" w:date="2021-04-17T11:26:00Z">
              <w:tcPr>
                <w:tcW w:w="992" w:type="dxa"/>
              </w:tcPr>
            </w:tcPrChange>
          </w:tcPr>
          <w:p w14:paraId="7F5C0C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493</w:t>
            </w:r>
          </w:p>
        </w:tc>
        <w:tc>
          <w:tcPr>
            <w:tcW w:w="850" w:type="dxa"/>
            <w:tcPrChange w:id="956" w:author="Lauren Harrison" w:date="2021-04-17T11:26:00Z">
              <w:tcPr>
                <w:tcW w:w="850" w:type="dxa"/>
              </w:tcPr>
            </w:tcPrChange>
          </w:tcPr>
          <w:p w14:paraId="094DA0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44</w:t>
            </w:r>
          </w:p>
        </w:tc>
        <w:tc>
          <w:tcPr>
            <w:tcW w:w="851" w:type="dxa"/>
            <w:tcBorders>
              <w:right w:val="nil"/>
            </w:tcBorders>
            <w:tcPrChange w:id="957" w:author="Lauren Harrison" w:date="2021-04-17T11:26:00Z">
              <w:tcPr>
                <w:tcW w:w="851" w:type="dxa"/>
              </w:tcPr>
            </w:tcPrChange>
          </w:tcPr>
          <w:p w14:paraId="0206C4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4554AE41" w14:textId="77777777" w:rsidTr="009412A6">
        <w:trPr>
          <w:jc w:val="center"/>
          <w:trPrChange w:id="958" w:author="Lauren Harrison" w:date="2021-04-17T11:26:00Z">
            <w:trPr>
              <w:jc w:val="center"/>
            </w:trPr>
          </w:trPrChange>
        </w:trPr>
        <w:tc>
          <w:tcPr>
            <w:tcW w:w="2127" w:type="dxa"/>
            <w:tcBorders>
              <w:left w:val="nil"/>
            </w:tcBorders>
            <w:tcPrChange w:id="959" w:author="Lauren Harrison" w:date="2021-04-17T11:26:00Z">
              <w:tcPr>
                <w:tcW w:w="2127" w:type="dxa"/>
              </w:tcPr>
            </w:tcPrChange>
          </w:tcPr>
          <w:p w14:paraId="640270A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lastRenderedPageBreak/>
              <w:t>Invertebrates</w:t>
            </w:r>
          </w:p>
        </w:tc>
        <w:tc>
          <w:tcPr>
            <w:tcW w:w="992" w:type="dxa"/>
            <w:tcPrChange w:id="960" w:author="Lauren Harrison" w:date="2021-04-17T11:26:00Z">
              <w:tcPr>
                <w:tcW w:w="992" w:type="dxa"/>
              </w:tcPr>
            </w:tcPrChange>
          </w:tcPr>
          <w:p w14:paraId="4CA7CCC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0.30</w:t>
            </w:r>
          </w:p>
        </w:tc>
        <w:tc>
          <w:tcPr>
            <w:tcW w:w="1134" w:type="dxa"/>
            <w:tcPrChange w:id="961" w:author="Lauren Harrison" w:date="2021-04-17T11:26:00Z">
              <w:tcPr>
                <w:tcW w:w="1134" w:type="dxa"/>
              </w:tcPr>
            </w:tcPrChange>
          </w:tcPr>
          <w:p w14:paraId="5C686EB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-0.02, 0.62</w:t>
            </w:r>
          </w:p>
        </w:tc>
        <w:tc>
          <w:tcPr>
            <w:tcW w:w="1134" w:type="dxa"/>
            <w:tcPrChange w:id="962" w:author="Lauren Harrison" w:date="2021-04-17T11:26:00Z">
              <w:tcPr>
                <w:tcW w:w="1134" w:type="dxa"/>
              </w:tcPr>
            </w:tcPrChange>
          </w:tcPr>
          <w:p w14:paraId="2D6B928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-1.89, 2.48</w:t>
            </w:r>
          </w:p>
        </w:tc>
        <w:tc>
          <w:tcPr>
            <w:tcW w:w="709" w:type="dxa"/>
            <w:tcPrChange w:id="963" w:author="Lauren Harrison" w:date="2021-04-17T11:26:00Z">
              <w:tcPr>
                <w:tcW w:w="709" w:type="dxa"/>
              </w:tcPr>
            </w:tcPrChange>
          </w:tcPr>
          <w:p w14:paraId="12E14C8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1.82</w:t>
            </w:r>
          </w:p>
        </w:tc>
        <w:tc>
          <w:tcPr>
            <w:tcW w:w="851" w:type="dxa"/>
            <w:tcPrChange w:id="964" w:author="Lauren Harrison" w:date="2021-04-17T11:26:00Z">
              <w:tcPr>
                <w:tcW w:w="851" w:type="dxa"/>
              </w:tcPr>
            </w:tcPrChange>
          </w:tcPr>
          <w:p w14:paraId="6841270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992" w:type="dxa"/>
            <w:tcPrChange w:id="965" w:author="Lauren Harrison" w:date="2021-04-17T11:26:00Z">
              <w:tcPr>
                <w:tcW w:w="992" w:type="dxa"/>
              </w:tcPr>
            </w:tcPrChange>
          </w:tcPr>
          <w:p w14:paraId="26828D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422</w:t>
            </w:r>
          </w:p>
        </w:tc>
        <w:tc>
          <w:tcPr>
            <w:tcW w:w="850" w:type="dxa"/>
            <w:tcPrChange w:id="966" w:author="Lauren Harrison" w:date="2021-04-17T11:26:00Z">
              <w:tcPr>
                <w:tcW w:w="850" w:type="dxa"/>
              </w:tcPr>
            </w:tcPrChange>
          </w:tcPr>
          <w:p w14:paraId="7984317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37</w:t>
            </w:r>
          </w:p>
        </w:tc>
        <w:tc>
          <w:tcPr>
            <w:tcW w:w="851" w:type="dxa"/>
            <w:tcBorders>
              <w:right w:val="nil"/>
            </w:tcBorders>
            <w:tcPrChange w:id="967" w:author="Lauren Harrison" w:date="2021-04-17T11:26:00Z">
              <w:tcPr>
                <w:tcW w:w="851" w:type="dxa"/>
              </w:tcPr>
            </w:tcPrChange>
          </w:tcPr>
          <w:p w14:paraId="5F6BCA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36</w:t>
            </w:r>
          </w:p>
        </w:tc>
      </w:tr>
      <w:tr w:rsidR="00B47579" w:rsidRPr="00AD5FAB" w14:paraId="250D1708" w14:textId="77777777" w:rsidTr="009412A6">
        <w:trPr>
          <w:jc w:val="center"/>
          <w:trPrChange w:id="968" w:author="Lauren Harrison" w:date="2021-04-17T11:26:00Z">
            <w:trPr>
              <w:jc w:val="center"/>
            </w:trPr>
          </w:trPrChange>
        </w:trPr>
        <w:tc>
          <w:tcPr>
            <w:tcW w:w="2127" w:type="dxa"/>
            <w:tcBorders>
              <w:left w:val="nil"/>
            </w:tcBorders>
            <w:tcPrChange w:id="969" w:author="Lauren Harrison" w:date="2021-04-17T11:26:00Z">
              <w:tcPr>
                <w:tcW w:w="2127" w:type="dxa"/>
              </w:tcPr>
            </w:tcPrChange>
          </w:tcPr>
          <w:p w14:paraId="5CADCA61" w14:textId="77777777" w:rsidR="00B47579" w:rsidRPr="00AD5FAB" w:rsidRDefault="00B47579" w:rsidP="00B47579">
            <w:pPr>
              <w:spacing w:line="276" w:lineRule="auto"/>
              <w:rPr>
                <w:rFonts w:ascii="Times New Roman" w:hAnsi="Times New Roman"/>
                <w:i/>
                <w:color w:val="000000" w:themeColor="text1"/>
                <w:sz w:val="18"/>
                <w:szCs w:val="18"/>
              </w:rPr>
            </w:pPr>
          </w:p>
        </w:tc>
        <w:tc>
          <w:tcPr>
            <w:tcW w:w="992" w:type="dxa"/>
            <w:tcPrChange w:id="970" w:author="Lauren Harrison" w:date="2021-04-17T11:26:00Z">
              <w:tcPr>
                <w:tcW w:w="992" w:type="dxa"/>
              </w:tcPr>
            </w:tcPrChange>
          </w:tcPr>
          <w:p w14:paraId="1239D21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971" w:author="Lauren Harrison" w:date="2021-04-17T11:26:00Z">
              <w:tcPr>
                <w:tcW w:w="1134" w:type="dxa"/>
              </w:tcPr>
            </w:tcPrChange>
          </w:tcPr>
          <w:p w14:paraId="4F3E8B6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972" w:author="Lauren Harrison" w:date="2021-04-17T11:26:00Z">
              <w:tcPr>
                <w:tcW w:w="1134" w:type="dxa"/>
              </w:tcPr>
            </w:tcPrChange>
          </w:tcPr>
          <w:p w14:paraId="2D78068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PrChange w:id="973" w:author="Lauren Harrison" w:date="2021-04-17T11:26:00Z">
              <w:tcPr>
                <w:tcW w:w="709" w:type="dxa"/>
              </w:tcPr>
            </w:tcPrChange>
          </w:tcPr>
          <w:p w14:paraId="70A0384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Change w:id="974" w:author="Lauren Harrison" w:date="2021-04-17T11:26:00Z">
              <w:tcPr>
                <w:tcW w:w="851" w:type="dxa"/>
              </w:tcPr>
            </w:tcPrChange>
          </w:tcPr>
          <w:p w14:paraId="4D9BA23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975" w:author="Lauren Harrison" w:date="2021-04-17T11:26:00Z">
              <w:tcPr>
                <w:tcW w:w="992" w:type="dxa"/>
              </w:tcPr>
            </w:tcPrChange>
          </w:tcPr>
          <w:p w14:paraId="66AB925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976" w:author="Lauren Harrison" w:date="2021-04-17T11:26:00Z">
              <w:tcPr>
                <w:tcW w:w="850" w:type="dxa"/>
              </w:tcPr>
            </w:tcPrChange>
          </w:tcPr>
          <w:p w14:paraId="5F1901F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977" w:author="Lauren Harrison" w:date="2021-04-17T11:26:00Z">
              <w:tcPr>
                <w:tcW w:w="851" w:type="dxa"/>
              </w:tcPr>
            </w:tcPrChange>
          </w:tcPr>
          <w:p w14:paraId="5D6C768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4F3579E5" w14:textId="77777777" w:rsidTr="009412A6">
        <w:trPr>
          <w:jc w:val="center"/>
          <w:trPrChange w:id="978" w:author="Lauren Harrison" w:date="2021-04-17T11:26:00Z">
            <w:trPr>
              <w:jc w:val="center"/>
            </w:trPr>
          </w:trPrChange>
        </w:trPr>
        <w:tc>
          <w:tcPr>
            <w:tcW w:w="2127" w:type="dxa"/>
            <w:tcBorders>
              <w:left w:val="nil"/>
            </w:tcBorders>
            <w:tcPrChange w:id="979" w:author="Lauren Harrison" w:date="2021-04-17T11:26:00Z">
              <w:tcPr>
                <w:tcW w:w="2127" w:type="dxa"/>
              </w:tcPr>
            </w:tcPrChange>
          </w:tcPr>
          <w:p w14:paraId="02394189"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i/>
                <w:color w:val="000000" w:themeColor="text1"/>
                <w:sz w:val="18"/>
                <w:szCs w:val="18"/>
              </w:rPr>
              <w:t>lnCVR (Variance)</w:t>
            </w:r>
          </w:p>
        </w:tc>
        <w:tc>
          <w:tcPr>
            <w:tcW w:w="992" w:type="dxa"/>
            <w:tcPrChange w:id="980" w:author="Lauren Harrison" w:date="2021-04-17T11:26:00Z">
              <w:tcPr>
                <w:tcW w:w="992" w:type="dxa"/>
              </w:tcPr>
            </w:tcPrChange>
          </w:tcPr>
          <w:p w14:paraId="6993DE0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981" w:author="Lauren Harrison" w:date="2021-04-17T11:26:00Z">
              <w:tcPr>
                <w:tcW w:w="1134" w:type="dxa"/>
              </w:tcPr>
            </w:tcPrChange>
          </w:tcPr>
          <w:p w14:paraId="68B9109A"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982" w:author="Lauren Harrison" w:date="2021-04-17T11:26:00Z">
              <w:tcPr>
                <w:tcW w:w="1134" w:type="dxa"/>
              </w:tcPr>
            </w:tcPrChange>
          </w:tcPr>
          <w:p w14:paraId="1EBEC9E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709" w:type="dxa"/>
            <w:tcPrChange w:id="983" w:author="Lauren Harrison" w:date="2021-04-17T11:26:00Z">
              <w:tcPr>
                <w:tcW w:w="709" w:type="dxa"/>
              </w:tcPr>
            </w:tcPrChange>
          </w:tcPr>
          <w:p w14:paraId="185544B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PrChange w:id="984" w:author="Lauren Harrison" w:date="2021-04-17T11:26:00Z">
              <w:tcPr>
                <w:tcW w:w="851" w:type="dxa"/>
              </w:tcPr>
            </w:tcPrChange>
          </w:tcPr>
          <w:p w14:paraId="1A3AF6F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985" w:author="Lauren Harrison" w:date="2021-04-17T11:26:00Z">
              <w:tcPr>
                <w:tcW w:w="992" w:type="dxa"/>
              </w:tcPr>
            </w:tcPrChange>
          </w:tcPr>
          <w:p w14:paraId="6321B95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986" w:author="Lauren Harrison" w:date="2021-04-17T11:26:00Z">
              <w:tcPr>
                <w:tcW w:w="850" w:type="dxa"/>
              </w:tcPr>
            </w:tcPrChange>
          </w:tcPr>
          <w:p w14:paraId="1FD1689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987" w:author="Lauren Harrison" w:date="2021-04-17T11:26:00Z">
              <w:tcPr>
                <w:tcW w:w="851" w:type="dxa"/>
              </w:tcPr>
            </w:tcPrChange>
          </w:tcPr>
          <w:p w14:paraId="3FA59AE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E80E7EB" w14:textId="77777777" w:rsidTr="009412A6">
        <w:trPr>
          <w:jc w:val="center"/>
          <w:trPrChange w:id="988" w:author="Lauren Harrison" w:date="2021-04-17T11:26:00Z">
            <w:trPr>
              <w:jc w:val="center"/>
            </w:trPr>
          </w:trPrChange>
        </w:trPr>
        <w:tc>
          <w:tcPr>
            <w:tcW w:w="2127" w:type="dxa"/>
            <w:tcBorders>
              <w:left w:val="nil"/>
            </w:tcBorders>
            <w:tcPrChange w:id="989" w:author="Lauren Harrison" w:date="2021-04-17T11:26:00Z">
              <w:tcPr>
                <w:tcW w:w="2127" w:type="dxa"/>
              </w:tcPr>
            </w:tcPrChange>
          </w:tcPr>
          <w:p w14:paraId="519233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Mammals</w:t>
            </w:r>
          </w:p>
        </w:tc>
        <w:tc>
          <w:tcPr>
            <w:tcW w:w="992" w:type="dxa"/>
            <w:tcPrChange w:id="990" w:author="Lauren Harrison" w:date="2021-04-17T11:26:00Z">
              <w:tcPr>
                <w:tcW w:w="992" w:type="dxa"/>
              </w:tcPr>
            </w:tcPrChange>
          </w:tcPr>
          <w:p w14:paraId="70CC23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34" w:type="dxa"/>
            <w:tcPrChange w:id="991" w:author="Lauren Harrison" w:date="2021-04-17T11:26:00Z">
              <w:tcPr>
                <w:tcW w:w="1134" w:type="dxa"/>
              </w:tcPr>
            </w:tcPrChange>
          </w:tcPr>
          <w:p w14:paraId="626ABC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-0.20, 0.34</w:t>
            </w:r>
          </w:p>
        </w:tc>
        <w:tc>
          <w:tcPr>
            <w:tcW w:w="1134" w:type="dxa"/>
            <w:tcPrChange w:id="992" w:author="Lauren Harrison" w:date="2021-04-17T11:26:00Z">
              <w:tcPr>
                <w:tcW w:w="1134" w:type="dxa"/>
              </w:tcPr>
            </w:tcPrChange>
          </w:tcPr>
          <w:p w14:paraId="33DB40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-0.64, 0.79</w:t>
            </w:r>
          </w:p>
        </w:tc>
        <w:tc>
          <w:tcPr>
            <w:tcW w:w="709" w:type="dxa"/>
            <w:tcPrChange w:id="993" w:author="Lauren Harrison" w:date="2021-04-17T11:26:00Z">
              <w:tcPr>
                <w:tcW w:w="709" w:type="dxa"/>
              </w:tcPr>
            </w:tcPrChange>
          </w:tcPr>
          <w:p w14:paraId="7D3D91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w:t>
            </w:r>
          </w:p>
        </w:tc>
        <w:tc>
          <w:tcPr>
            <w:tcW w:w="851" w:type="dxa"/>
            <w:tcPrChange w:id="994" w:author="Lauren Harrison" w:date="2021-04-17T11:26:00Z">
              <w:tcPr>
                <w:tcW w:w="851" w:type="dxa"/>
              </w:tcPr>
            </w:tcPrChange>
          </w:tcPr>
          <w:p w14:paraId="3E0F2D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0.61</w:t>
            </w:r>
          </w:p>
        </w:tc>
        <w:tc>
          <w:tcPr>
            <w:tcW w:w="992" w:type="dxa"/>
            <w:tcPrChange w:id="995" w:author="Lauren Harrison" w:date="2021-04-17T11:26:00Z">
              <w:tcPr>
                <w:tcW w:w="992" w:type="dxa"/>
              </w:tcPr>
            </w:tcPrChange>
          </w:tcPr>
          <w:p w14:paraId="6745111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674</w:t>
            </w:r>
          </w:p>
        </w:tc>
        <w:tc>
          <w:tcPr>
            <w:tcW w:w="850" w:type="dxa"/>
            <w:tcPrChange w:id="996" w:author="Lauren Harrison" w:date="2021-04-17T11:26:00Z">
              <w:tcPr>
                <w:tcW w:w="850" w:type="dxa"/>
              </w:tcPr>
            </w:tcPrChange>
          </w:tcPr>
          <w:p w14:paraId="5FAE19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61</w:t>
            </w:r>
          </w:p>
        </w:tc>
        <w:tc>
          <w:tcPr>
            <w:tcW w:w="851" w:type="dxa"/>
            <w:tcBorders>
              <w:right w:val="nil"/>
            </w:tcBorders>
            <w:tcPrChange w:id="997" w:author="Lauren Harrison" w:date="2021-04-17T11:26:00Z">
              <w:tcPr>
                <w:tcW w:w="851" w:type="dxa"/>
              </w:tcPr>
            </w:tcPrChange>
          </w:tcPr>
          <w:p w14:paraId="350290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45</w:t>
            </w:r>
          </w:p>
        </w:tc>
      </w:tr>
      <w:tr w:rsidR="00B47579" w:rsidRPr="00AD5FAB" w14:paraId="6AFD3FFE" w14:textId="77777777" w:rsidTr="009412A6">
        <w:trPr>
          <w:jc w:val="center"/>
          <w:trPrChange w:id="998" w:author="Lauren Harrison" w:date="2021-04-17T11:26:00Z">
            <w:trPr>
              <w:jc w:val="center"/>
            </w:trPr>
          </w:trPrChange>
        </w:trPr>
        <w:tc>
          <w:tcPr>
            <w:tcW w:w="2127" w:type="dxa"/>
            <w:tcBorders>
              <w:left w:val="nil"/>
            </w:tcBorders>
            <w:tcPrChange w:id="999" w:author="Lauren Harrison" w:date="2021-04-17T11:26:00Z">
              <w:tcPr>
                <w:tcW w:w="2127" w:type="dxa"/>
              </w:tcPr>
            </w:tcPrChange>
          </w:tcPr>
          <w:p w14:paraId="724DEA1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Birds</w:t>
            </w:r>
          </w:p>
        </w:tc>
        <w:tc>
          <w:tcPr>
            <w:tcW w:w="992" w:type="dxa"/>
            <w:tcPrChange w:id="1000" w:author="Lauren Harrison" w:date="2021-04-17T11:26:00Z">
              <w:tcPr>
                <w:tcW w:w="992" w:type="dxa"/>
              </w:tcPr>
            </w:tcPrChange>
          </w:tcPr>
          <w:p w14:paraId="3219D4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34" w:type="dxa"/>
            <w:tcPrChange w:id="1001" w:author="Lauren Harrison" w:date="2021-04-17T11:26:00Z">
              <w:tcPr>
                <w:tcW w:w="1134" w:type="dxa"/>
              </w:tcPr>
            </w:tcPrChange>
          </w:tcPr>
          <w:p w14:paraId="23FD57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-0.65, 0.37</w:t>
            </w:r>
          </w:p>
        </w:tc>
        <w:tc>
          <w:tcPr>
            <w:tcW w:w="1134" w:type="dxa"/>
            <w:tcPrChange w:id="1002" w:author="Lauren Harrison" w:date="2021-04-17T11:26:00Z">
              <w:tcPr>
                <w:tcW w:w="1134" w:type="dxa"/>
              </w:tcPr>
            </w:tcPrChange>
          </w:tcPr>
          <w:p w14:paraId="491B87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-1.94, 1.64</w:t>
            </w:r>
          </w:p>
        </w:tc>
        <w:tc>
          <w:tcPr>
            <w:tcW w:w="709" w:type="dxa"/>
            <w:tcPrChange w:id="1003" w:author="Lauren Harrison" w:date="2021-04-17T11:26:00Z">
              <w:tcPr>
                <w:tcW w:w="709" w:type="dxa"/>
              </w:tcPr>
            </w:tcPrChange>
          </w:tcPr>
          <w:p w14:paraId="402D597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1" w:type="dxa"/>
            <w:tcPrChange w:id="1004" w:author="Lauren Harrison" w:date="2021-04-17T11:26:00Z">
              <w:tcPr>
                <w:tcW w:w="851" w:type="dxa"/>
              </w:tcPr>
            </w:tcPrChange>
          </w:tcPr>
          <w:p w14:paraId="26CEDB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0.58</w:t>
            </w:r>
          </w:p>
        </w:tc>
        <w:tc>
          <w:tcPr>
            <w:tcW w:w="992" w:type="dxa"/>
            <w:tcPrChange w:id="1005" w:author="Lauren Harrison" w:date="2021-04-17T11:26:00Z">
              <w:tcPr>
                <w:tcW w:w="992" w:type="dxa"/>
              </w:tcPr>
            </w:tcPrChange>
          </w:tcPr>
          <w:p w14:paraId="68CCE42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483</w:t>
            </w:r>
          </w:p>
        </w:tc>
        <w:tc>
          <w:tcPr>
            <w:tcW w:w="850" w:type="dxa"/>
            <w:tcPrChange w:id="1006" w:author="Lauren Harrison" w:date="2021-04-17T11:26:00Z">
              <w:tcPr>
                <w:tcW w:w="850" w:type="dxa"/>
              </w:tcPr>
            </w:tcPrChange>
          </w:tcPr>
          <w:p w14:paraId="175910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851" w:type="dxa"/>
            <w:tcBorders>
              <w:right w:val="nil"/>
            </w:tcBorders>
            <w:tcPrChange w:id="1007" w:author="Lauren Harrison" w:date="2021-04-17T11:26:00Z">
              <w:tcPr>
                <w:tcW w:w="851" w:type="dxa"/>
              </w:tcPr>
            </w:tcPrChange>
          </w:tcPr>
          <w:p w14:paraId="4ED8B74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106</w:t>
            </w:r>
          </w:p>
        </w:tc>
      </w:tr>
      <w:tr w:rsidR="00B47579" w:rsidRPr="00AD5FAB" w14:paraId="74DFD4C8" w14:textId="77777777" w:rsidTr="009412A6">
        <w:trPr>
          <w:jc w:val="center"/>
          <w:trPrChange w:id="1008" w:author="Lauren Harrison" w:date="2021-04-17T11:26:00Z">
            <w:trPr>
              <w:jc w:val="center"/>
            </w:trPr>
          </w:trPrChange>
        </w:trPr>
        <w:tc>
          <w:tcPr>
            <w:tcW w:w="2127" w:type="dxa"/>
            <w:tcBorders>
              <w:left w:val="nil"/>
            </w:tcBorders>
            <w:tcPrChange w:id="1009" w:author="Lauren Harrison" w:date="2021-04-17T11:26:00Z">
              <w:tcPr>
                <w:tcW w:w="2127" w:type="dxa"/>
              </w:tcPr>
            </w:tcPrChange>
          </w:tcPr>
          <w:p w14:paraId="108CDB8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Reptiles / Amphibians</w:t>
            </w:r>
          </w:p>
        </w:tc>
        <w:tc>
          <w:tcPr>
            <w:tcW w:w="992" w:type="dxa"/>
            <w:tcPrChange w:id="1010" w:author="Lauren Harrison" w:date="2021-04-17T11:26:00Z">
              <w:tcPr>
                <w:tcW w:w="992" w:type="dxa"/>
              </w:tcPr>
            </w:tcPrChange>
          </w:tcPr>
          <w:p w14:paraId="06CD8A7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134" w:type="dxa"/>
            <w:tcPrChange w:id="1011" w:author="Lauren Harrison" w:date="2021-04-17T11:26:00Z">
              <w:tcPr>
                <w:tcW w:w="1134" w:type="dxa"/>
              </w:tcPr>
            </w:tcPrChange>
          </w:tcPr>
          <w:p w14:paraId="16454C8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-0.04, 0.14</w:t>
            </w:r>
          </w:p>
        </w:tc>
        <w:tc>
          <w:tcPr>
            <w:tcW w:w="1134" w:type="dxa"/>
            <w:tcPrChange w:id="1012" w:author="Lauren Harrison" w:date="2021-04-17T11:26:00Z">
              <w:tcPr>
                <w:tcW w:w="1134" w:type="dxa"/>
              </w:tcPr>
            </w:tcPrChange>
          </w:tcPr>
          <w:p w14:paraId="7B9575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-0.06, 0.15</w:t>
            </w:r>
          </w:p>
        </w:tc>
        <w:tc>
          <w:tcPr>
            <w:tcW w:w="709" w:type="dxa"/>
            <w:tcPrChange w:id="1013" w:author="Lauren Harrison" w:date="2021-04-17T11:26:00Z">
              <w:tcPr>
                <w:tcW w:w="709" w:type="dxa"/>
              </w:tcPr>
            </w:tcPrChange>
          </w:tcPr>
          <w:p w14:paraId="2FDC456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1.13</w:t>
            </w:r>
          </w:p>
        </w:tc>
        <w:tc>
          <w:tcPr>
            <w:tcW w:w="851" w:type="dxa"/>
            <w:tcPrChange w:id="1014" w:author="Lauren Harrison" w:date="2021-04-17T11:26:00Z">
              <w:tcPr>
                <w:tcW w:w="851" w:type="dxa"/>
              </w:tcPr>
            </w:tcPrChange>
          </w:tcPr>
          <w:p w14:paraId="30602A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0.26</w:t>
            </w:r>
          </w:p>
        </w:tc>
        <w:tc>
          <w:tcPr>
            <w:tcW w:w="992" w:type="dxa"/>
            <w:tcPrChange w:id="1015" w:author="Lauren Harrison" w:date="2021-04-17T11:26:00Z">
              <w:tcPr>
                <w:tcW w:w="992" w:type="dxa"/>
              </w:tcPr>
            </w:tcPrChange>
          </w:tcPr>
          <w:p w14:paraId="744200A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95</w:t>
            </w:r>
          </w:p>
        </w:tc>
        <w:tc>
          <w:tcPr>
            <w:tcW w:w="850" w:type="dxa"/>
            <w:tcPrChange w:id="1016" w:author="Lauren Harrison" w:date="2021-04-17T11:26:00Z">
              <w:tcPr>
                <w:tcW w:w="850" w:type="dxa"/>
              </w:tcPr>
            </w:tcPrChange>
          </w:tcPr>
          <w:p w14:paraId="231F65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851" w:type="dxa"/>
            <w:tcBorders>
              <w:right w:val="nil"/>
            </w:tcBorders>
            <w:tcPrChange w:id="1017" w:author="Lauren Harrison" w:date="2021-04-17T11:26:00Z">
              <w:tcPr>
                <w:tcW w:w="851" w:type="dxa"/>
              </w:tcPr>
            </w:tcPrChange>
          </w:tcPr>
          <w:p w14:paraId="067941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69C93BFE" w14:textId="77777777" w:rsidTr="009412A6">
        <w:trPr>
          <w:jc w:val="center"/>
          <w:trPrChange w:id="1018" w:author="Lauren Harrison" w:date="2021-04-17T11:26:00Z">
            <w:trPr>
              <w:jc w:val="center"/>
            </w:trPr>
          </w:trPrChange>
        </w:trPr>
        <w:tc>
          <w:tcPr>
            <w:tcW w:w="2127" w:type="dxa"/>
            <w:tcBorders>
              <w:left w:val="nil"/>
            </w:tcBorders>
            <w:tcPrChange w:id="1019" w:author="Lauren Harrison" w:date="2021-04-17T11:26:00Z">
              <w:tcPr>
                <w:tcW w:w="2127" w:type="dxa"/>
              </w:tcPr>
            </w:tcPrChange>
          </w:tcPr>
          <w:p w14:paraId="49F2EA47"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Fish</w:t>
            </w:r>
          </w:p>
        </w:tc>
        <w:tc>
          <w:tcPr>
            <w:tcW w:w="992" w:type="dxa"/>
            <w:tcPrChange w:id="1020" w:author="Lauren Harrison" w:date="2021-04-17T11:26:00Z">
              <w:tcPr>
                <w:tcW w:w="992" w:type="dxa"/>
              </w:tcPr>
            </w:tcPrChange>
          </w:tcPr>
          <w:p w14:paraId="071275B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34" w:type="dxa"/>
            <w:tcPrChange w:id="1021" w:author="Lauren Harrison" w:date="2021-04-17T11:26:00Z">
              <w:tcPr>
                <w:tcW w:w="1134" w:type="dxa"/>
              </w:tcPr>
            </w:tcPrChange>
          </w:tcPr>
          <w:p w14:paraId="6A3BCC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-0.09, 0.01</w:t>
            </w:r>
          </w:p>
        </w:tc>
        <w:tc>
          <w:tcPr>
            <w:tcW w:w="1134" w:type="dxa"/>
            <w:tcPrChange w:id="1022" w:author="Lauren Harrison" w:date="2021-04-17T11:26:00Z">
              <w:tcPr>
                <w:tcW w:w="1134" w:type="dxa"/>
              </w:tcPr>
            </w:tcPrChange>
          </w:tcPr>
          <w:p w14:paraId="1324C38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-0.64, 0.56</w:t>
            </w:r>
          </w:p>
        </w:tc>
        <w:tc>
          <w:tcPr>
            <w:tcW w:w="709" w:type="dxa"/>
            <w:tcPrChange w:id="1023" w:author="Lauren Harrison" w:date="2021-04-17T11:26:00Z">
              <w:tcPr>
                <w:tcW w:w="709" w:type="dxa"/>
              </w:tcPr>
            </w:tcPrChange>
          </w:tcPr>
          <w:p w14:paraId="046CEF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-1.44</w:t>
            </w:r>
          </w:p>
        </w:tc>
        <w:tc>
          <w:tcPr>
            <w:tcW w:w="851" w:type="dxa"/>
            <w:tcPrChange w:id="1024" w:author="Lauren Harrison" w:date="2021-04-17T11:26:00Z">
              <w:tcPr>
                <w:tcW w:w="851" w:type="dxa"/>
              </w:tcPr>
            </w:tcPrChange>
          </w:tcPr>
          <w:p w14:paraId="6219A33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w:t>
            </w:r>
          </w:p>
        </w:tc>
        <w:tc>
          <w:tcPr>
            <w:tcW w:w="992" w:type="dxa"/>
            <w:tcPrChange w:id="1025" w:author="Lauren Harrison" w:date="2021-04-17T11:26:00Z">
              <w:tcPr>
                <w:tcW w:w="992" w:type="dxa"/>
              </w:tcPr>
            </w:tcPrChange>
          </w:tcPr>
          <w:p w14:paraId="0C98965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493</w:t>
            </w:r>
          </w:p>
        </w:tc>
        <w:tc>
          <w:tcPr>
            <w:tcW w:w="850" w:type="dxa"/>
            <w:tcPrChange w:id="1026" w:author="Lauren Harrison" w:date="2021-04-17T11:26:00Z">
              <w:tcPr>
                <w:tcW w:w="850" w:type="dxa"/>
              </w:tcPr>
            </w:tcPrChange>
          </w:tcPr>
          <w:p w14:paraId="54CC0AA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44</w:t>
            </w:r>
          </w:p>
        </w:tc>
        <w:tc>
          <w:tcPr>
            <w:tcW w:w="851" w:type="dxa"/>
            <w:tcBorders>
              <w:right w:val="nil"/>
            </w:tcBorders>
            <w:tcPrChange w:id="1027" w:author="Lauren Harrison" w:date="2021-04-17T11:26:00Z">
              <w:tcPr>
                <w:tcW w:w="851" w:type="dxa"/>
              </w:tcPr>
            </w:tcPrChange>
          </w:tcPr>
          <w:p w14:paraId="32C279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19610272" w14:textId="77777777" w:rsidTr="009412A6">
        <w:trPr>
          <w:jc w:val="center"/>
          <w:trPrChange w:id="1028" w:author="Lauren Harrison" w:date="2021-04-17T11:26:00Z">
            <w:trPr>
              <w:jc w:val="center"/>
            </w:trPr>
          </w:trPrChange>
        </w:trPr>
        <w:tc>
          <w:tcPr>
            <w:tcW w:w="2127" w:type="dxa"/>
            <w:tcBorders>
              <w:left w:val="nil"/>
              <w:bottom w:val="single" w:sz="4" w:space="0" w:color="auto"/>
            </w:tcBorders>
            <w:tcPrChange w:id="1029" w:author="Lauren Harrison" w:date="2021-04-17T11:26:00Z">
              <w:tcPr>
                <w:tcW w:w="2127" w:type="dxa"/>
              </w:tcPr>
            </w:tcPrChange>
          </w:tcPr>
          <w:p w14:paraId="680F680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Invertebrates</w:t>
            </w:r>
          </w:p>
        </w:tc>
        <w:tc>
          <w:tcPr>
            <w:tcW w:w="992" w:type="dxa"/>
            <w:tcPrChange w:id="1030" w:author="Lauren Harrison" w:date="2021-04-17T11:26:00Z">
              <w:tcPr>
                <w:tcW w:w="992" w:type="dxa"/>
              </w:tcPr>
            </w:tcPrChange>
          </w:tcPr>
          <w:p w14:paraId="3216857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134" w:type="dxa"/>
            <w:tcPrChange w:id="1031" w:author="Lauren Harrison" w:date="2021-04-17T11:26:00Z">
              <w:tcPr>
                <w:tcW w:w="1134" w:type="dxa"/>
              </w:tcPr>
            </w:tcPrChange>
          </w:tcPr>
          <w:p w14:paraId="250B3D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-0.13, 0.12</w:t>
            </w:r>
          </w:p>
        </w:tc>
        <w:tc>
          <w:tcPr>
            <w:tcW w:w="1134" w:type="dxa"/>
            <w:tcPrChange w:id="1032" w:author="Lauren Harrison" w:date="2021-04-17T11:26:00Z">
              <w:tcPr>
                <w:tcW w:w="1134" w:type="dxa"/>
              </w:tcPr>
            </w:tcPrChange>
          </w:tcPr>
          <w:p w14:paraId="3B51F98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-0.77, 0.76</w:t>
            </w:r>
          </w:p>
        </w:tc>
        <w:tc>
          <w:tcPr>
            <w:tcW w:w="709" w:type="dxa"/>
            <w:tcPrChange w:id="1033" w:author="Lauren Harrison" w:date="2021-04-17T11:26:00Z">
              <w:tcPr>
                <w:tcW w:w="709" w:type="dxa"/>
              </w:tcPr>
            </w:tcPrChange>
          </w:tcPr>
          <w:p w14:paraId="52DE24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851" w:type="dxa"/>
            <w:tcPrChange w:id="1034" w:author="Lauren Harrison" w:date="2021-04-17T11:26:00Z">
              <w:tcPr>
                <w:tcW w:w="851" w:type="dxa"/>
              </w:tcPr>
            </w:tcPrChange>
          </w:tcPr>
          <w:p w14:paraId="2F36C33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0.97</w:t>
            </w:r>
          </w:p>
        </w:tc>
        <w:tc>
          <w:tcPr>
            <w:tcW w:w="992" w:type="dxa"/>
            <w:tcPrChange w:id="1035" w:author="Lauren Harrison" w:date="2021-04-17T11:26:00Z">
              <w:tcPr>
                <w:tcW w:w="992" w:type="dxa"/>
              </w:tcPr>
            </w:tcPrChange>
          </w:tcPr>
          <w:p w14:paraId="62ECAAD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422</w:t>
            </w:r>
          </w:p>
        </w:tc>
        <w:tc>
          <w:tcPr>
            <w:tcW w:w="850" w:type="dxa"/>
            <w:tcPrChange w:id="1036" w:author="Lauren Harrison" w:date="2021-04-17T11:26:00Z">
              <w:tcPr>
                <w:tcW w:w="850" w:type="dxa"/>
              </w:tcPr>
            </w:tcPrChange>
          </w:tcPr>
          <w:p w14:paraId="2C61DB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37</w:t>
            </w:r>
          </w:p>
        </w:tc>
        <w:tc>
          <w:tcPr>
            <w:tcW w:w="851" w:type="dxa"/>
            <w:tcBorders>
              <w:bottom w:val="single" w:sz="4" w:space="0" w:color="auto"/>
              <w:right w:val="nil"/>
            </w:tcBorders>
            <w:tcPrChange w:id="1037" w:author="Lauren Harrison" w:date="2021-04-17T11:26:00Z">
              <w:tcPr>
                <w:tcW w:w="851" w:type="dxa"/>
              </w:tcPr>
            </w:tcPrChange>
          </w:tcPr>
          <w:p w14:paraId="412DE96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36</w:t>
            </w:r>
          </w:p>
        </w:tc>
      </w:tr>
    </w:tbl>
    <w:p w14:paraId="3FA254E3" w14:textId="222A3D9D"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98A70A0" w14:textId="60E04306"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16782ACD" w14:textId="7AA03631"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6F4BEFEE" w14:textId="4D3E0344"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5F1022AA" w14:textId="0D65024A"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188E1CF2" w14:textId="0663B037"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396BD611" w14:textId="65E245B4"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3498F22B" w14:textId="7E887FC7"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559AEF20" w14:textId="3FF3EAAD"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0B7EC2D9" w14:textId="04059E1F"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668FB4D8" w14:textId="5F4AEA10" w:rsidR="00C94658" w:rsidRDefault="00C94658" w:rsidP="00B172D1">
      <w:pPr>
        <w:widowControl w:val="0"/>
        <w:autoSpaceDE w:val="0"/>
        <w:autoSpaceDN w:val="0"/>
        <w:adjustRightInd w:val="0"/>
        <w:spacing w:line="480" w:lineRule="auto"/>
        <w:ind w:left="480" w:hanging="480"/>
        <w:rPr>
          <w:rFonts w:ascii="Times New Roman" w:hAnsi="Times New Roman" w:cs="Times New Roman"/>
        </w:rPr>
      </w:pPr>
    </w:p>
    <w:p w14:paraId="580259ED" w14:textId="06F97515" w:rsidR="00C94658" w:rsidRDefault="00C94658" w:rsidP="00B172D1">
      <w:pPr>
        <w:widowControl w:val="0"/>
        <w:autoSpaceDE w:val="0"/>
        <w:autoSpaceDN w:val="0"/>
        <w:adjustRightInd w:val="0"/>
        <w:spacing w:line="480" w:lineRule="auto"/>
        <w:ind w:left="480" w:hanging="480"/>
        <w:rPr>
          <w:ins w:id="1038" w:author="Lauren Harrison" w:date="2021-04-17T16:56:00Z"/>
          <w:rFonts w:ascii="Times New Roman" w:hAnsi="Times New Roman" w:cs="Times New Roman"/>
        </w:rPr>
      </w:pPr>
    </w:p>
    <w:p w14:paraId="2B0D5F34" w14:textId="77777777" w:rsidR="00B46B3B" w:rsidRDefault="00B46B3B" w:rsidP="00B172D1">
      <w:pPr>
        <w:widowControl w:val="0"/>
        <w:autoSpaceDE w:val="0"/>
        <w:autoSpaceDN w:val="0"/>
        <w:adjustRightInd w:val="0"/>
        <w:spacing w:line="480" w:lineRule="auto"/>
        <w:ind w:left="480" w:hanging="480"/>
        <w:rPr>
          <w:rFonts w:ascii="Times New Roman" w:hAnsi="Times New Roman" w:cs="Times New Roman"/>
        </w:rPr>
      </w:pPr>
    </w:p>
    <w:p w14:paraId="4395C007" w14:textId="1337B055" w:rsidR="00B47579" w:rsidRDefault="00B47579" w:rsidP="00B172D1">
      <w:pPr>
        <w:widowControl w:val="0"/>
        <w:autoSpaceDE w:val="0"/>
        <w:autoSpaceDN w:val="0"/>
        <w:adjustRightInd w:val="0"/>
        <w:spacing w:line="480" w:lineRule="auto"/>
        <w:ind w:left="480" w:hanging="480"/>
        <w:rPr>
          <w:rFonts w:ascii="Times New Roman" w:hAnsi="Times New Roman" w:cs="Times New Roman"/>
          <w:bCs/>
          <w:color w:val="000000" w:themeColor="text1"/>
        </w:rPr>
      </w:pPr>
      <w:r>
        <w:rPr>
          <w:rFonts w:ascii="Times New Roman" w:hAnsi="Times New Roman" w:cs="Times New Roman"/>
          <w:b/>
          <w:bCs/>
        </w:rPr>
        <w:t xml:space="preserve">Table 2. </w:t>
      </w:r>
      <w:r>
        <w:rPr>
          <w:rFonts w:ascii="Times New Roman" w:hAnsi="Times New Roman" w:cs="Times New Roman"/>
        </w:rPr>
        <w:t xml:space="preserve">Sex differences were significant for some trait types, within some taxa, but there was no consistent pattern. Multi-level meta-regression (MLMR) model summaries for each taxa with personality trait type as a fixed moderator. Values highlighted in bold indicate a significant </w:t>
      </w:r>
      <w:r w:rsidRPr="00B47579">
        <w:rPr>
          <w:rFonts w:ascii="Times New Roman" w:hAnsi="Times New Roman" w:cs="Times New Roman"/>
        </w:rPr>
        <w:t>difference (</w:t>
      </w:r>
      <m:oMath>
        <m:r>
          <m:rPr>
            <m:sty m:val="bi"/>
          </m:rPr>
          <w:rPr>
            <w:rFonts w:ascii="Cambria Math" w:hAnsi="Cambria Math" w:cs="Times New Roman"/>
            <w:color w:val="000000" w:themeColor="text1"/>
          </w:rPr>
          <m:t xml:space="preserve">α </m:t>
        </m:r>
      </m:oMath>
      <w:r w:rsidRPr="00B47579">
        <w:rPr>
          <w:rFonts w:ascii="Times New Roman" w:hAnsi="Times New Roman" w:cs="Times New Roman"/>
          <w:bCs/>
          <w:color w:val="000000" w:themeColor="text1"/>
        </w:rPr>
        <w:t>&lt; 0.05)</w:t>
      </w:r>
      <w:r>
        <w:rPr>
          <w:bCs/>
          <w:color w:val="000000" w:themeColor="text1"/>
        </w:rPr>
        <w:t xml:space="preserve"> </w:t>
      </w:r>
      <w:r>
        <w:rPr>
          <w:rFonts w:ascii="Times New Roman" w:hAnsi="Times New Roman" w:cs="Times New Roman"/>
          <w:bCs/>
          <w:color w:val="000000" w:themeColor="text1"/>
        </w:rPr>
        <w:t xml:space="preserve">between males and females. Positive estimates indicate that the mean and variability are greater for males than females. These models are graphically represented in Figures </w:t>
      </w:r>
      <w:r w:rsidR="00EB5863">
        <w:rPr>
          <w:rFonts w:ascii="Times New Roman" w:hAnsi="Times New Roman" w:cs="Times New Roman"/>
          <w:bCs/>
          <w:color w:val="000000" w:themeColor="text1"/>
        </w:rPr>
        <w:t>2</w:t>
      </w:r>
      <w:r>
        <w:rPr>
          <w:rFonts w:ascii="Times New Roman" w:hAnsi="Times New Roman" w:cs="Times New Roman"/>
          <w:bCs/>
          <w:color w:val="000000" w:themeColor="text1"/>
        </w:rPr>
        <w:t xml:space="preserve"> &amp; </w:t>
      </w:r>
      <w:r w:rsidR="00EB5863">
        <w:rPr>
          <w:rFonts w:ascii="Times New Roman" w:hAnsi="Times New Roman" w:cs="Times New Roman"/>
          <w:bCs/>
          <w:color w:val="000000" w:themeColor="text1"/>
        </w:rPr>
        <w:t>3</w:t>
      </w:r>
      <w:r>
        <w:rPr>
          <w:rFonts w:ascii="Times New Roman" w:hAnsi="Times New Roman" w:cs="Times New Roman"/>
          <w:bCs/>
          <w:color w:val="000000" w:themeColor="text1"/>
        </w:rPr>
        <w:t xml:space="preserve">. </w:t>
      </w:r>
    </w:p>
    <w:tbl>
      <w:tblPr>
        <w:tblStyle w:val="TableGrid"/>
        <w:tblW w:w="10206" w:type="dxa"/>
        <w:jc w:val="center"/>
        <w:tblBorders>
          <w:insideH w:val="none" w:sz="0" w:space="0" w:color="auto"/>
          <w:insideV w:val="none" w:sz="0" w:space="0" w:color="auto"/>
        </w:tblBorders>
        <w:tblLook w:val="04A0" w:firstRow="1" w:lastRow="0" w:firstColumn="1" w:lastColumn="0" w:noHBand="0" w:noVBand="1"/>
        <w:tblPrChange w:id="1039" w:author="Lauren Harrison" w:date="2021-04-17T11:25:00Z">
          <w:tblPr>
            <w:tblStyle w:val="TableGrid"/>
            <w:tblW w:w="10206" w:type="dxa"/>
            <w:jc w:val="center"/>
            <w:tblBorders>
              <w:insideH w:val="none" w:sz="0" w:space="0" w:color="auto"/>
              <w:insideV w:val="none" w:sz="0" w:space="0" w:color="auto"/>
            </w:tblBorders>
            <w:tblLook w:val="04A0" w:firstRow="1" w:lastRow="0" w:firstColumn="1" w:lastColumn="0" w:noHBand="0" w:noVBand="1"/>
          </w:tblPr>
        </w:tblPrChange>
      </w:tblPr>
      <w:tblGrid>
        <w:gridCol w:w="1356"/>
        <w:gridCol w:w="1254"/>
        <w:gridCol w:w="1076"/>
        <w:gridCol w:w="1260"/>
        <w:gridCol w:w="825"/>
        <w:gridCol w:w="1162"/>
        <w:gridCol w:w="938"/>
        <w:gridCol w:w="806"/>
        <w:gridCol w:w="759"/>
        <w:gridCol w:w="770"/>
        <w:tblGridChange w:id="1040">
          <w:tblGrid>
            <w:gridCol w:w="1356"/>
            <w:gridCol w:w="1254"/>
            <w:gridCol w:w="1076"/>
            <w:gridCol w:w="1260"/>
            <w:gridCol w:w="825"/>
            <w:gridCol w:w="1162"/>
            <w:gridCol w:w="938"/>
            <w:gridCol w:w="806"/>
            <w:gridCol w:w="759"/>
            <w:gridCol w:w="770"/>
          </w:tblGrid>
        </w:tblGridChange>
      </w:tblGrid>
      <w:tr w:rsidR="00B47579" w:rsidRPr="00AD5FAB" w14:paraId="06DBF1F1" w14:textId="77777777" w:rsidTr="009412A6">
        <w:trPr>
          <w:trHeight w:val="518"/>
          <w:jc w:val="center"/>
          <w:trPrChange w:id="1041" w:author="Lauren Harrison" w:date="2021-04-17T11:25:00Z">
            <w:trPr>
              <w:trHeight w:val="518"/>
              <w:jc w:val="center"/>
            </w:trPr>
          </w:trPrChange>
        </w:trPr>
        <w:tc>
          <w:tcPr>
            <w:tcW w:w="1356" w:type="dxa"/>
            <w:tcBorders>
              <w:top w:val="single" w:sz="4" w:space="0" w:color="auto"/>
              <w:left w:val="nil"/>
              <w:bottom w:val="single" w:sz="4" w:space="0" w:color="auto"/>
              <w:right w:val="nil"/>
            </w:tcBorders>
            <w:tcPrChange w:id="1042" w:author="Lauren Harrison" w:date="2021-04-17T11:25:00Z">
              <w:tcPr>
                <w:tcW w:w="1356" w:type="dxa"/>
                <w:tcBorders>
                  <w:top w:val="single" w:sz="4" w:space="0" w:color="auto"/>
                  <w:bottom w:val="single" w:sz="4" w:space="0" w:color="auto"/>
                </w:tcBorders>
              </w:tcPr>
            </w:tcPrChange>
          </w:tcPr>
          <w:p w14:paraId="1E09EDBE"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1254" w:type="dxa"/>
            <w:tcBorders>
              <w:top w:val="single" w:sz="4" w:space="0" w:color="auto"/>
              <w:left w:val="nil"/>
              <w:bottom w:val="single" w:sz="4" w:space="0" w:color="auto"/>
              <w:right w:val="nil"/>
            </w:tcBorders>
            <w:tcPrChange w:id="1043" w:author="Lauren Harrison" w:date="2021-04-17T11:25:00Z">
              <w:tcPr>
                <w:tcW w:w="1254" w:type="dxa"/>
                <w:tcBorders>
                  <w:top w:val="single" w:sz="4" w:space="0" w:color="auto"/>
                  <w:bottom w:val="single" w:sz="4" w:space="0" w:color="auto"/>
                </w:tcBorders>
              </w:tcPr>
            </w:tcPrChange>
          </w:tcPr>
          <w:p w14:paraId="7DF245F2"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5272506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076" w:type="dxa"/>
            <w:tcBorders>
              <w:top w:val="single" w:sz="4" w:space="0" w:color="auto"/>
              <w:left w:val="nil"/>
              <w:bottom w:val="single" w:sz="4" w:space="0" w:color="auto"/>
              <w:right w:val="nil"/>
            </w:tcBorders>
            <w:tcPrChange w:id="1044" w:author="Lauren Harrison" w:date="2021-04-17T11:25:00Z">
              <w:tcPr>
                <w:tcW w:w="1076" w:type="dxa"/>
                <w:tcBorders>
                  <w:top w:val="single" w:sz="4" w:space="0" w:color="auto"/>
                  <w:bottom w:val="single" w:sz="4" w:space="0" w:color="auto"/>
                </w:tcBorders>
              </w:tcPr>
            </w:tcPrChange>
          </w:tcPr>
          <w:p w14:paraId="068319B9" w14:textId="77777777" w:rsidR="00B47579"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SMD </w:t>
            </w:r>
          </w:p>
          <w:p w14:paraId="6E7E7850"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1260" w:type="dxa"/>
            <w:tcBorders>
              <w:top w:val="single" w:sz="4" w:space="0" w:color="auto"/>
              <w:left w:val="nil"/>
              <w:bottom w:val="single" w:sz="4" w:space="0" w:color="auto"/>
              <w:right w:val="nil"/>
            </w:tcBorders>
            <w:tcPrChange w:id="1045" w:author="Lauren Harrison" w:date="2021-04-17T11:25:00Z">
              <w:tcPr>
                <w:tcW w:w="1260" w:type="dxa"/>
                <w:tcBorders>
                  <w:top w:val="single" w:sz="4" w:space="0" w:color="auto"/>
                  <w:bottom w:val="single" w:sz="4" w:space="0" w:color="auto"/>
                </w:tcBorders>
              </w:tcPr>
            </w:tcPrChange>
          </w:tcPr>
          <w:p w14:paraId="04DA986A"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5115DE04"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57547E">
              <w:rPr>
                <w:rFonts w:ascii="Times New Roman" w:hAnsi="Times New Roman"/>
                <w:b/>
                <w:iCs/>
                <w:color w:val="000000" w:themeColor="text1"/>
                <w:sz w:val="18"/>
                <w:szCs w:val="18"/>
              </w:rPr>
              <w:t>value</w:t>
            </w:r>
          </w:p>
        </w:tc>
        <w:tc>
          <w:tcPr>
            <w:tcW w:w="825" w:type="dxa"/>
            <w:tcBorders>
              <w:top w:val="single" w:sz="4" w:space="0" w:color="auto"/>
              <w:left w:val="nil"/>
              <w:bottom w:val="single" w:sz="4" w:space="0" w:color="auto"/>
              <w:right w:val="nil"/>
            </w:tcBorders>
            <w:tcPrChange w:id="1046" w:author="Lauren Harrison" w:date="2021-04-17T11:25:00Z">
              <w:tcPr>
                <w:tcW w:w="825" w:type="dxa"/>
                <w:tcBorders>
                  <w:top w:val="single" w:sz="4" w:space="0" w:color="auto"/>
                  <w:bottom w:val="single" w:sz="4" w:space="0" w:color="auto"/>
                </w:tcBorders>
              </w:tcPr>
            </w:tcPrChange>
          </w:tcPr>
          <w:p w14:paraId="4EF3328B"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lnCVR </w:t>
            </w:r>
          </w:p>
          <w:p w14:paraId="62E6D85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162" w:type="dxa"/>
            <w:tcBorders>
              <w:top w:val="single" w:sz="4" w:space="0" w:color="auto"/>
              <w:left w:val="nil"/>
              <w:bottom w:val="single" w:sz="4" w:space="0" w:color="auto"/>
              <w:right w:val="nil"/>
            </w:tcBorders>
            <w:tcPrChange w:id="1047" w:author="Lauren Harrison" w:date="2021-04-17T11:25:00Z">
              <w:tcPr>
                <w:tcW w:w="1162" w:type="dxa"/>
                <w:tcBorders>
                  <w:top w:val="single" w:sz="4" w:space="0" w:color="auto"/>
                  <w:bottom w:val="single" w:sz="4" w:space="0" w:color="auto"/>
                </w:tcBorders>
              </w:tcPr>
            </w:tcPrChange>
          </w:tcPr>
          <w:p w14:paraId="4D062CEA"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lnCVR </w:t>
            </w:r>
          </w:p>
          <w:p w14:paraId="00F5E667"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938" w:type="dxa"/>
            <w:tcBorders>
              <w:top w:val="single" w:sz="4" w:space="0" w:color="auto"/>
              <w:left w:val="nil"/>
              <w:bottom w:val="single" w:sz="4" w:space="0" w:color="auto"/>
              <w:right w:val="nil"/>
            </w:tcBorders>
            <w:tcPrChange w:id="1048" w:author="Lauren Harrison" w:date="2021-04-17T11:25:00Z">
              <w:tcPr>
                <w:tcW w:w="938" w:type="dxa"/>
                <w:tcBorders>
                  <w:top w:val="single" w:sz="4" w:space="0" w:color="auto"/>
                  <w:bottom w:val="single" w:sz="4" w:space="0" w:color="auto"/>
                </w:tcBorders>
              </w:tcPr>
            </w:tcPrChange>
          </w:tcPr>
          <w:p w14:paraId="7494A547"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lnCVR</w:t>
            </w:r>
          </w:p>
          <w:p w14:paraId="059586EA"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57547E">
              <w:rPr>
                <w:rFonts w:ascii="Times New Roman" w:hAnsi="Times New Roman"/>
                <w:b/>
                <w:iCs/>
                <w:color w:val="000000" w:themeColor="text1"/>
                <w:sz w:val="18"/>
                <w:szCs w:val="18"/>
              </w:rPr>
              <w:t>value</w:t>
            </w:r>
          </w:p>
        </w:tc>
        <w:tc>
          <w:tcPr>
            <w:tcW w:w="806" w:type="dxa"/>
            <w:tcBorders>
              <w:top w:val="single" w:sz="4" w:space="0" w:color="auto"/>
              <w:left w:val="nil"/>
              <w:bottom w:val="single" w:sz="4" w:space="0" w:color="auto"/>
              <w:right w:val="nil"/>
            </w:tcBorders>
            <w:tcPrChange w:id="1049" w:author="Lauren Harrison" w:date="2021-04-17T11:25:00Z">
              <w:tcPr>
                <w:tcW w:w="806" w:type="dxa"/>
                <w:tcBorders>
                  <w:top w:val="single" w:sz="4" w:space="0" w:color="auto"/>
                  <w:bottom w:val="single" w:sz="4" w:space="0" w:color="auto"/>
                </w:tcBorders>
              </w:tcPr>
            </w:tcPrChange>
          </w:tcPr>
          <w:p w14:paraId="5465703C"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effect sizes</w:t>
            </w:r>
          </w:p>
        </w:tc>
        <w:tc>
          <w:tcPr>
            <w:tcW w:w="759" w:type="dxa"/>
            <w:tcBorders>
              <w:top w:val="single" w:sz="4" w:space="0" w:color="auto"/>
              <w:left w:val="nil"/>
              <w:bottom w:val="single" w:sz="4" w:space="0" w:color="auto"/>
              <w:right w:val="nil"/>
            </w:tcBorders>
            <w:tcPrChange w:id="1050" w:author="Lauren Harrison" w:date="2021-04-17T11:25:00Z">
              <w:tcPr>
                <w:tcW w:w="759" w:type="dxa"/>
                <w:tcBorders>
                  <w:top w:val="single" w:sz="4" w:space="0" w:color="auto"/>
                  <w:bottom w:val="single" w:sz="4" w:space="0" w:color="auto"/>
                </w:tcBorders>
              </w:tcPr>
            </w:tcPrChange>
          </w:tcPr>
          <w:p w14:paraId="528F9499"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studies</w:t>
            </w:r>
          </w:p>
        </w:tc>
        <w:tc>
          <w:tcPr>
            <w:tcW w:w="770" w:type="dxa"/>
            <w:tcBorders>
              <w:top w:val="single" w:sz="4" w:space="0" w:color="auto"/>
              <w:left w:val="nil"/>
              <w:bottom w:val="single" w:sz="4" w:space="0" w:color="auto"/>
              <w:right w:val="nil"/>
            </w:tcBorders>
            <w:tcPrChange w:id="1051" w:author="Lauren Harrison" w:date="2021-04-17T11:25:00Z">
              <w:tcPr>
                <w:tcW w:w="770" w:type="dxa"/>
                <w:tcBorders>
                  <w:top w:val="single" w:sz="4" w:space="0" w:color="auto"/>
                  <w:bottom w:val="single" w:sz="4" w:space="0" w:color="auto"/>
                </w:tcBorders>
              </w:tcPr>
            </w:tcPrChange>
          </w:tcPr>
          <w:p w14:paraId="69449383"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species</w:t>
            </w:r>
          </w:p>
        </w:tc>
      </w:tr>
      <w:tr w:rsidR="00B47579" w:rsidRPr="00AD5FAB" w14:paraId="10A9767A" w14:textId="77777777" w:rsidTr="009412A6">
        <w:trPr>
          <w:jc w:val="center"/>
          <w:trPrChange w:id="1052" w:author="Lauren Harrison" w:date="2021-04-17T11:25:00Z">
            <w:trPr>
              <w:jc w:val="center"/>
            </w:trPr>
          </w:trPrChange>
        </w:trPr>
        <w:tc>
          <w:tcPr>
            <w:tcW w:w="7871" w:type="dxa"/>
            <w:gridSpan w:val="7"/>
            <w:tcBorders>
              <w:top w:val="single" w:sz="4" w:space="0" w:color="auto"/>
              <w:left w:val="nil"/>
              <w:right w:val="nil"/>
            </w:tcBorders>
            <w:tcPrChange w:id="1053" w:author="Lauren Harrison" w:date="2021-04-17T11:25:00Z">
              <w:tcPr>
                <w:tcW w:w="7871" w:type="dxa"/>
                <w:gridSpan w:val="7"/>
                <w:tcBorders>
                  <w:top w:val="single" w:sz="4" w:space="0" w:color="auto"/>
                </w:tcBorders>
              </w:tcPr>
            </w:tcPrChange>
          </w:tcPr>
          <w:p w14:paraId="3EDD6CD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Mammals</w:t>
            </w:r>
          </w:p>
        </w:tc>
        <w:tc>
          <w:tcPr>
            <w:tcW w:w="806" w:type="dxa"/>
            <w:tcBorders>
              <w:top w:val="single" w:sz="4" w:space="0" w:color="auto"/>
              <w:left w:val="nil"/>
              <w:right w:val="nil"/>
            </w:tcBorders>
            <w:tcPrChange w:id="1054" w:author="Lauren Harrison" w:date="2021-04-17T11:25:00Z">
              <w:tcPr>
                <w:tcW w:w="806" w:type="dxa"/>
                <w:tcBorders>
                  <w:top w:val="single" w:sz="4" w:space="0" w:color="auto"/>
                </w:tcBorders>
              </w:tcPr>
            </w:tcPrChange>
          </w:tcPr>
          <w:p w14:paraId="4FA62A9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top w:val="single" w:sz="4" w:space="0" w:color="auto"/>
              <w:left w:val="nil"/>
              <w:right w:val="nil"/>
            </w:tcBorders>
            <w:tcPrChange w:id="1055" w:author="Lauren Harrison" w:date="2021-04-17T11:25:00Z">
              <w:tcPr>
                <w:tcW w:w="759" w:type="dxa"/>
                <w:tcBorders>
                  <w:top w:val="single" w:sz="4" w:space="0" w:color="auto"/>
                </w:tcBorders>
              </w:tcPr>
            </w:tcPrChange>
          </w:tcPr>
          <w:p w14:paraId="34BD71B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top w:val="single" w:sz="4" w:space="0" w:color="auto"/>
              <w:left w:val="nil"/>
              <w:right w:val="nil"/>
            </w:tcBorders>
            <w:tcPrChange w:id="1056" w:author="Lauren Harrison" w:date="2021-04-17T11:25:00Z">
              <w:tcPr>
                <w:tcW w:w="770" w:type="dxa"/>
                <w:tcBorders>
                  <w:top w:val="single" w:sz="4" w:space="0" w:color="auto"/>
                </w:tcBorders>
              </w:tcPr>
            </w:tcPrChange>
          </w:tcPr>
          <w:p w14:paraId="62C091E2"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522C9DE7" w14:textId="77777777" w:rsidTr="009412A6">
        <w:trPr>
          <w:jc w:val="center"/>
          <w:trPrChange w:id="1057" w:author="Lauren Harrison" w:date="2021-04-17T11:25:00Z">
            <w:trPr>
              <w:jc w:val="center"/>
            </w:trPr>
          </w:trPrChange>
        </w:trPr>
        <w:tc>
          <w:tcPr>
            <w:tcW w:w="1356" w:type="dxa"/>
            <w:tcBorders>
              <w:left w:val="nil"/>
              <w:right w:val="nil"/>
            </w:tcBorders>
            <w:tcPrChange w:id="1058" w:author="Lauren Harrison" w:date="2021-04-17T11:25:00Z">
              <w:tcPr>
                <w:tcW w:w="1356" w:type="dxa"/>
              </w:tcPr>
            </w:tcPrChange>
          </w:tcPr>
          <w:p w14:paraId="5032E4F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Borders>
              <w:left w:val="nil"/>
              <w:right w:val="nil"/>
            </w:tcBorders>
            <w:tcPrChange w:id="1059" w:author="Lauren Harrison" w:date="2021-04-17T11:25:00Z">
              <w:tcPr>
                <w:tcW w:w="1254" w:type="dxa"/>
              </w:tcPr>
            </w:tcPrChange>
          </w:tcPr>
          <w:p w14:paraId="4B86858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-0.17</w:t>
            </w:r>
          </w:p>
        </w:tc>
        <w:tc>
          <w:tcPr>
            <w:tcW w:w="1076" w:type="dxa"/>
            <w:tcBorders>
              <w:left w:val="nil"/>
              <w:right w:val="nil"/>
            </w:tcBorders>
            <w:tcPrChange w:id="1060" w:author="Lauren Harrison" w:date="2021-04-17T11:25:00Z">
              <w:tcPr>
                <w:tcW w:w="1076" w:type="dxa"/>
              </w:tcPr>
            </w:tcPrChange>
          </w:tcPr>
          <w:p w14:paraId="02BCCB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-0.56, 0.23</w:t>
            </w:r>
          </w:p>
        </w:tc>
        <w:tc>
          <w:tcPr>
            <w:tcW w:w="1260" w:type="dxa"/>
            <w:tcBorders>
              <w:left w:val="nil"/>
              <w:right w:val="nil"/>
            </w:tcBorders>
            <w:tcPrChange w:id="1061" w:author="Lauren Harrison" w:date="2021-04-17T11:25:00Z">
              <w:tcPr>
                <w:tcW w:w="1260" w:type="dxa"/>
              </w:tcPr>
            </w:tcPrChange>
          </w:tcPr>
          <w:p w14:paraId="1FE18A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825" w:type="dxa"/>
            <w:tcBorders>
              <w:left w:val="nil"/>
              <w:right w:val="nil"/>
            </w:tcBorders>
            <w:tcPrChange w:id="1062" w:author="Lauren Harrison" w:date="2021-04-17T11:25:00Z">
              <w:tcPr>
                <w:tcW w:w="825" w:type="dxa"/>
              </w:tcPr>
            </w:tcPrChange>
          </w:tcPr>
          <w:p w14:paraId="2A968C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Borders>
              <w:left w:val="nil"/>
              <w:right w:val="nil"/>
            </w:tcBorders>
            <w:tcPrChange w:id="1063" w:author="Lauren Harrison" w:date="2021-04-17T11:25:00Z">
              <w:tcPr>
                <w:tcW w:w="1162" w:type="dxa"/>
              </w:tcPr>
            </w:tcPrChange>
          </w:tcPr>
          <w:p w14:paraId="6C8E6EE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-0.20, 0.41</w:t>
            </w:r>
          </w:p>
        </w:tc>
        <w:tc>
          <w:tcPr>
            <w:tcW w:w="938" w:type="dxa"/>
            <w:tcBorders>
              <w:left w:val="nil"/>
              <w:right w:val="nil"/>
            </w:tcBorders>
            <w:tcPrChange w:id="1064" w:author="Lauren Harrison" w:date="2021-04-17T11:25:00Z">
              <w:tcPr>
                <w:tcW w:w="938" w:type="dxa"/>
              </w:tcPr>
            </w:tcPrChange>
          </w:tcPr>
          <w:p w14:paraId="2F425C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w:t>
            </w:r>
          </w:p>
        </w:tc>
        <w:tc>
          <w:tcPr>
            <w:tcW w:w="806" w:type="dxa"/>
            <w:tcBorders>
              <w:left w:val="nil"/>
              <w:right w:val="nil"/>
            </w:tcBorders>
            <w:tcPrChange w:id="1065" w:author="Lauren Harrison" w:date="2021-04-17T11:25:00Z">
              <w:tcPr>
                <w:tcW w:w="806" w:type="dxa"/>
              </w:tcPr>
            </w:tcPrChange>
          </w:tcPr>
          <w:p w14:paraId="1FE2A1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84</w:t>
            </w:r>
          </w:p>
        </w:tc>
        <w:tc>
          <w:tcPr>
            <w:tcW w:w="759" w:type="dxa"/>
            <w:tcBorders>
              <w:left w:val="nil"/>
              <w:right w:val="nil"/>
            </w:tcBorders>
            <w:tcPrChange w:id="1066" w:author="Lauren Harrison" w:date="2021-04-17T11:25:00Z">
              <w:tcPr>
                <w:tcW w:w="759" w:type="dxa"/>
              </w:tcPr>
            </w:tcPrChange>
          </w:tcPr>
          <w:p w14:paraId="544EABB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770" w:type="dxa"/>
            <w:tcBorders>
              <w:left w:val="nil"/>
              <w:right w:val="nil"/>
            </w:tcBorders>
            <w:tcPrChange w:id="1067" w:author="Lauren Harrison" w:date="2021-04-17T11:25:00Z">
              <w:tcPr>
                <w:tcW w:w="770" w:type="dxa"/>
              </w:tcPr>
            </w:tcPrChange>
          </w:tcPr>
          <w:p w14:paraId="691E80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r>
      <w:tr w:rsidR="00B47579" w:rsidRPr="00AD5FAB" w14:paraId="2D2E8FE9" w14:textId="77777777" w:rsidTr="009412A6">
        <w:trPr>
          <w:jc w:val="center"/>
          <w:trPrChange w:id="1068" w:author="Lauren Harrison" w:date="2021-04-17T11:25:00Z">
            <w:trPr>
              <w:jc w:val="center"/>
            </w:trPr>
          </w:trPrChange>
        </w:trPr>
        <w:tc>
          <w:tcPr>
            <w:tcW w:w="1356" w:type="dxa"/>
            <w:tcBorders>
              <w:left w:val="nil"/>
              <w:right w:val="nil"/>
            </w:tcBorders>
            <w:tcPrChange w:id="1069" w:author="Lauren Harrison" w:date="2021-04-17T11:25:00Z">
              <w:tcPr>
                <w:tcW w:w="1356" w:type="dxa"/>
              </w:tcPr>
            </w:tcPrChange>
          </w:tcPr>
          <w:p w14:paraId="14B28CE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Borders>
              <w:left w:val="nil"/>
              <w:right w:val="nil"/>
            </w:tcBorders>
            <w:tcPrChange w:id="1070" w:author="Lauren Harrison" w:date="2021-04-17T11:25:00Z">
              <w:tcPr>
                <w:tcW w:w="1254" w:type="dxa"/>
              </w:tcPr>
            </w:tcPrChange>
          </w:tcPr>
          <w:p w14:paraId="20D40F3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076" w:type="dxa"/>
            <w:tcBorders>
              <w:left w:val="nil"/>
              <w:right w:val="nil"/>
            </w:tcBorders>
            <w:tcPrChange w:id="1071" w:author="Lauren Harrison" w:date="2021-04-17T11:25:00Z">
              <w:tcPr>
                <w:tcW w:w="1076" w:type="dxa"/>
              </w:tcPr>
            </w:tcPrChange>
          </w:tcPr>
          <w:p w14:paraId="0257E1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-0.27, 0.48</w:t>
            </w:r>
          </w:p>
        </w:tc>
        <w:tc>
          <w:tcPr>
            <w:tcW w:w="1260" w:type="dxa"/>
            <w:tcBorders>
              <w:left w:val="nil"/>
              <w:right w:val="nil"/>
            </w:tcBorders>
            <w:tcPrChange w:id="1072" w:author="Lauren Harrison" w:date="2021-04-17T11:25:00Z">
              <w:tcPr>
                <w:tcW w:w="1260" w:type="dxa"/>
              </w:tcPr>
            </w:tcPrChange>
          </w:tcPr>
          <w:p w14:paraId="0072103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0.59</w:t>
            </w:r>
          </w:p>
        </w:tc>
        <w:tc>
          <w:tcPr>
            <w:tcW w:w="825" w:type="dxa"/>
            <w:tcBorders>
              <w:left w:val="nil"/>
              <w:right w:val="nil"/>
            </w:tcBorders>
            <w:tcPrChange w:id="1073" w:author="Lauren Harrison" w:date="2021-04-17T11:25:00Z">
              <w:tcPr>
                <w:tcW w:w="825" w:type="dxa"/>
              </w:tcPr>
            </w:tcPrChange>
          </w:tcPr>
          <w:p w14:paraId="32E5C4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162" w:type="dxa"/>
            <w:tcBorders>
              <w:left w:val="nil"/>
              <w:right w:val="nil"/>
            </w:tcBorders>
            <w:tcPrChange w:id="1074" w:author="Lauren Harrison" w:date="2021-04-17T11:25:00Z">
              <w:tcPr>
                <w:tcW w:w="1162" w:type="dxa"/>
              </w:tcPr>
            </w:tcPrChange>
          </w:tcPr>
          <w:p w14:paraId="33BE0E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-0.20, 0.42</w:t>
            </w:r>
          </w:p>
        </w:tc>
        <w:tc>
          <w:tcPr>
            <w:tcW w:w="938" w:type="dxa"/>
            <w:tcBorders>
              <w:left w:val="nil"/>
              <w:right w:val="nil"/>
            </w:tcBorders>
            <w:tcPrChange w:id="1075" w:author="Lauren Harrison" w:date="2021-04-17T11:25:00Z">
              <w:tcPr>
                <w:tcW w:w="938" w:type="dxa"/>
              </w:tcPr>
            </w:tcPrChange>
          </w:tcPr>
          <w:p w14:paraId="1D3D13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0.49</w:t>
            </w:r>
          </w:p>
        </w:tc>
        <w:tc>
          <w:tcPr>
            <w:tcW w:w="806" w:type="dxa"/>
            <w:tcBorders>
              <w:left w:val="nil"/>
              <w:right w:val="nil"/>
            </w:tcBorders>
            <w:tcPrChange w:id="1076" w:author="Lauren Harrison" w:date="2021-04-17T11:25:00Z">
              <w:tcPr>
                <w:tcW w:w="806" w:type="dxa"/>
              </w:tcPr>
            </w:tcPrChange>
          </w:tcPr>
          <w:p w14:paraId="4B0ED88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87</w:t>
            </w:r>
          </w:p>
        </w:tc>
        <w:tc>
          <w:tcPr>
            <w:tcW w:w="759" w:type="dxa"/>
            <w:tcBorders>
              <w:left w:val="nil"/>
              <w:right w:val="nil"/>
            </w:tcBorders>
            <w:tcPrChange w:id="1077" w:author="Lauren Harrison" w:date="2021-04-17T11:25:00Z">
              <w:tcPr>
                <w:tcW w:w="759" w:type="dxa"/>
              </w:tcPr>
            </w:tcPrChange>
          </w:tcPr>
          <w:p w14:paraId="139690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770" w:type="dxa"/>
            <w:tcBorders>
              <w:left w:val="nil"/>
              <w:right w:val="nil"/>
            </w:tcBorders>
            <w:tcPrChange w:id="1078" w:author="Lauren Harrison" w:date="2021-04-17T11:25:00Z">
              <w:tcPr>
                <w:tcW w:w="770" w:type="dxa"/>
              </w:tcPr>
            </w:tcPrChange>
          </w:tcPr>
          <w:p w14:paraId="123F9B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r>
      <w:tr w:rsidR="00B47579" w:rsidRPr="00AD5FAB" w14:paraId="3FBF8B85" w14:textId="77777777" w:rsidTr="009412A6">
        <w:trPr>
          <w:jc w:val="center"/>
          <w:trPrChange w:id="1079" w:author="Lauren Harrison" w:date="2021-04-17T11:25:00Z">
            <w:trPr>
              <w:jc w:val="center"/>
            </w:trPr>
          </w:trPrChange>
        </w:trPr>
        <w:tc>
          <w:tcPr>
            <w:tcW w:w="1356" w:type="dxa"/>
            <w:tcBorders>
              <w:left w:val="nil"/>
              <w:right w:val="nil"/>
            </w:tcBorders>
            <w:tcPrChange w:id="1080" w:author="Lauren Harrison" w:date="2021-04-17T11:25:00Z">
              <w:tcPr>
                <w:tcW w:w="1356" w:type="dxa"/>
              </w:tcPr>
            </w:tcPrChange>
          </w:tcPr>
          <w:p w14:paraId="6E53B87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Borders>
              <w:left w:val="nil"/>
              <w:right w:val="nil"/>
            </w:tcBorders>
            <w:tcPrChange w:id="1081" w:author="Lauren Harrison" w:date="2021-04-17T11:25:00Z">
              <w:tcPr>
                <w:tcW w:w="1254" w:type="dxa"/>
              </w:tcPr>
            </w:tcPrChange>
          </w:tcPr>
          <w:p w14:paraId="1CD840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w:t>
            </w:r>
          </w:p>
        </w:tc>
        <w:tc>
          <w:tcPr>
            <w:tcW w:w="1076" w:type="dxa"/>
            <w:tcBorders>
              <w:left w:val="nil"/>
              <w:right w:val="nil"/>
            </w:tcBorders>
            <w:tcPrChange w:id="1082" w:author="Lauren Harrison" w:date="2021-04-17T11:25:00Z">
              <w:tcPr>
                <w:tcW w:w="1076" w:type="dxa"/>
              </w:tcPr>
            </w:tcPrChange>
          </w:tcPr>
          <w:p w14:paraId="2F1D89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-0.20, 0.50</w:t>
            </w:r>
          </w:p>
        </w:tc>
        <w:tc>
          <w:tcPr>
            <w:tcW w:w="1260" w:type="dxa"/>
            <w:tcBorders>
              <w:left w:val="nil"/>
              <w:right w:val="nil"/>
            </w:tcBorders>
            <w:tcPrChange w:id="1083" w:author="Lauren Harrison" w:date="2021-04-17T11:25:00Z">
              <w:tcPr>
                <w:tcW w:w="1260" w:type="dxa"/>
              </w:tcPr>
            </w:tcPrChange>
          </w:tcPr>
          <w:p w14:paraId="1B3FA3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w:t>
            </w:r>
          </w:p>
        </w:tc>
        <w:tc>
          <w:tcPr>
            <w:tcW w:w="825" w:type="dxa"/>
            <w:tcBorders>
              <w:left w:val="nil"/>
              <w:right w:val="nil"/>
            </w:tcBorders>
            <w:tcPrChange w:id="1084" w:author="Lauren Harrison" w:date="2021-04-17T11:25:00Z">
              <w:tcPr>
                <w:tcW w:w="825" w:type="dxa"/>
              </w:tcPr>
            </w:tcPrChange>
          </w:tcPr>
          <w:p w14:paraId="7371589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Borders>
              <w:left w:val="nil"/>
              <w:right w:val="nil"/>
            </w:tcBorders>
            <w:tcPrChange w:id="1085" w:author="Lauren Harrison" w:date="2021-04-17T11:25:00Z">
              <w:tcPr>
                <w:tcW w:w="1162" w:type="dxa"/>
              </w:tcPr>
            </w:tcPrChange>
          </w:tcPr>
          <w:p w14:paraId="5E6198C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-0.22, 0.34</w:t>
            </w:r>
          </w:p>
        </w:tc>
        <w:tc>
          <w:tcPr>
            <w:tcW w:w="938" w:type="dxa"/>
            <w:tcBorders>
              <w:left w:val="nil"/>
              <w:right w:val="nil"/>
            </w:tcBorders>
            <w:tcPrChange w:id="1086" w:author="Lauren Harrison" w:date="2021-04-17T11:25:00Z">
              <w:tcPr>
                <w:tcW w:w="938" w:type="dxa"/>
              </w:tcPr>
            </w:tcPrChange>
          </w:tcPr>
          <w:p w14:paraId="612F4CB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0.67</w:t>
            </w:r>
          </w:p>
        </w:tc>
        <w:tc>
          <w:tcPr>
            <w:tcW w:w="806" w:type="dxa"/>
            <w:tcBorders>
              <w:left w:val="nil"/>
              <w:right w:val="nil"/>
            </w:tcBorders>
            <w:tcPrChange w:id="1087" w:author="Lauren Harrison" w:date="2021-04-17T11:25:00Z">
              <w:tcPr>
                <w:tcW w:w="806" w:type="dxa"/>
              </w:tcPr>
            </w:tcPrChange>
          </w:tcPr>
          <w:p w14:paraId="6E9F897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193</w:t>
            </w:r>
          </w:p>
        </w:tc>
        <w:tc>
          <w:tcPr>
            <w:tcW w:w="759" w:type="dxa"/>
            <w:tcBorders>
              <w:left w:val="nil"/>
              <w:right w:val="nil"/>
            </w:tcBorders>
            <w:tcPrChange w:id="1088" w:author="Lauren Harrison" w:date="2021-04-17T11:25:00Z">
              <w:tcPr>
                <w:tcW w:w="759" w:type="dxa"/>
              </w:tcPr>
            </w:tcPrChange>
          </w:tcPr>
          <w:p w14:paraId="796A34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27</w:t>
            </w:r>
          </w:p>
        </w:tc>
        <w:tc>
          <w:tcPr>
            <w:tcW w:w="770" w:type="dxa"/>
            <w:tcBorders>
              <w:left w:val="nil"/>
              <w:right w:val="nil"/>
            </w:tcBorders>
            <w:tcPrChange w:id="1089" w:author="Lauren Harrison" w:date="2021-04-17T11:25:00Z">
              <w:tcPr>
                <w:tcW w:w="770" w:type="dxa"/>
              </w:tcPr>
            </w:tcPrChange>
          </w:tcPr>
          <w:p w14:paraId="7A7D9B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27</w:t>
            </w:r>
          </w:p>
        </w:tc>
      </w:tr>
      <w:tr w:rsidR="00B47579" w:rsidRPr="00AD5FAB" w14:paraId="65F920E2" w14:textId="77777777" w:rsidTr="009412A6">
        <w:trPr>
          <w:jc w:val="center"/>
          <w:trPrChange w:id="1090" w:author="Lauren Harrison" w:date="2021-04-17T11:25:00Z">
            <w:trPr>
              <w:jc w:val="center"/>
            </w:trPr>
          </w:trPrChange>
        </w:trPr>
        <w:tc>
          <w:tcPr>
            <w:tcW w:w="1356" w:type="dxa"/>
            <w:tcBorders>
              <w:left w:val="nil"/>
              <w:right w:val="nil"/>
            </w:tcBorders>
            <w:tcPrChange w:id="1091" w:author="Lauren Harrison" w:date="2021-04-17T11:25:00Z">
              <w:tcPr>
                <w:tcW w:w="1356" w:type="dxa"/>
              </w:tcPr>
            </w:tcPrChange>
          </w:tcPr>
          <w:p w14:paraId="325843B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lastRenderedPageBreak/>
              <w:t>Exploration</w:t>
            </w:r>
          </w:p>
        </w:tc>
        <w:tc>
          <w:tcPr>
            <w:tcW w:w="1254" w:type="dxa"/>
            <w:tcBorders>
              <w:left w:val="nil"/>
              <w:right w:val="nil"/>
            </w:tcBorders>
            <w:tcPrChange w:id="1092" w:author="Lauren Harrison" w:date="2021-04-17T11:25:00Z">
              <w:tcPr>
                <w:tcW w:w="1254" w:type="dxa"/>
              </w:tcPr>
            </w:tcPrChange>
          </w:tcPr>
          <w:p w14:paraId="7F2A61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Borders>
              <w:left w:val="nil"/>
              <w:right w:val="nil"/>
            </w:tcBorders>
            <w:tcPrChange w:id="1093" w:author="Lauren Harrison" w:date="2021-04-17T11:25:00Z">
              <w:tcPr>
                <w:tcW w:w="1076" w:type="dxa"/>
              </w:tcPr>
            </w:tcPrChange>
          </w:tcPr>
          <w:p w14:paraId="17DDEC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-0.31, 0.41</w:t>
            </w:r>
          </w:p>
        </w:tc>
        <w:tc>
          <w:tcPr>
            <w:tcW w:w="1260" w:type="dxa"/>
            <w:tcBorders>
              <w:left w:val="nil"/>
              <w:right w:val="nil"/>
            </w:tcBorders>
            <w:tcPrChange w:id="1094" w:author="Lauren Harrison" w:date="2021-04-17T11:25:00Z">
              <w:tcPr>
                <w:tcW w:w="1260" w:type="dxa"/>
              </w:tcPr>
            </w:tcPrChange>
          </w:tcPr>
          <w:p w14:paraId="37BF76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0.79</w:t>
            </w:r>
          </w:p>
        </w:tc>
        <w:tc>
          <w:tcPr>
            <w:tcW w:w="825" w:type="dxa"/>
            <w:tcBorders>
              <w:left w:val="nil"/>
              <w:right w:val="nil"/>
            </w:tcBorders>
            <w:tcPrChange w:id="1095" w:author="Lauren Harrison" w:date="2021-04-17T11:25:00Z">
              <w:tcPr>
                <w:tcW w:w="825" w:type="dxa"/>
              </w:tcPr>
            </w:tcPrChange>
          </w:tcPr>
          <w:p w14:paraId="4723AB4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62" w:type="dxa"/>
            <w:tcBorders>
              <w:left w:val="nil"/>
              <w:right w:val="nil"/>
            </w:tcBorders>
            <w:tcPrChange w:id="1096" w:author="Lauren Harrison" w:date="2021-04-17T11:25:00Z">
              <w:tcPr>
                <w:tcW w:w="1162" w:type="dxa"/>
              </w:tcPr>
            </w:tcPrChange>
          </w:tcPr>
          <w:p w14:paraId="3E6D99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-0.25, 0.34</w:t>
            </w:r>
          </w:p>
        </w:tc>
        <w:tc>
          <w:tcPr>
            <w:tcW w:w="938" w:type="dxa"/>
            <w:tcBorders>
              <w:left w:val="nil"/>
              <w:right w:val="nil"/>
            </w:tcBorders>
            <w:tcPrChange w:id="1097" w:author="Lauren Harrison" w:date="2021-04-17T11:25:00Z">
              <w:tcPr>
                <w:tcW w:w="938" w:type="dxa"/>
              </w:tcPr>
            </w:tcPrChange>
          </w:tcPr>
          <w:p w14:paraId="0D9C44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0.78</w:t>
            </w:r>
          </w:p>
        </w:tc>
        <w:tc>
          <w:tcPr>
            <w:tcW w:w="806" w:type="dxa"/>
            <w:tcBorders>
              <w:left w:val="nil"/>
              <w:right w:val="nil"/>
            </w:tcBorders>
            <w:tcPrChange w:id="1098" w:author="Lauren Harrison" w:date="2021-04-17T11:25:00Z">
              <w:tcPr>
                <w:tcW w:w="806" w:type="dxa"/>
              </w:tcPr>
            </w:tcPrChange>
          </w:tcPr>
          <w:p w14:paraId="3EF320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213</w:t>
            </w:r>
          </w:p>
        </w:tc>
        <w:tc>
          <w:tcPr>
            <w:tcW w:w="759" w:type="dxa"/>
            <w:tcBorders>
              <w:left w:val="nil"/>
              <w:right w:val="nil"/>
            </w:tcBorders>
            <w:tcPrChange w:id="1099" w:author="Lauren Harrison" w:date="2021-04-17T11:25:00Z">
              <w:tcPr>
                <w:tcW w:w="759" w:type="dxa"/>
              </w:tcPr>
            </w:tcPrChange>
          </w:tcPr>
          <w:p w14:paraId="10363CC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w:t>
            </w:r>
          </w:p>
        </w:tc>
        <w:tc>
          <w:tcPr>
            <w:tcW w:w="770" w:type="dxa"/>
            <w:tcBorders>
              <w:left w:val="nil"/>
              <w:right w:val="nil"/>
            </w:tcBorders>
            <w:tcPrChange w:id="1100" w:author="Lauren Harrison" w:date="2021-04-17T11:25:00Z">
              <w:tcPr>
                <w:tcW w:w="770" w:type="dxa"/>
              </w:tcPr>
            </w:tcPrChange>
          </w:tcPr>
          <w:p w14:paraId="0BC6D57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r>
      <w:tr w:rsidR="00B47579" w:rsidRPr="00AD5FAB" w14:paraId="48512821" w14:textId="77777777" w:rsidTr="009412A6">
        <w:trPr>
          <w:jc w:val="center"/>
          <w:trPrChange w:id="1101" w:author="Lauren Harrison" w:date="2021-04-17T11:25:00Z">
            <w:trPr>
              <w:jc w:val="center"/>
            </w:trPr>
          </w:trPrChange>
        </w:trPr>
        <w:tc>
          <w:tcPr>
            <w:tcW w:w="1356" w:type="dxa"/>
            <w:tcBorders>
              <w:left w:val="nil"/>
              <w:right w:val="nil"/>
            </w:tcBorders>
            <w:tcPrChange w:id="1102" w:author="Lauren Harrison" w:date="2021-04-17T11:25:00Z">
              <w:tcPr>
                <w:tcW w:w="1356" w:type="dxa"/>
              </w:tcPr>
            </w:tcPrChange>
          </w:tcPr>
          <w:p w14:paraId="216F5D5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Borders>
              <w:left w:val="nil"/>
              <w:right w:val="nil"/>
            </w:tcBorders>
            <w:tcPrChange w:id="1103" w:author="Lauren Harrison" w:date="2021-04-17T11:25:00Z">
              <w:tcPr>
                <w:tcW w:w="1254" w:type="dxa"/>
              </w:tcPr>
            </w:tcPrChange>
          </w:tcPr>
          <w:p w14:paraId="485C80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076" w:type="dxa"/>
            <w:tcBorders>
              <w:left w:val="nil"/>
              <w:right w:val="nil"/>
            </w:tcBorders>
            <w:tcPrChange w:id="1104" w:author="Lauren Harrison" w:date="2021-04-17T11:25:00Z">
              <w:tcPr>
                <w:tcW w:w="1076" w:type="dxa"/>
              </w:tcPr>
            </w:tcPrChange>
          </w:tcPr>
          <w:p w14:paraId="1FCA4E3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-0.29, 0.47</w:t>
            </w:r>
          </w:p>
        </w:tc>
        <w:tc>
          <w:tcPr>
            <w:tcW w:w="1260" w:type="dxa"/>
            <w:tcBorders>
              <w:left w:val="nil"/>
              <w:right w:val="nil"/>
            </w:tcBorders>
            <w:tcPrChange w:id="1105" w:author="Lauren Harrison" w:date="2021-04-17T11:25:00Z">
              <w:tcPr>
                <w:tcW w:w="1260" w:type="dxa"/>
              </w:tcPr>
            </w:tcPrChange>
          </w:tcPr>
          <w:p w14:paraId="2F27C9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0.64</w:t>
            </w:r>
          </w:p>
        </w:tc>
        <w:tc>
          <w:tcPr>
            <w:tcW w:w="825" w:type="dxa"/>
            <w:tcBorders>
              <w:left w:val="nil"/>
              <w:right w:val="nil"/>
            </w:tcBorders>
            <w:tcPrChange w:id="1106" w:author="Lauren Harrison" w:date="2021-04-17T11:25:00Z">
              <w:tcPr>
                <w:tcW w:w="825" w:type="dxa"/>
              </w:tcPr>
            </w:tcPrChange>
          </w:tcPr>
          <w:p w14:paraId="2479A4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Borders>
              <w:left w:val="nil"/>
              <w:right w:val="nil"/>
            </w:tcBorders>
            <w:tcPrChange w:id="1107" w:author="Lauren Harrison" w:date="2021-04-17T11:25:00Z">
              <w:tcPr>
                <w:tcW w:w="1162" w:type="dxa"/>
              </w:tcPr>
            </w:tcPrChange>
          </w:tcPr>
          <w:p w14:paraId="69962C6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-0.25, 0.37</w:t>
            </w:r>
          </w:p>
        </w:tc>
        <w:tc>
          <w:tcPr>
            <w:tcW w:w="938" w:type="dxa"/>
            <w:tcBorders>
              <w:left w:val="nil"/>
              <w:right w:val="nil"/>
            </w:tcBorders>
            <w:tcPrChange w:id="1108" w:author="Lauren Harrison" w:date="2021-04-17T11:25:00Z">
              <w:tcPr>
                <w:tcW w:w="938" w:type="dxa"/>
              </w:tcPr>
            </w:tcPrChange>
          </w:tcPr>
          <w:p w14:paraId="413179E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06" w:type="dxa"/>
            <w:tcBorders>
              <w:left w:val="nil"/>
              <w:right w:val="nil"/>
            </w:tcBorders>
            <w:tcPrChange w:id="1109" w:author="Lauren Harrison" w:date="2021-04-17T11:25:00Z">
              <w:tcPr>
                <w:tcW w:w="806" w:type="dxa"/>
              </w:tcPr>
            </w:tcPrChange>
          </w:tcPr>
          <w:p w14:paraId="221E65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97</w:t>
            </w:r>
          </w:p>
        </w:tc>
        <w:tc>
          <w:tcPr>
            <w:tcW w:w="759" w:type="dxa"/>
            <w:tcBorders>
              <w:left w:val="nil"/>
              <w:right w:val="nil"/>
            </w:tcBorders>
            <w:tcPrChange w:id="1110" w:author="Lauren Harrison" w:date="2021-04-17T11:25:00Z">
              <w:tcPr>
                <w:tcW w:w="759" w:type="dxa"/>
              </w:tcPr>
            </w:tcPrChange>
          </w:tcPr>
          <w:p w14:paraId="032E0C7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770" w:type="dxa"/>
            <w:tcBorders>
              <w:left w:val="nil"/>
              <w:right w:val="nil"/>
            </w:tcBorders>
            <w:tcPrChange w:id="1111" w:author="Lauren Harrison" w:date="2021-04-17T11:25:00Z">
              <w:tcPr>
                <w:tcW w:w="770" w:type="dxa"/>
              </w:tcPr>
            </w:tcPrChange>
          </w:tcPr>
          <w:p w14:paraId="189FDF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2158ADB4" w14:textId="77777777" w:rsidTr="009412A6">
        <w:trPr>
          <w:jc w:val="center"/>
          <w:trPrChange w:id="1112" w:author="Lauren Harrison" w:date="2021-04-17T11:25:00Z">
            <w:trPr>
              <w:jc w:val="center"/>
            </w:trPr>
          </w:trPrChange>
        </w:trPr>
        <w:tc>
          <w:tcPr>
            <w:tcW w:w="7871" w:type="dxa"/>
            <w:gridSpan w:val="7"/>
            <w:tcBorders>
              <w:left w:val="nil"/>
              <w:right w:val="nil"/>
            </w:tcBorders>
            <w:tcPrChange w:id="1113" w:author="Lauren Harrison" w:date="2021-04-17T11:25:00Z">
              <w:tcPr>
                <w:tcW w:w="7871" w:type="dxa"/>
                <w:gridSpan w:val="7"/>
              </w:tcPr>
            </w:tcPrChange>
          </w:tcPr>
          <w:p w14:paraId="6C7D5207"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Borders>
              <w:left w:val="nil"/>
              <w:right w:val="nil"/>
            </w:tcBorders>
            <w:tcPrChange w:id="1114" w:author="Lauren Harrison" w:date="2021-04-17T11:25:00Z">
              <w:tcPr>
                <w:tcW w:w="806" w:type="dxa"/>
              </w:tcPr>
            </w:tcPrChange>
          </w:tcPr>
          <w:p w14:paraId="1EC0C0CB"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115" w:author="Lauren Harrison" w:date="2021-04-17T11:25:00Z">
              <w:tcPr>
                <w:tcW w:w="759" w:type="dxa"/>
              </w:tcPr>
            </w:tcPrChange>
          </w:tcPr>
          <w:p w14:paraId="63B0F51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116" w:author="Lauren Harrison" w:date="2021-04-17T11:25:00Z">
              <w:tcPr>
                <w:tcW w:w="770" w:type="dxa"/>
              </w:tcPr>
            </w:tcPrChange>
          </w:tcPr>
          <w:p w14:paraId="16B7B99E"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77B651A0" w14:textId="77777777" w:rsidTr="009412A6">
        <w:trPr>
          <w:jc w:val="center"/>
          <w:trPrChange w:id="1117" w:author="Lauren Harrison" w:date="2021-04-17T11:25:00Z">
            <w:trPr>
              <w:jc w:val="center"/>
            </w:trPr>
          </w:trPrChange>
        </w:trPr>
        <w:tc>
          <w:tcPr>
            <w:tcW w:w="7871" w:type="dxa"/>
            <w:gridSpan w:val="7"/>
            <w:tcBorders>
              <w:left w:val="nil"/>
              <w:right w:val="nil"/>
            </w:tcBorders>
            <w:tcPrChange w:id="1118" w:author="Lauren Harrison" w:date="2021-04-17T11:25:00Z">
              <w:tcPr>
                <w:tcW w:w="7871" w:type="dxa"/>
                <w:gridSpan w:val="7"/>
              </w:tcPr>
            </w:tcPrChange>
          </w:tcPr>
          <w:p w14:paraId="620C9AE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Birds</w:t>
            </w:r>
          </w:p>
        </w:tc>
        <w:tc>
          <w:tcPr>
            <w:tcW w:w="806" w:type="dxa"/>
            <w:tcBorders>
              <w:left w:val="nil"/>
              <w:right w:val="nil"/>
            </w:tcBorders>
            <w:tcPrChange w:id="1119" w:author="Lauren Harrison" w:date="2021-04-17T11:25:00Z">
              <w:tcPr>
                <w:tcW w:w="806" w:type="dxa"/>
              </w:tcPr>
            </w:tcPrChange>
          </w:tcPr>
          <w:p w14:paraId="18A022F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120" w:author="Lauren Harrison" w:date="2021-04-17T11:25:00Z">
              <w:tcPr>
                <w:tcW w:w="759" w:type="dxa"/>
              </w:tcPr>
            </w:tcPrChange>
          </w:tcPr>
          <w:p w14:paraId="526AC97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121" w:author="Lauren Harrison" w:date="2021-04-17T11:25:00Z">
              <w:tcPr>
                <w:tcW w:w="770" w:type="dxa"/>
              </w:tcPr>
            </w:tcPrChange>
          </w:tcPr>
          <w:p w14:paraId="65BF51E9"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1F84F113" w14:textId="77777777" w:rsidTr="009412A6">
        <w:trPr>
          <w:jc w:val="center"/>
          <w:trPrChange w:id="1122" w:author="Lauren Harrison" w:date="2021-04-17T11:25:00Z">
            <w:trPr>
              <w:jc w:val="center"/>
            </w:trPr>
          </w:trPrChange>
        </w:trPr>
        <w:tc>
          <w:tcPr>
            <w:tcW w:w="1356" w:type="dxa"/>
            <w:tcBorders>
              <w:left w:val="nil"/>
              <w:right w:val="nil"/>
            </w:tcBorders>
            <w:tcPrChange w:id="1123" w:author="Lauren Harrison" w:date="2021-04-17T11:25:00Z">
              <w:tcPr>
                <w:tcW w:w="1356" w:type="dxa"/>
              </w:tcPr>
            </w:tcPrChange>
          </w:tcPr>
          <w:p w14:paraId="28665C3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Borders>
              <w:left w:val="nil"/>
              <w:right w:val="nil"/>
            </w:tcBorders>
            <w:tcPrChange w:id="1124" w:author="Lauren Harrison" w:date="2021-04-17T11:25:00Z">
              <w:tcPr>
                <w:tcW w:w="1254" w:type="dxa"/>
              </w:tcPr>
            </w:tcPrChange>
          </w:tcPr>
          <w:p w14:paraId="79ED66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076" w:type="dxa"/>
            <w:tcBorders>
              <w:left w:val="nil"/>
              <w:right w:val="nil"/>
            </w:tcBorders>
            <w:tcPrChange w:id="1125" w:author="Lauren Harrison" w:date="2021-04-17T11:25:00Z">
              <w:tcPr>
                <w:tcW w:w="1076" w:type="dxa"/>
              </w:tcPr>
            </w:tcPrChange>
          </w:tcPr>
          <w:p w14:paraId="237E59E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-0.43, 0.15</w:t>
            </w:r>
          </w:p>
        </w:tc>
        <w:tc>
          <w:tcPr>
            <w:tcW w:w="1260" w:type="dxa"/>
            <w:tcBorders>
              <w:left w:val="nil"/>
              <w:right w:val="nil"/>
            </w:tcBorders>
            <w:tcPrChange w:id="1126" w:author="Lauren Harrison" w:date="2021-04-17T11:25:00Z">
              <w:tcPr>
                <w:tcW w:w="1260" w:type="dxa"/>
              </w:tcPr>
            </w:tcPrChange>
          </w:tcPr>
          <w:p w14:paraId="414AEC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825" w:type="dxa"/>
            <w:tcBorders>
              <w:left w:val="nil"/>
              <w:right w:val="nil"/>
            </w:tcBorders>
            <w:tcPrChange w:id="1127" w:author="Lauren Harrison" w:date="2021-04-17T11:25:00Z">
              <w:tcPr>
                <w:tcW w:w="825" w:type="dxa"/>
              </w:tcPr>
            </w:tcPrChange>
          </w:tcPr>
          <w:p w14:paraId="7257039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162" w:type="dxa"/>
            <w:tcBorders>
              <w:left w:val="nil"/>
              <w:right w:val="nil"/>
            </w:tcBorders>
            <w:tcPrChange w:id="1128" w:author="Lauren Harrison" w:date="2021-04-17T11:25:00Z">
              <w:tcPr>
                <w:tcW w:w="1162" w:type="dxa"/>
              </w:tcPr>
            </w:tcPrChange>
          </w:tcPr>
          <w:p w14:paraId="0F324AC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-0.24, 0.34</w:t>
            </w:r>
          </w:p>
        </w:tc>
        <w:tc>
          <w:tcPr>
            <w:tcW w:w="938" w:type="dxa"/>
            <w:tcBorders>
              <w:left w:val="nil"/>
              <w:right w:val="nil"/>
            </w:tcBorders>
            <w:tcPrChange w:id="1129" w:author="Lauren Harrison" w:date="2021-04-17T11:25:00Z">
              <w:tcPr>
                <w:tcW w:w="938" w:type="dxa"/>
              </w:tcPr>
            </w:tcPrChange>
          </w:tcPr>
          <w:p w14:paraId="176B2B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06" w:type="dxa"/>
            <w:tcBorders>
              <w:left w:val="nil"/>
              <w:right w:val="nil"/>
            </w:tcBorders>
            <w:tcPrChange w:id="1130" w:author="Lauren Harrison" w:date="2021-04-17T11:25:00Z">
              <w:tcPr>
                <w:tcW w:w="806" w:type="dxa"/>
              </w:tcPr>
            </w:tcPrChange>
          </w:tcPr>
          <w:p w14:paraId="0582E97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63</w:t>
            </w:r>
          </w:p>
        </w:tc>
        <w:tc>
          <w:tcPr>
            <w:tcW w:w="759" w:type="dxa"/>
            <w:tcBorders>
              <w:left w:val="nil"/>
              <w:right w:val="nil"/>
            </w:tcBorders>
            <w:tcPrChange w:id="1131" w:author="Lauren Harrison" w:date="2021-04-17T11:25:00Z">
              <w:tcPr>
                <w:tcW w:w="759" w:type="dxa"/>
              </w:tcPr>
            </w:tcPrChange>
          </w:tcPr>
          <w:p w14:paraId="0A4262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770" w:type="dxa"/>
            <w:tcBorders>
              <w:left w:val="nil"/>
              <w:right w:val="nil"/>
            </w:tcBorders>
            <w:tcPrChange w:id="1132" w:author="Lauren Harrison" w:date="2021-04-17T11:25:00Z">
              <w:tcPr>
                <w:tcW w:w="770" w:type="dxa"/>
              </w:tcPr>
            </w:tcPrChange>
          </w:tcPr>
          <w:p w14:paraId="2FD528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w:t>
            </w:r>
          </w:p>
        </w:tc>
      </w:tr>
      <w:tr w:rsidR="00B47579" w:rsidRPr="00AD5FAB" w14:paraId="6EE4FA42" w14:textId="77777777" w:rsidTr="009412A6">
        <w:trPr>
          <w:jc w:val="center"/>
          <w:trPrChange w:id="1133" w:author="Lauren Harrison" w:date="2021-04-17T11:25:00Z">
            <w:trPr>
              <w:jc w:val="center"/>
            </w:trPr>
          </w:trPrChange>
        </w:trPr>
        <w:tc>
          <w:tcPr>
            <w:tcW w:w="1356" w:type="dxa"/>
            <w:tcBorders>
              <w:left w:val="nil"/>
              <w:right w:val="nil"/>
            </w:tcBorders>
            <w:tcPrChange w:id="1134" w:author="Lauren Harrison" w:date="2021-04-17T11:25:00Z">
              <w:tcPr>
                <w:tcW w:w="1356" w:type="dxa"/>
              </w:tcPr>
            </w:tcPrChange>
          </w:tcPr>
          <w:p w14:paraId="4A21230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Borders>
              <w:left w:val="nil"/>
              <w:right w:val="nil"/>
            </w:tcBorders>
            <w:tcPrChange w:id="1135" w:author="Lauren Harrison" w:date="2021-04-17T11:25:00Z">
              <w:tcPr>
                <w:tcW w:w="1254" w:type="dxa"/>
              </w:tcPr>
            </w:tcPrChange>
          </w:tcPr>
          <w:p w14:paraId="744A3F3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076" w:type="dxa"/>
            <w:tcBorders>
              <w:left w:val="nil"/>
              <w:right w:val="nil"/>
            </w:tcBorders>
            <w:tcPrChange w:id="1136" w:author="Lauren Harrison" w:date="2021-04-17T11:25:00Z">
              <w:tcPr>
                <w:tcW w:w="1076" w:type="dxa"/>
              </w:tcPr>
            </w:tcPrChange>
          </w:tcPr>
          <w:p w14:paraId="5F6872E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-0.43, 0.14</w:t>
            </w:r>
          </w:p>
        </w:tc>
        <w:tc>
          <w:tcPr>
            <w:tcW w:w="1260" w:type="dxa"/>
            <w:tcBorders>
              <w:left w:val="nil"/>
              <w:right w:val="nil"/>
            </w:tcBorders>
            <w:tcPrChange w:id="1137" w:author="Lauren Harrison" w:date="2021-04-17T11:25:00Z">
              <w:tcPr>
                <w:tcW w:w="1260" w:type="dxa"/>
              </w:tcPr>
            </w:tcPrChange>
          </w:tcPr>
          <w:p w14:paraId="450DEC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825" w:type="dxa"/>
            <w:tcBorders>
              <w:left w:val="nil"/>
              <w:right w:val="nil"/>
            </w:tcBorders>
            <w:tcPrChange w:id="1138" w:author="Lauren Harrison" w:date="2021-04-17T11:25:00Z">
              <w:tcPr>
                <w:tcW w:w="825" w:type="dxa"/>
              </w:tcPr>
            </w:tcPrChange>
          </w:tcPr>
          <w:p w14:paraId="424254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Borders>
              <w:left w:val="nil"/>
              <w:right w:val="nil"/>
            </w:tcBorders>
            <w:tcPrChange w:id="1139" w:author="Lauren Harrison" w:date="2021-04-17T11:25:00Z">
              <w:tcPr>
                <w:tcW w:w="1162" w:type="dxa"/>
              </w:tcPr>
            </w:tcPrChange>
          </w:tcPr>
          <w:p w14:paraId="05A63A8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-0.39, 0.25</w:t>
            </w:r>
          </w:p>
        </w:tc>
        <w:tc>
          <w:tcPr>
            <w:tcW w:w="938" w:type="dxa"/>
            <w:tcBorders>
              <w:left w:val="nil"/>
              <w:right w:val="nil"/>
            </w:tcBorders>
            <w:tcPrChange w:id="1140" w:author="Lauren Harrison" w:date="2021-04-17T11:25:00Z">
              <w:tcPr>
                <w:tcW w:w="938" w:type="dxa"/>
              </w:tcPr>
            </w:tcPrChange>
          </w:tcPr>
          <w:p w14:paraId="551FC70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806" w:type="dxa"/>
            <w:tcBorders>
              <w:left w:val="nil"/>
              <w:right w:val="nil"/>
            </w:tcBorders>
            <w:tcPrChange w:id="1141" w:author="Lauren Harrison" w:date="2021-04-17T11:25:00Z">
              <w:tcPr>
                <w:tcW w:w="806" w:type="dxa"/>
              </w:tcPr>
            </w:tcPrChange>
          </w:tcPr>
          <w:p w14:paraId="3F24032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50</w:t>
            </w:r>
          </w:p>
        </w:tc>
        <w:tc>
          <w:tcPr>
            <w:tcW w:w="759" w:type="dxa"/>
            <w:tcBorders>
              <w:left w:val="nil"/>
              <w:right w:val="nil"/>
            </w:tcBorders>
            <w:tcPrChange w:id="1142" w:author="Lauren Harrison" w:date="2021-04-17T11:25:00Z">
              <w:tcPr>
                <w:tcW w:w="759" w:type="dxa"/>
              </w:tcPr>
            </w:tcPrChange>
          </w:tcPr>
          <w:p w14:paraId="639AE4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11</w:t>
            </w:r>
          </w:p>
        </w:tc>
        <w:tc>
          <w:tcPr>
            <w:tcW w:w="770" w:type="dxa"/>
            <w:tcBorders>
              <w:left w:val="nil"/>
              <w:right w:val="nil"/>
            </w:tcBorders>
            <w:tcPrChange w:id="1143" w:author="Lauren Harrison" w:date="2021-04-17T11:25:00Z">
              <w:tcPr>
                <w:tcW w:w="770" w:type="dxa"/>
              </w:tcPr>
            </w:tcPrChange>
          </w:tcPr>
          <w:p w14:paraId="482FDAA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r>
      <w:tr w:rsidR="00B47579" w:rsidRPr="00AD5FAB" w14:paraId="1804E6DA" w14:textId="77777777" w:rsidTr="009412A6">
        <w:trPr>
          <w:jc w:val="center"/>
          <w:trPrChange w:id="1144" w:author="Lauren Harrison" w:date="2021-04-17T11:25:00Z">
            <w:trPr>
              <w:jc w:val="center"/>
            </w:trPr>
          </w:trPrChange>
        </w:trPr>
        <w:tc>
          <w:tcPr>
            <w:tcW w:w="1356" w:type="dxa"/>
            <w:tcBorders>
              <w:left w:val="nil"/>
              <w:right w:val="nil"/>
            </w:tcBorders>
            <w:tcPrChange w:id="1145" w:author="Lauren Harrison" w:date="2021-04-17T11:25:00Z">
              <w:tcPr>
                <w:tcW w:w="1356" w:type="dxa"/>
              </w:tcPr>
            </w:tcPrChange>
          </w:tcPr>
          <w:p w14:paraId="6161A6E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Borders>
              <w:left w:val="nil"/>
              <w:right w:val="nil"/>
            </w:tcBorders>
            <w:tcPrChange w:id="1146" w:author="Lauren Harrison" w:date="2021-04-17T11:25:00Z">
              <w:tcPr>
                <w:tcW w:w="1254" w:type="dxa"/>
              </w:tcPr>
            </w:tcPrChange>
          </w:tcPr>
          <w:p w14:paraId="7A4C6E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-0.19</w:t>
            </w:r>
          </w:p>
        </w:tc>
        <w:tc>
          <w:tcPr>
            <w:tcW w:w="1076" w:type="dxa"/>
            <w:tcBorders>
              <w:left w:val="nil"/>
              <w:right w:val="nil"/>
            </w:tcBorders>
            <w:tcPrChange w:id="1147" w:author="Lauren Harrison" w:date="2021-04-17T11:25:00Z">
              <w:tcPr>
                <w:tcW w:w="1076" w:type="dxa"/>
              </w:tcPr>
            </w:tcPrChange>
          </w:tcPr>
          <w:p w14:paraId="61450B2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-0.44, 0.06</w:t>
            </w:r>
          </w:p>
        </w:tc>
        <w:tc>
          <w:tcPr>
            <w:tcW w:w="1260" w:type="dxa"/>
            <w:tcBorders>
              <w:left w:val="nil"/>
              <w:right w:val="nil"/>
            </w:tcBorders>
            <w:tcPrChange w:id="1148" w:author="Lauren Harrison" w:date="2021-04-17T11:25:00Z">
              <w:tcPr>
                <w:tcW w:w="1260" w:type="dxa"/>
              </w:tcPr>
            </w:tcPrChange>
          </w:tcPr>
          <w:p w14:paraId="30CA3B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825" w:type="dxa"/>
            <w:tcBorders>
              <w:left w:val="nil"/>
              <w:right w:val="nil"/>
            </w:tcBorders>
            <w:tcPrChange w:id="1149" w:author="Lauren Harrison" w:date="2021-04-17T11:25:00Z">
              <w:tcPr>
                <w:tcW w:w="825" w:type="dxa"/>
              </w:tcPr>
            </w:tcPrChange>
          </w:tcPr>
          <w:p w14:paraId="594CFC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-0.005</w:t>
            </w:r>
          </w:p>
        </w:tc>
        <w:tc>
          <w:tcPr>
            <w:tcW w:w="1162" w:type="dxa"/>
            <w:tcBorders>
              <w:left w:val="nil"/>
              <w:right w:val="nil"/>
            </w:tcBorders>
            <w:tcPrChange w:id="1150" w:author="Lauren Harrison" w:date="2021-04-17T11:25:00Z">
              <w:tcPr>
                <w:tcW w:w="1162" w:type="dxa"/>
              </w:tcPr>
            </w:tcPrChange>
          </w:tcPr>
          <w:p w14:paraId="798FBF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-0.23, 0.22</w:t>
            </w:r>
          </w:p>
        </w:tc>
        <w:tc>
          <w:tcPr>
            <w:tcW w:w="938" w:type="dxa"/>
            <w:tcBorders>
              <w:left w:val="nil"/>
              <w:right w:val="nil"/>
            </w:tcBorders>
            <w:tcPrChange w:id="1151" w:author="Lauren Harrison" w:date="2021-04-17T11:25:00Z">
              <w:tcPr>
                <w:tcW w:w="938" w:type="dxa"/>
              </w:tcPr>
            </w:tcPrChange>
          </w:tcPr>
          <w:p w14:paraId="1ABEF6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0.97</w:t>
            </w:r>
          </w:p>
        </w:tc>
        <w:tc>
          <w:tcPr>
            <w:tcW w:w="806" w:type="dxa"/>
            <w:tcBorders>
              <w:left w:val="nil"/>
              <w:right w:val="nil"/>
            </w:tcBorders>
            <w:tcPrChange w:id="1152" w:author="Lauren Harrison" w:date="2021-04-17T11:25:00Z">
              <w:tcPr>
                <w:tcW w:w="806" w:type="dxa"/>
              </w:tcPr>
            </w:tcPrChange>
          </w:tcPr>
          <w:p w14:paraId="2B04F3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261</w:t>
            </w:r>
          </w:p>
        </w:tc>
        <w:tc>
          <w:tcPr>
            <w:tcW w:w="759" w:type="dxa"/>
            <w:tcBorders>
              <w:left w:val="nil"/>
              <w:right w:val="nil"/>
            </w:tcBorders>
            <w:tcPrChange w:id="1153" w:author="Lauren Harrison" w:date="2021-04-17T11:25:00Z">
              <w:tcPr>
                <w:tcW w:w="759" w:type="dxa"/>
              </w:tcPr>
            </w:tcPrChange>
          </w:tcPr>
          <w:p w14:paraId="78083B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24</w:t>
            </w:r>
          </w:p>
        </w:tc>
        <w:tc>
          <w:tcPr>
            <w:tcW w:w="770" w:type="dxa"/>
            <w:tcBorders>
              <w:left w:val="nil"/>
              <w:right w:val="nil"/>
            </w:tcBorders>
            <w:tcPrChange w:id="1154" w:author="Lauren Harrison" w:date="2021-04-17T11:25:00Z">
              <w:tcPr>
                <w:tcW w:w="770" w:type="dxa"/>
              </w:tcPr>
            </w:tcPrChange>
          </w:tcPr>
          <w:p w14:paraId="6ED90E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96</w:t>
            </w:r>
          </w:p>
        </w:tc>
      </w:tr>
      <w:tr w:rsidR="00B47579" w:rsidRPr="00AD5FAB" w14:paraId="6250BB6D" w14:textId="77777777" w:rsidTr="009412A6">
        <w:trPr>
          <w:jc w:val="center"/>
          <w:trPrChange w:id="1155" w:author="Lauren Harrison" w:date="2021-04-17T11:25:00Z">
            <w:trPr>
              <w:jc w:val="center"/>
            </w:trPr>
          </w:trPrChange>
        </w:trPr>
        <w:tc>
          <w:tcPr>
            <w:tcW w:w="1356" w:type="dxa"/>
            <w:tcBorders>
              <w:left w:val="nil"/>
              <w:right w:val="nil"/>
            </w:tcBorders>
            <w:tcPrChange w:id="1156" w:author="Lauren Harrison" w:date="2021-04-17T11:25:00Z">
              <w:tcPr>
                <w:tcW w:w="1356" w:type="dxa"/>
              </w:tcPr>
            </w:tcPrChange>
          </w:tcPr>
          <w:p w14:paraId="0F18E9D4"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Exploration</w:t>
            </w:r>
          </w:p>
        </w:tc>
        <w:tc>
          <w:tcPr>
            <w:tcW w:w="1254" w:type="dxa"/>
            <w:tcBorders>
              <w:left w:val="nil"/>
              <w:right w:val="nil"/>
            </w:tcBorders>
            <w:tcPrChange w:id="1157" w:author="Lauren Harrison" w:date="2021-04-17T11:25:00Z">
              <w:tcPr>
                <w:tcW w:w="1254" w:type="dxa"/>
              </w:tcPr>
            </w:tcPrChange>
          </w:tcPr>
          <w:p w14:paraId="49CF191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076" w:type="dxa"/>
            <w:tcBorders>
              <w:left w:val="nil"/>
              <w:right w:val="nil"/>
            </w:tcBorders>
            <w:tcPrChange w:id="1158" w:author="Lauren Harrison" w:date="2021-04-17T11:25:00Z">
              <w:tcPr>
                <w:tcW w:w="1076" w:type="dxa"/>
              </w:tcPr>
            </w:tcPrChange>
          </w:tcPr>
          <w:p w14:paraId="2901A4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-0.18, 0.36</w:t>
            </w:r>
          </w:p>
        </w:tc>
        <w:tc>
          <w:tcPr>
            <w:tcW w:w="1260" w:type="dxa"/>
            <w:tcBorders>
              <w:left w:val="nil"/>
              <w:right w:val="nil"/>
            </w:tcBorders>
            <w:tcPrChange w:id="1159" w:author="Lauren Harrison" w:date="2021-04-17T11:25:00Z">
              <w:tcPr>
                <w:tcW w:w="1260" w:type="dxa"/>
              </w:tcPr>
            </w:tcPrChange>
          </w:tcPr>
          <w:p w14:paraId="3F0053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w:t>
            </w:r>
          </w:p>
        </w:tc>
        <w:tc>
          <w:tcPr>
            <w:tcW w:w="825" w:type="dxa"/>
            <w:tcBorders>
              <w:left w:val="nil"/>
              <w:right w:val="nil"/>
            </w:tcBorders>
            <w:tcPrChange w:id="1160" w:author="Lauren Harrison" w:date="2021-04-17T11:25:00Z">
              <w:tcPr>
                <w:tcW w:w="825" w:type="dxa"/>
              </w:tcPr>
            </w:tcPrChange>
          </w:tcPr>
          <w:p w14:paraId="0A86C31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-0.25</w:t>
            </w:r>
          </w:p>
        </w:tc>
        <w:tc>
          <w:tcPr>
            <w:tcW w:w="1162" w:type="dxa"/>
            <w:tcBorders>
              <w:left w:val="nil"/>
              <w:right w:val="nil"/>
            </w:tcBorders>
            <w:tcPrChange w:id="1161" w:author="Lauren Harrison" w:date="2021-04-17T11:25:00Z">
              <w:tcPr>
                <w:tcW w:w="1162" w:type="dxa"/>
              </w:tcPr>
            </w:tcPrChange>
          </w:tcPr>
          <w:p w14:paraId="6EF771C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-0.50, 0.01</w:t>
            </w:r>
          </w:p>
        </w:tc>
        <w:tc>
          <w:tcPr>
            <w:tcW w:w="938" w:type="dxa"/>
            <w:tcBorders>
              <w:left w:val="nil"/>
              <w:right w:val="nil"/>
            </w:tcBorders>
            <w:tcPrChange w:id="1162" w:author="Lauren Harrison" w:date="2021-04-17T11:25:00Z">
              <w:tcPr>
                <w:tcW w:w="938" w:type="dxa"/>
              </w:tcPr>
            </w:tcPrChange>
          </w:tcPr>
          <w:p w14:paraId="25D55F2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0.06</w:t>
            </w:r>
          </w:p>
        </w:tc>
        <w:tc>
          <w:tcPr>
            <w:tcW w:w="806" w:type="dxa"/>
            <w:tcBorders>
              <w:left w:val="nil"/>
              <w:right w:val="nil"/>
            </w:tcBorders>
            <w:tcPrChange w:id="1163" w:author="Lauren Harrison" w:date="2021-04-17T11:25:00Z">
              <w:tcPr>
                <w:tcW w:w="806" w:type="dxa"/>
              </w:tcPr>
            </w:tcPrChange>
          </w:tcPr>
          <w:p w14:paraId="05B10084"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78</w:t>
            </w:r>
          </w:p>
        </w:tc>
        <w:tc>
          <w:tcPr>
            <w:tcW w:w="759" w:type="dxa"/>
            <w:tcBorders>
              <w:left w:val="nil"/>
              <w:right w:val="nil"/>
            </w:tcBorders>
            <w:tcPrChange w:id="1164" w:author="Lauren Harrison" w:date="2021-04-17T11:25:00Z">
              <w:tcPr>
                <w:tcW w:w="759" w:type="dxa"/>
              </w:tcPr>
            </w:tcPrChange>
          </w:tcPr>
          <w:p w14:paraId="726D8026"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16</w:t>
            </w:r>
          </w:p>
        </w:tc>
        <w:tc>
          <w:tcPr>
            <w:tcW w:w="770" w:type="dxa"/>
            <w:tcBorders>
              <w:left w:val="nil"/>
              <w:right w:val="nil"/>
            </w:tcBorders>
            <w:tcPrChange w:id="1165" w:author="Lauren Harrison" w:date="2021-04-17T11:25:00Z">
              <w:tcPr>
                <w:tcW w:w="770" w:type="dxa"/>
              </w:tcPr>
            </w:tcPrChange>
          </w:tcPr>
          <w:p w14:paraId="6DDA147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9</w:t>
            </w:r>
          </w:p>
        </w:tc>
      </w:tr>
      <w:tr w:rsidR="00B47579" w:rsidRPr="00AD5FAB" w14:paraId="7CF16655" w14:textId="77777777" w:rsidTr="009412A6">
        <w:trPr>
          <w:jc w:val="center"/>
          <w:trPrChange w:id="1166" w:author="Lauren Harrison" w:date="2021-04-17T11:25:00Z">
            <w:trPr>
              <w:jc w:val="center"/>
            </w:trPr>
          </w:trPrChange>
        </w:trPr>
        <w:tc>
          <w:tcPr>
            <w:tcW w:w="1356" w:type="dxa"/>
            <w:tcBorders>
              <w:left w:val="nil"/>
              <w:right w:val="nil"/>
            </w:tcBorders>
            <w:tcPrChange w:id="1167" w:author="Lauren Harrison" w:date="2021-04-17T11:25:00Z">
              <w:tcPr>
                <w:tcW w:w="1356" w:type="dxa"/>
              </w:tcPr>
            </w:tcPrChange>
          </w:tcPr>
          <w:p w14:paraId="4E333178"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Sociality</w:t>
            </w:r>
          </w:p>
        </w:tc>
        <w:tc>
          <w:tcPr>
            <w:tcW w:w="1254" w:type="dxa"/>
            <w:tcBorders>
              <w:left w:val="nil"/>
              <w:right w:val="nil"/>
            </w:tcBorders>
            <w:tcPrChange w:id="1168" w:author="Lauren Harrison" w:date="2021-04-17T11:25:00Z">
              <w:tcPr>
                <w:tcW w:w="1254" w:type="dxa"/>
              </w:tcPr>
            </w:tcPrChange>
          </w:tcPr>
          <w:p w14:paraId="1CFD9F83"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-0.68</w:t>
            </w:r>
          </w:p>
        </w:tc>
        <w:tc>
          <w:tcPr>
            <w:tcW w:w="1076" w:type="dxa"/>
            <w:tcBorders>
              <w:left w:val="nil"/>
              <w:right w:val="nil"/>
            </w:tcBorders>
            <w:tcPrChange w:id="1169" w:author="Lauren Harrison" w:date="2021-04-17T11:25:00Z">
              <w:tcPr>
                <w:tcW w:w="1076" w:type="dxa"/>
              </w:tcPr>
            </w:tcPrChange>
          </w:tcPr>
          <w:p w14:paraId="48DD330A"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-1.16, 0.21</w:t>
            </w:r>
          </w:p>
        </w:tc>
        <w:tc>
          <w:tcPr>
            <w:tcW w:w="1260" w:type="dxa"/>
            <w:tcBorders>
              <w:left w:val="nil"/>
              <w:right w:val="nil"/>
            </w:tcBorders>
            <w:tcPrChange w:id="1170" w:author="Lauren Harrison" w:date="2021-04-17T11:25:00Z">
              <w:tcPr>
                <w:tcW w:w="1260" w:type="dxa"/>
              </w:tcPr>
            </w:tcPrChange>
          </w:tcPr>
          <w:p w14:paraId="68FBE74A"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0.005</w:t>
            </w:r>
          </w:p>
        </w:tc>
        <w:tc>
          <w:tcPr>
            <w:tcW w:w="825" w:type="dxa"/>
            <w:tcBorders>
              <w:left w:val="nil"/>
              <w:right w:val="nil"/>
            </w:tcBorders>
            <w:tcPrChange w:id="1171" w:author="Lauren Harrison" w:date="2021-04-17T11:25:00Z">
              <w:tcPr>
                <w:tcW w:w="825" w:type="dxa"/>
              </w:tcPr>
            </w:tcPrChange>
          </w:tcPr>
          <w:p w14:paraId="22E4E7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w:t>
            </w:r>
          </w:p>
        </w:tc>
        <w:tc>
          <w:tcPr>
            <w:tcW w:w="1162" w:type="dxa"/>
            <w:tcBorders>
              <w:left w:val="nil"/>
              <w:right w:val="nil"/>
            </w:tcBorders>
            <w:tcPrChange w:id="1172" w:author="Lauren Harrison" w:date="2021-04-17T11:25:00Z">
              <w:tcPr>
                <w:tcW w:w="1162" w:type="dxa"/>
              </w:tcPr>
            </w:tcPrChange>
          </w:tcPr>
          <w:p w14:paraId="429FC4E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-0.38, 0.66</w:t>
            </w:r>
          </w:p>
        </w:tc>
        <w:tc>
          <w:tcPr>
            <w:tcW w:w="938" w:type="dxa"/>
            <w:tcBorders>
              <w:left w:val="nil"/>
              <w:right w:val="nil"/>
            </w:tcBorders>
            <w:tcPrChange w:id="1173" w:author="Lauren Harrison" w:date="2021-04-17T11:25:00Z">
              <w:tcPr>
                <w:tcW w:w="938" w:type="dxa"/>
              </w:tcPr>
            </w:tcPrChange>
          </w:tcPr>
          <w:p w14:paraId="0652A8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06" w:type="dxa"/>
            <w:tcBorders>
              <w:left w:val="nil"/>
              <w:right w:val="nil"/>
            </w:tcBorders>
            <w:tcPrChange w:id="1174" w:author="Lauren Harrison" w:date="2021-04-17T11:25:00Z">
              <w:tcPr>
                <w:tcW w:w="806" w:type="dxa"/>
              </w:tcPr>
            </w:tcPrChange>
          </w:tcPr>
          <w:p w14:paraId="2C13CF1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31</w:t>
            </w:r>
          </w:p>
        </w:tc>
        <w:tc>
          <w:tcPr>
            <w:tcW w:w="759" w:type="dxa"/>
            <w:tcBorders>
              <w:left w:val="nil"/>
              <w:right w:val="nil"/>
            </w:tcBorders>
            <w:tcPrChange w:id="1175" w:author="Lauren Harrison" w:date="2021-04-17T11:25:00Z">
              <w:tcPr>
                <w:tcW w:w="759" w:type="dxa"/>
              </w:tcPr>
            </w:tcPrChange>
          </w:tcPr>
          <w:p w14:paraId="0EFB698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70" w:type="dxa"/>
            <w:tcBorders>
              <w:left w:val="nil"/>
              <w:right w:val="nil"/>
            </w:tcBorders>
            <w:tcPrChange w:id="1176" w:author="Lauren Harrison" w:date="2021-04-17T11:25:00Z">
              <w:tcPr>
                <w:tcW w:w="770" w:type="dxa"/>
              </w:tcPr>
            </w:tcPrChange>
          </w:tcPr>
          <w:p w14:paraId="5E0B92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009255E5" w14:textId="77777777" w:rsidTr="009412A6">
        <w:trPr>
          <w:jc w:val="center"/>
          <w:trPrChange w:id="1177" w:author="Lauren Harrison" w:date="2021-04-17T11:25:00Z">
            <w:trPr>
              <w:jc w:val="center"/>
            </w:trPr>
          </w:trPrChange>
        </w:trPr>
        <w:tc>
          <w:tcPr>
            <w:tcW w:w="7871" w:type="dxa"/>
            <w:gridSpan w:val="7"/>
            <w:tcBorders>
              <w:left w:val="nil"/>
              <w:right w:val="nil"/>
            </w:tcBorders>
            <w:tcPrChange w:id="1178" w:author="Lauren Harrison" w:date="2021-04-17T11:25:00Z">
              <w:tcPr>
                <w:tcW w:w="7871" w:type="dxa"/>
                <w:gridSpan w:val="7"/>
              </w:tcPr>
            </w:tcPrChange>
          </w:tcPr>
          <w:p w14:paraId="53EFB820"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Borders>
              <w:left w:val="nil"/>
              <w:right w:val="nil"/>
            </w:tcBorders>
            <w:tcPrChange w:id="1179" w:author="Lauren Harrison" w:date="2021-04-17T11:25:00Z">
              <w:tcPr>
                <w:tcW w:w="806" w:type="dxa"/>
              </w:tcPr>
            </w:tcPrChange>
          </w:tcPr>
          <w:p w14:paraId="2E77772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180" w:author="Lauren Harrison" w:date="2021-04-17T11:25:00Z">
              <w:tcPr>
                <w:tcW w:w="759" w:type="dxa"/>
              </w:tcPr>
            </w:tcPrChange>
          </w:tcPr>
          <w:p w14:paraId="38239AC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181" w:author="Lauren Harrison" w:date="2021-04-17T11:25:00Z">
              <w:tcPr>
                <w:tcW w:w="770" w:type="dxa"/>
              </w:tcPr>
            </w:tcPrChange>
          </w:tcPr>
          <w:p w14:paraId="48F52B7E"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212A9B67" w14:textId="77777777" w:rsidTr="009412A6">
        <w:trPr>
          <w:jc w:val="center"/>
          <w:trPrChange w:id="1182" w:author="Lauren Harrison" w:date="2021-04-17T11:25:00Z">
            <w:trPr>
              <w:jc w:val="center"/>
            </w:trPr>
          </w:trPrChange>
        </w:trPr>
        <w:tc>
          <w:tcPr>
            <w:tcW w:w="7871" w:type="dxa"/>
            <w:gridSpan w:val="7"/>
            <w:tcBorders>
              <w:left w:val="nil"/>
              <w:right w:val="nil"/>
            </w:tcBorders>
            <w:tcPrChange w:id="1183" w:author="Lauren Harrison" w:date="2021-04-17T11:25:00Z">
              <w:tcPr>
                <w:tcW w:w="7871" w:type="dxa"/>
                <w:gridSpan w:val="7"/>
              </w:tcPr>
            </w:tcPrChange>
          </w:tcPr>
          <w:p w14:paraId="08F5F2D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Reptiles / Amphibians</w:t>
            </w:r>
          </w:p>
        </w:tc>
        <w:tc>
          <w:tcPr>
            <w:tcW w:w="806" w:type="dxa"/>
            <w:tcBorders>
              <w:left w:val="nil"/>
              <w:right w:val="nil"/>
            </w:tcBorders>
            <w:tcPrChange w:id="1184" w:author="Lauren Harrison" w:date="2021-04-17T11:25:00Z">
              <w:tcPr>
                <w:tcW w:w="806" w:type="dxa"/>
              </w:tcPr>
            </w:tcPrChange>
          </w:tcPr>
          <w:p w14:paraId="5E728C08"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185" w:author="Lauren Harrison" w:date="2021-04-17T11:25:00Z">
              <w:tcPr>
                <w:tcW w:w="759" w:type="dxa"/>
              </w:tcPr>
            </w:tcPrChange>
          </w:tcPr>
          <w:p w14:paraId="6B72F76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186" w:author="Lauren Harrison" w:date="2021-04-17T11:25:00Z">
              <w:tcPr>
                <w:tcW w:w="770" w:type="dxa"/>
              </w:tcPr>
            </w:tcPrChange>
          </w:tcPr>
          <w:p w14:paraId="3489AFD0"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6705A9B9" w14:textId="77777777" w:rsidTr="009412A6">
        <w:trPr>
          <w:jc w:val="center"/>
          <w:trPrChange w:id="1187" w:author="Lauren Harrison" w:date="2021-04-17T11:25:00Z">
            <w:trPr>
              <w:jc w:val="center"/>
            </w:trPr>
          </w:trPrChange>
        </w:trPr>
        <w:tc>
          <w:tcPr>
            <w:tcW w:w="1356" w:type="dxa"/>
            <w:tcBorders>
              <w:left w:val="nil"/>
              <w:right w:val="nil"/>
            </w:tcBorders>
            <w:tcPrChange w:id="1188" w:author="Lauren Harrison" w:date="2021-04-17T11:25:00Z">
              <w:tcPr>
                <w:tcW w:w="1356" w:type="dxa"/>
              </w:tcPr>
            </w:tcPrChange>
          </w:tcPr>
          <w:p w14:paraId="7A9873E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Borders>
              <w:left w:val="nil"/>
              <w:right w:val="nil"/>
            </w:tcBorders>
            <w:tcPrChange w:id="1189" w:author="Lauren Harrison" w:date="2021-04-17T11:25:00Z">
              <w:tcPr>
                <w:tcW w:w="1254" w:type="dxa"/>
              </w:tcPr>
            </w:tcPrChange>
          </w:tcPr>
          <w:p w14:paraId="45A3CC5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Borders>
              <w:left w:val="nil"/>
              <w:right w:val="nil"/>
            </w:tcBorders>
            <w:tcPrChange w:id="1190" w:author="Lauren Harrison" w:date="2021-04-17T11:25:00Z">
              <w:tcPr>
                <w:tcW w:w="1076" w:type="dxa"/>
              </w:tcPr>
            </w:tcPrChange>
          </w:tcPr>
          <w:p w14:paraId="37E435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-0.45, 0.36</w:t>
            </w:r>
          </w:p>
        </w:tc>
        <w:tc>
          <w:tcPr>
            <w:tcW w:w="1260" w:type="dxa"/>
            <w:tcBorders>
              <w:left w:val="nil"/>
              <w:right w:val="nil"/>
            </w:tcBorders>
            <w:tcPrChange w:id="1191" w:author="Lauren Harrison" w:date="2021-04-17T11:25:00Z">
              <w:tcPr>
                <w:tcW w:w="1260" w:type="dxa"/>
              </w:tcPr>
            </w:tcPrChange>
          </w:tcPr>
          <w:p w14:paraId="48F0B2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0.82</w:t>
            </w:r>
          </w:p>
        </w:tc>
        <w:tc>
          <w:tcPr>
            <w:tcW w:w="825" w:type="dxa"/>
            <w:tcBorders>
              <w:left w:val="nil"/>
              <w:right w:val="nil"/>
            </w:tcBorders>
            <w:tcPrChange w:id="1192" w:author="Lauren Harrison" w:date="2021-04-17T11:25:00Z">
              <w:tcPr>
                <w:tcW w:w="825" w:type="dxa"/>
              </w:tcPr>
            </w:tcPrChange>
          </w:tcPr>
          <w:p w14:paraId="54F98E8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162" w:type="dxa"/>
            <w:tcBorders>
              <w:left w:val="nil"/>
              <w:right w:val="nil"/>
            </w:tcBorders>
            <w:tcPrChange w:id="1193" w:author="Lauren Harrison" w:date="2021-04-17T11:25:00Z">
              <w:tcPr>
                <w:tcW w:w="1162" w:type="dxa"/>
              </w:tcPr>
            </w:tcPrChange>
          </w:tcPr>
          <w:p w14:paraId="04DCF0B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-0.51, 0.29</w:t>
            </w:r>
          </w:p>
        </w:tc>
        <w:tc>
          <w:tcPr>
            <w:tcW w:w="938" w:type="dxa"/>
            <w:tcBorders>
              <w:left w:val="nil"/>
              <w:right w:val="nil"/>
            </w:tcBorders>
            <w:tcPrChange w:id="1194" w:author="Lauren Harrison" w:date="2021-04-17T11:25:00Z">
              <w:tcPr>
                <w:tcW w:w="938" w:type="dxa"/>
              </w:tcPr>
            </w:tcPrChange>
          </w:tcPr>
          <w:p w14:paraId="2B0A53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06" w:type="dxa"/>
            <w:tcBorders>
              <w:left w:val="nil"/>
              <w:right w:val="nil"/>
            </w:tcBorders>
            <w:tcPrChange w:id="1195" w:author="Lauren Harrison" w:date="2021-04-17T11:25:00Z">
              <w:tcPr>
                <w:tcW w:w="806" w:type="dxa"/>
              </w:tcPr>
            </w:tcPrChange>
          </w:tcPr>
          <w:p w14:paraId="4624B0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59" w:type="dxa"/>
            <w:tcBorders>
              <w:left w:val="nil"/>
              <w:right w:val="nil"/>
            </w:tcBorders>
            <w:tcPrChange w:id="1196" w:author="Lauren Harrison" w:date="2021-04-17T11:25:00Z">
              <w:tcPr>
                <w:tcW w:w="759" w:type="dxa"/>
              </w:tcPr>
            </w:tcPrChange>
          </w:tcPr>
          <w:p w14:paraId="08819A2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70" w:type="dxa"/>
            <w:tcBorders>
              <w:left w:val="nil"/>
              <w:right w:val="nil"/>
            </w:tcBorders>
            <w:tcPrChange w:id="1197" w:author="Lauren Harrison" w:date="2021-04-17T11:25:00Z">
              <w:tcPr>
                <w:tcW w:w="770" w:type="dxa"/>
              </w:tcPr>
            </w:tcPrChange>
          </w:tcPr>
          <w:p w14:paraId="6F03274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r>
      <w:tr w:rsidR="00B47579" w:rsidRPr="00AD5FAB" w14:paraId="1B3B9355" w14:textId="77777777" w:rsidTr="009412A6">
        <w:trPr>
          <w:jc w:val="center"/>
          <w:trPrChange w:id="1198" w:author="Lauren Harrison" w:date="2021-04-17T11:25:00Z">
            <w:trPr>
              <w:jc w:val="center"/>
            </w:trPr>
          </w:trPrChange>
        </w:trPr>
        <w:tc>
          <w:tcPr>
            <w:tcW w:w="1356" w:type="dxa"/>
            <w:tcBorders>
              <w:left w:val="nil"/>
              <w:right w:val="nil"/>
            </w:tcBorders>
            <w:tcPrChange w:id="1199" w:author="Lauren Harrison" w:date="2021-04-17T11:25:00Z">
              <w:tcPr>
                <w:tcW w:w="1356" w:type="dxa"/>
              </w:tcPr>
            </w:tcPrChange>
          </w:tcPr>
          <w:p w14:paraId="5F4D189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1254" w:type="dxa"/>
            <w:tcBorders>
              <w:left w:val="nil"/>
              <w:right w:val="nil"/>
            </w:tcBorders>
            <w:tcPrChange w:id="1200" w:author="Lauren Harrison" w:date="2021-04-17T11:25:00Z">
              <w:tcPr>
                <w:tcW w:w="1254" w:type="dxa"/>
              </w:tcPr>
            </w:tcPrChange>
          </w:tcPr>
          <w:p w14:paraId="2BB43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076" w:type="dxa"/>
            <w:tcBorders>
              <w:left w:val="nil"/>
              <w:right w:val="nil"/>
            </w:tcBorders>
            <w:tcPrChange w:id="1201" w:author="Lauren Harrison" w:date="2021-04-17T11:25:00Z">
              <w:tcPr>
                <w:tcW w:w="1076" w:type="dxa"/>
              </w:tcPr>
            </w:tcPrChange>
          </w:tcPr>
          <w:p w14:paraId="3CB7AE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-0.32, 0.19</w:t>
            </w:r>
          </w:p>
        </w:tc>
        <w:tc>
          <w:tcPr>
            <w:tcW w:w="1260" w:type="dxa"/>
            <w:tcBorders>
              <w:left w:val="nil"/>
              <w:right w:val="nil"/>
            </w:tcBorders>
            <w:tcPrChange w:id="1202" w:author="Lauren Harrison" w:date="2021-04-17T11:25:00Z">
              <w:tcPr>
                <w:tcW w:w="1260" w:type="dxa"/>
              </w:tcPr>
            </w:tcPrChange>
          </w:tcPr>
          <w:p w14:paraId="6DBB6BD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25" w:type="dxa"/>
            <w:tcBorders>
              <w:left w:val="nil"/>
              <w:right w:val="nil"/>
            </w:tcBorders>
            <w:tcPrChange w:id="1203" w:author="Lauren Harrison" w:date="2021-04-17T11:25:00Z">
              <w:tcPr>
                <w:tcW w:w="825" w:type="dxa"/>
              </w:tcPr>
            </w:tcPrChange>
          </w:tcPr>
          <w:p w14:paraId="4A24C2A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1162" w:type="dxa"/>
            <w:tcBorders>
              <w:left w:val="nil"/>
              <w:right w:val="nil"/>
            </w:tcBorders>
            <w:tcPrChange w:id="1204" w:author="Lauren Harrison" w:date="2021-04-17T11:25:00Z">
              <w:tcPr>
                <w:tcW w:w="1162" w:type="dxa"/>
              </w:tcPr>
            </w:tcPrChange>
          </w:tcPr>
          <w:p w14:paraId="7F4BD5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-0.05, 0.72</w:t>
            </w:r>
          </w:p>
        </w:tc>
        <w:tc>
          <w:tcPr>
            <w:tcW w:w="938" w:type="dxa"/>
            <w:tcBorders>
              <w:left w:val="nil"/>
              <w:right w:val="nil"/>
            </w:tcBorders>
            <w:tcPrChange w:id="1205" w:author="Lauren Harrison" w:date="2021-04-17T11:25:00Z">
              <w:tcPr>
                <w:tcW w:w="938" w:type="dxa"/>
              </w:tcPr>
            </w:tcPrChange>
          </w:tcPr>
          <w:p w14:paraId="1B4DA45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806" w:type="dxa"/>
            <w:tcBorders>
              <w:left w:val="nil"/>
              <w:right w:val="nil"/>
            </w:tcBorders>
            <w:tcPrChange w:id="1206" w:author="Lauren Harrison" w:date="2021-04-17T11:25:00Z">
              <w:tcPr>
                <w:tcW w:w="806" w:type="dxa"/>
              </w:tcPr>
            </w:tcPrChange>
          </w:tcPr>
          <w:p w14:paraId="0CA5CC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30</w:t>
            </w:r>
          </w:p>
        </w:tc>
        <w:tc>
          <w:tcPr>
            <w:tcW w:w="759" w:type="dxa"/>
            <w:tcBorders>
              <w:left w:val="nil"/>
              <w:right w:val="nil"/>
            </w:tcBorders>
            <w:tcPrChange w:id="1207" w:author="Lauren Harrison" w:date="2021-04-17T11:25:00Z">
              <w:tcPr>
                <w:tcW w:w="759" w:type="dxa"/>
              </w:tcPr>
            </w:tcPrChange>
          </w:tcPr>
          <w:p w14:paraId="4FB2C86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c>
          <w:tcPr>
            <w:tcW w:w="770" w:type="dxa"/>
            <w:tcBorders>
              <w:left w:val="nil"/>
              <w:right w:val="nil"/>
            </w:tcBorders>
            <w:tcPrChange w:id="1208" w:author="Lauren Harrison" w:date="2021-04-17T11:25:00Z">
              <w:tcPr>
                <w:tcW w:w="770" w:type="dxa"/>
              </w:tcPr>
            </w:tcPrChange>
          </w:tcPr>
          <w:p w14:paraId="18C0103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466CDC06" w14:textId="77777777" w:rsidTr="009412A6">
        <w:trPr>
          <w:jc w:val="center"/>
          <w:trPrChange w:id="1209" w:author="Lauren Harrison" w:date="2021-04-17T11:25:00Z">
            <w:trPr>
              <w:jc w:val="center"/>
            </w:trPr>
          </w:trPrChange>
        </w:trPr>
        <w:tc>
          <w:tcPr>
            <w:tcW w:w="1356" w:type="dxa"/>
            <w:tcBorders>
              <w:left w:val="nil"/>
              <w:right w:val="nil"/>
            </w:tcBorders>
            <w:tcPrChange w:id="1210" w:author="Lauren Harrison" w:date="2021-04-17T11:25:00Z">
              <w:tcPr>
                <w:tcW w:w="1356" w:type="dxa"/>
              </w:tcPr>
            </w:tcPrChange>
          </w:tcPr>
          <w:p w14:paraId="578FECE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Borders>
              <w:left w:val="nil"/>
              <w:right w:val="nil"/>
            </w:tcBorders>
            <w:tcPrChange w:id="1211" w:author="Lauren Harrison" w:date="2021-04-17T11:25:00Z">
              <w:tcPr>
                <w:tcW w:w="1254" w:type="dxa"/>
              </w:tcPr>
            </w:tcPrChange>
          </w:tcPr>
          <w:p w14:paraId="47816A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076" w:type="dxa"/>
            <w:tcBorders>
              <w:left w:val="nil"/>
              <w:right w:val="nil"/>
            </w:tcBorders>
            <w:tcPrChange w:id="1212" w:author="Lauren Harrison" w:date="2021-04-17T11:25:00Z">
              <w:tcPr>
                <w:tcW w:w="1076" w:type="dxa"/>
              </w:tcPr>
            </w:tcPrChange>
          </w:tcPr>
          <w:p w14:paraId="4ADEF2D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-0.15, 0.31</w:t>
            </w:r>
          </w:p>
        </w:tc>
        <w:tc>
          <w:tcPr>
            <w:tcW w:w="1260" w:type="dxa"/>
            <w:tcBorders>
              <w:left w:val="nil"/>
              <w:right w:val="nil"/>
            </w:tcBorders>
            <w:tcPrChange w:id="1213" w:author="Lauren Harrison" w:date="2021-04-17T11:25:00Z">
              <w:tcPr>
                <w:tcW w:w="1260" w:type="dxa"/>
              </w:tcPr>
            </w:tcPrChange>
          </w:tcPr>
          <w:p w14:paraId="6616C2C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825" w:type="dxa"/>
            <w:tcBorders>
              <w:left w:val="nil"/>
              <w:right w:val="nil"/>
            </w:tcBorders>
            <w:tcPrChange w:id="1214" w:author="Lauren Harrison" w:date="2021-04-17T11:25:00Z">
              <w:tcPr>
                <w:tcW w:w="825" w:type="dxa"/>
              </w:tcPr>
            </w:tcPrChange>
          </w:tcPr>
          <w:p w14:paraId="123B074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Borders>
              <w:left w:val="nil"/>
              <w:right w:val="nil"/>
            </w:tcBorders>
            <w:tcPrChange w:id="1215" w:author="Lauren Harrison" w:date="2021-04-17T11:25:00Z">
              <w:tcPr>
                <w:tcW w:w="1162" w:type="dxa"/>
              </w:tcPr>
            </w:tcPrChange>
          </w:tcPr>
          <w:p w14:paraId="7D926D4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-0.13, 0.33</w:t>
            </w:r>
          </w:p>
        </w:tc>
        <w:tc>
          <w:tcPr>
            <w:tcW w:w="938" w:type="dxa"/>
            <w:tcBorders>
              <w:left w:val="nil"/>
              <w:right w:val="nil"/>
            </w:tcBorders>
            <w:tcPrChange w:id="1216" w:author="Lauren Harrison" w:date="2021-04-17T11:25:00Z">
              <w:tcPr>
                <w:tcW w:w="938" w:type="dxa"/>
              </w:tcPr>
            </w:tcPrChange>
          </w:tcPr>
          <w:p w14:paraId="75782C9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806" w:type="dxa"/>
            <w:tcBorders>
              <w:left w:val="nil"/>
              <w:right w:val="nil"/>
            </w:tcBorders>
            <w:tcPrChange w:id="1217" w:author="Lauren Harrison" w:date="2021-04-17T11:25:00Z">
              <w:tcPr>
                <w:tcW w:w="806" w:type="dxa"/>
              </w:tcPr>
            </w:tcPrChange>
          </w:tcPr>
          <w:p w14:paraId="1E5476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25</w:t>
            </w:r>
          </w:p>
        </w:tc>
        <w:tc>
          <w:tcPr>
            <w:tcW w:w="759" w:type="dxa"/>
            <w:tcBorders>
              <w:left w:val="nil"/>
              <w:right w:val="nil"/>
            </w:tcBorders>
            <w:tcPrChange w:id="1218" w:author="Lauren Harrison" w:date="2021-04-17T11:25:00Z">
              <w:tcPr>
                <w:tcW w:w="759" w:type="dxa"/>
              </w:tcPr>
            </w:tcPrChange>
          </w:tcPr>
          <w:p w14:paraId="295E62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w:t>
            </w:r>
          </w:p>
        </w:tc>
        <w:tc>
          <w:tcPr>
            <w:tcW w:w="770" w:type="dxa"/>
            <w:tcBorders>
              <w:left w:val="nil"/>
              <w:right w:val="nil"/>
            </w:tcBorders>
            <w:tcPrChange w:id="1219" w:author="Lauren Harrison" w:date="2021-04-17T11:25:00Z">
              <w:tcPr>
                <w:tcW w:w="770" w:type="dxa"/>
              </w:tcPr>
            </w:tcPrChange>
          </w:tcPr>
          <w:p w14:paraId="24F0D6C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r>
      <w:tr w:rsidR="00B47579" w:rsidRPr="00AD5FAB" w14:paraId="2D976284" w14:textId="77777777" w:rsidTr="009412A6">
        <w:trPr>
          <w:jc w:val="center"/>
          <w:trPrChange w:id="1220" w:author="Lauren Harrison" w:date="2021-04-17T11:25:00Z">
            <w:trPr>
              <w:jc w:val="center"/>
            </w:trPr>
          </w:trPrChange>
        </w:trPr>
        <w:tc>
          <w:tcPr>
            <w:tcW w:w="1356" w:type="dxa"/>
            <w:tcBorders>
              <w:left w:val="nil"/>
              <w:right w:val="nil"/>
            </w:tcBorders>
            <w:tcPrChange w:id="1221" w:author="Lauren Harrison" w:date="2021-04-17T11:25:00Z">
              <w:tcPr>
                <w:tcW w:w="1356" w:type="dxa"/>
              </w:tcPr>
            </w:tcPrChange>
          </w:tcPr>
          <w:p w14:paraId="5941A772"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Exploration</w:t>
            </w:r>
          </w:p>
        </w:tc>
        <w:tc>
          <w:tcPr>
            <w:tcW w:w="1254" w:type="dxa"/>
            <w:tcBorders>
              <w:left w:val="nil"/>
              <w:right w:val="nil"/>
            </w:tcBorders>
            <w:tcPrChange w:id="1222" w:author="Lauren Harrison" w:date="2021-04-17T11:25:00Z">
              <w:tcPr>
                <w:tcW w:w="1254" w:type="dxa"/>
              </w:tcPr>
            </w:tcPrChange>
          </w:tcPr>
          <w:p w14:paraId="46C1B561"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0.25</w:t>
            </w:r>
          </w:p>
        </w:tc>
        <w:tc>
          <w:tcPr>
            <w:tcW w:w="1076" w:type="dxa"/>
            <w:tcBorders>
              <w:left w:val="nil"/>
              <w:right w:val="nil"/>
            </w:tcBorders>
            <w:tcPrChange w:id="1223" w:author="Lauren Harrison" w:date="2021-04-17T11:25:00Z">
              <w:tcPr>
                <w:tcW w:w="1076" w:type="dxa"/>
              </w:tcPr>
            </w:tcPrChange>
          </w:tcPr>
          <w:p w14:paraId="10581279"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0.05, 0.45</w:t>
            </w:r>
          </w:p>
        </w:tc>
        <w:tc>
          <w:tcPr>
            <w:tcW w:w="1260" w:type="dxa"/>
            <w:tcBorders>
              <w:left w:val="nil"/>
              <w:right w:val="nil"/>
            </w:tcBorders>
            <w:tcPrChange w:id="1224" w:author="Lauren Harrison" w:date="2021-04-17T11:25:00Z">
              <w:tcPr>
                <w:tcW w:w="1260" w:type="dxa"/>
              </w:tcPr>
            </w:tcPrChange>
          </w:tcPr>
          <w:p w14:paraId="1DC9635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0.02</w:t>
            </w:r>
          </w:p>
        </w:tc>
        <w:tc>
          <w:tcPr>
            <w:tcW w:w="825" w:type="dxa"/>
            <w:tcBorders>
              <w:left w:val="nil"/>
              <w:right w:val="nil"/>
            </w:tcBorders>
            <w:tcPrChange w:id="1225" w:author="Lauren Harrison" w:date="2021-04-17T11:25:00Z">
              <w:tcPr>
                <w:tcW w:w="825" w:type="dxa"/>
              </w:tcPr>
            </w:tcPrChange>
          </w:tcPr>
          <w:p w14:paraId="51F4704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162" w:type="dxa"/>
            <w:tcBorders>
              <w:left w:val="nil"/>
              <w:right w:val="nil"/>
            </w:tcBorders>
            <w:tcPrChange w:id="1226" w:author="Lauren Harrison" w:date="2021-04-17T11:25:00Z">
              <w:tcPr>
                <w:tcW w:w="1162" w:type="dxa"/>
              </w:tcPr>
            </w:tcPrChange>
          </w:tcPr>
          <w:p w14:paraId="2983F05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-0.35, 0.14</w:t>
            </w:r>
          </w:p>
        </w:tc>
        <w:tc>
          <w:tcPr>
            <w:tcW w:w="938" w:type="dxa"/>
            <w:tcBorders>
              <w:left w:val="nil"/>
              <w:right w:val="nil"/>
            </w:tcBorders>
            <w:tcPrChange w:id="1227" w:author="Lauren Harrison" w:date="2021-04-17T11:25:00Z">
              <w:tcPr>
                <w:tcW w:w="938" w:type="dxa"/>
              </w:tcPr>
            </w:tcPrChange>
          </w:tcPr>
          <w:p w14:paraId="45A81B5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806" w:type="dxa"/>
            <w:tcBorders>
              <w:left w:val="nil"/>
              <w:right w:val="nil"/>
            </w:tcBorders>
            <w:tcPrChange w:id="1228" w:author="Lauren Harrison" w:date="2021-04-17T11:25:00Z">
              <w:tcPr>
                <w:tcW w:w="806" w:type="dxa"/>
              </w:tcPr>
            </w:tcPrChange>
          </w:tcPr>
          <w:p w14:paraId="5D2CA08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32</w:t>
            </w:r>
          </w:p>
        </w:tc>
        <w:tc>
          <w:tcPr>
            <w:tcW w:w="759" w:type="dxa"/>
            <w:tcBorders>
              <w:left w:val="nil"/>
              <w:right w:val="nil"/>
            </w:tcBorders>
            <w:tcPrChange w:id="1229" w:author="Lauren Harrison" w:date="2021-04-17T11:25:00Z">
              <w:tcPr>
                <w:tcW w:w="759" w:type="dxa"/>
              </w:tcPr>
            </w:tcPrChange>
          </w:tcPr>
          <w:p w14:paraId="141669E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70" w:type="dxa"/>
            <w:tcBorders>
              <w:left w:val="nil"/>
              <w:right w:val="nil"/>
            </w:tcBorders>
            <w:tcPrChange w:id="1230" w:author="Lauren Harrison" w:date="2021-04-17T11:25:00Z">
              <w:tcPr>
                <w:tcW w:w="770" w:type="dxa"/>
              </w:tcPr>
            </w:tcPrChange>
          </w:tcPr>
          <w:p w14:paraId="3AE992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4</w:t>
            </w:r>
          </w:p>
        </w:tc>
      </w:tr>
      <w:tr w:rsidR="00B47579" w:rsidRPr="00AD5FAB" w14:paraId="0D062003" w14:textId="77777777" w:rsidTr="009412A6">
        <w:trPr>
          <w:jc w:val="center"/>
          <w:trPrChange w:id="1231" w:author="Lauren Harrison" w:date="2021-04-17T11:25:00Z">
            <w:trPr>
              <w:jc w:val="center"/>
            </w:trPr>
          </w:trPrChange>
        </w:trPr>
        <w:tc>
          <w:tcPr>
            <w:tcW w:w="1356" w:type="dxa"/>
            <w:tcBorders>
              <w:left w:val="nil"/>
              <w:right w:val="nil"/>
            </w:tcBorders>
            <w:tcPrChange w:id="1232" w:author="Lauren Harrison" w:date="2021-04-17T11:25:00Z">
              <w:tcPr>
                <w:tcW w:w="1356" w:type="dxa"/>
              </w:tcPr>
            </w:tcPrChange>
          </w:tcPr>
          <w:p w14:paraId="23AB1EB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Borders>
              <w:left w:val="nil"/>
              <w:right w:val="nil"/>
            </w:tcBorders>
            <w:tcPrChange w:id="1233" w:author="Lauren Harrison" w:date="2021-04-17T11:25:00Z">
              <w:tcPr>
                <w:tcW w:w="1254" w:type="dxa"/>
              </w:tcPr>
            </w:tcPrChange>
          </w:tcPr>
          <w:p w14:paraId="76C65E9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Borders>
              <w:left w:val="nil"/>
              <w:right w:val="nil"/>
            </w:tcBorders>
            <w:tcPrChange w:id="1234" w:author="Lauren Harrison" w:date="2021-04-17T11:25:00Z">
              <w:tcPr>
                <w:tcW w:w="1076" w:type="dxa"/>
              </w:tcPr>
            </w:tcPrChange>
          </w:tcPr>
          <w:p w14:paraId="3327E0A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-0.60, 0.50</w:t>
            </w:r>
          </w:p>
        </w:tc>
        <w:tc>
          <w:tcPr>
            <w:tcW w:w="1260" w:type="dxa"/>
            <w:tcBorders>
              <w:left w:val="nil"/>
              <w:right w:val="nil"/>
            </w:tcBorders>
            <w:tcPrChange w:id="1235" w:author="Lauren Harrison" w:date="2021-04-17T11:25:00Z">
              <w:tcPr>
                <w:tcW w:w="1260" w:type="dxa"/>
              </w:tcPr>
            </w:tcPrChange>
          </w:tcPr>
          <w:p w14:paraId="1BE36FF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0.86</w:t>
            </w:r>
          </w:p>
        </w:tc>
        <w:tc>
          <w:tcPr>
            <w:tcW w:w="825" w:type="dxa"/>
            <w:tcBorders>
              <w:left w:val="nil"/>
              <w:right w:val="nil"/>
            </w:tcBorders>
            <w:tcPrChange w:id="1236" w:author="Lauren Harrison" w:date="2021-04-17T11:25:00Z">
              <w:tcPr>
                <w:tcW w:w="825" w:type="dxa"/>
              </w:tcPr>
            </w:tcPrChange>
          </w:tcPr>
          <w:p w14:paraId="7F4B41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w:t>
            </w:r>
          </w:p>
        </w:tc>
        <w:tc>
          <w:tcPr>
            <w:tcW w:w="1162" w:type="dxa"/>
            <w:tcBorders>
              <w:left w:val="nil"/>
              <w:right w:val="nil"/>
            </w:tcBorders>
            <w:tcPrChange w:id="1237" w:author="Lauren Harrison" w:date="2021-04-17T11:25:00Z">
              <w:tcPr>
                <w:tcW w:w="1162" w:type="dxa"/>
              </w:tcPr>
            </w:tcPrChange>
          </w:tcPr>
          <w:p w14:paraId="050E66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-0.76, 0.52</w:t>
            </w:r>
          </w:p>
        </w:tc>
        <w:tc>
          <w:tcPr>
            <w:tcW w:w="938" w:type="dxa"/>
            <w:tcBorders>
              <w:left w:val="nil"/>
              <w:right w:val="nil"/>
            </w:tcBorders>
            <w:tcPrChange w:id="1238" w:author="Lauren Harrison" w:date="2021-04-17T11:25:00Z">
              <w:tcPr>
                <w:tcW w:w="938" w:type="dxa"/>
              </w:tcPr>
            </w:tcPrChange>
          </w:tcPr>
          <w:p w14:paraId="1470E36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06" w:type="dxa"/>
            <w:tcBorders>
              <w:left w:val="nil"/>
              <w:right w:val="nil"/>
            </w:tcBorders>
            <w:tcPrChange w:id="1239" w:author="Lauren Harrison" w:date="2021-04-17T11:25:00Z">
              <w:tcPr>
                <w:tcW w:w="806" w:type="dxa"/>
              </w:tcPr>
            </w:tcPrChange>
          </w:tcPr>
          <w:p w14:paraId="49D15B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w:t>
            </w:r>
          </w:p>
        </w:tc>
        <w:tc>
          <w:tcPr>
            <w:tcW w:w="759" w:type="dxa"/>
            <w:tcBorders>
              <w:left w:val="nil"/>
              <w:right w:val="nil"/>
            </w:tcBorders>
            <w:tcPrChange w:id="1240" w:author="Lauren Harrison" w:date="2021-04-17T11:25:00Z">
              <w:tcPr>
                <w:tcW w:w="759" w:type="dxa"/>
              </w:tcPr>
            </w:tcPrChange>
          </w:tcPr>
          <w:p w14:paraId="7FA20A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c>
          <w:tcPr>
            <w:tcW w:w="770" w:type="dxa"/>
            <w:tcBorders>
              <w:left w:val="nil"/>
              <w:right w:val="nil"/>
            </w:tcBorders>
            <w:tcPrChange w:id="1241" w:author="Lauren Harrison" w:date="2021-04-17T11:25:00Z">
              <w:tcPr>
                <w:tcW w:w="770" w:type="dxa"/>
              </w:tcPr>
            </w:tcPrChange>
          </w:tcPr>
          <w:p w14:paraId="067336B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w:t>
            </w:r>
          </w:p>
        </w:tc>
      </w:tr>
      <w:tr w:rsidR="00B47579" w:rsidRPr="00AD5FAB" w14:paraId="0790D983" w14:textId="77777777" w:rsidTr="009412A6">
        <w:trPr>
          <w:jc w:val="center"/>
          <w:trPrChange w:id="1242" w:author="Lauren Harrison" w:date="2021-04-17T11:25:00Z">
            <w:trPr>
              <w:jc w:val="center"/>
            </w:trPr>
          </w:trPrChange>
        </w:trPr>
        <w:tc>
          <w:tcPr>
            <w:tcW w:w="7871" w:type="dxa"/>
            <w:gridSpan w:val="7"/>
            <w:tcBorders>
              <w:left w:val="nil"/>
              <w:right w:val="nil"/>
            </w:tcBorders>
            <w:tcPrChange w:id="1243" w:author="Lauren Harrison" w:date="2021-04-17T11:25:00Z">
              <w:tcPr>
                <w:tcW w:w="7871" w:type="dxa"/>
                <w:gridSpan w:val="7"/>
              </w:tcPr>
            </w:tcPrChange>
          </w:tcPr>
          <w:p w14:paraId="3F06C24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Borders>
              <w:left w:val="nil"/>
              <w:right w:val="nil"/>
            </w:tcBorders>
            <w:tcPrChange w:id="1244" w:author="Lauren Harrison" w:date="2021-04-17T11:25:00Z">
              <w:tcPr>
                <w:tcW w:w="806" w:type="dxa"/>
              </w:tcPr>
            </w:tcPrChange>
          </w:tcPr>
          <w:p w14:paraId="0158A1B9"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245" w:author="Lauren Harrison" w:date="2021-04-17T11:25:00Z">
              <w:tcPr>
                <w:tcW w:w="759" w:type="dxa"/>
              </w:tcPr>
            </w:tcPrChange>
          </w:tcPr>
          <w:p w14:paraId="4040EDF4"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246" w:author="Lauren Harrison" w:date="2021-04-17T11:25:00Z">
              <w:tcPr>
                <w:tcW w:w="770" w:type="dxa"/>
              </w:tcPr>
            </w:tcPrChange>
          </w:tcPr>
          <w:p w14:paraId="15F588E1"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017BD711" w14:textId="77777777" w:rsidTr="009412A6">
        <w:trPr>
          <w:jc w:val="center"/>
          <w:trPrChange w:id="1247" w:author="Lauren Harrison" w:date="2021-04-17T11:25:00Z">
            <w:trPr>
              <w:jc w:val="center"/>
            </w:trPr>
          </w:trPrChange>
        </w:trPr>
        <w:tc>
          <w:tcPr>
            <w:tcW w:w="7871" w:type="dxa"/>
            <w:gridSpan w:val="7"/>
            <w:tcBorders>
              <w:left w:val="nil"/>
              <w:right w:val="nil"/>
            </w:tcBorders>
            <w:tcPrChange w:id="1248" w:author="Lauren Harrison" w:date="2021-04-17T11:25:00Z">
              <w:tcPr>
                <w:tcW w:w="7871" w:type="dxa"/>
                <w:gridSpan w:val="7"/>
              </w:tcPr>
            </w:tcPrChange>
          </w:tcPr>
          <w:p w14:paraId="5AF52BC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Fish</w:t>
            </w:r>
          </w:p>
        </w:tc>
        <w:tc>
          <w:tcPr>
            <w:tcW w:w="806" w:type="dxa"/>
            <w:tcBorders>
              <w:left w:val="nil"/>
              <w:right w:val="nil"/>
            </w:tcBorders>
            <w:tcPrChange w:id="1249" w:author="Lauren Harrison" w:date="2021-04-17T11:25:00Z">
              <w:tcPr>
                <w:tcW w:w="806" w:type="dxa"/>
              </w:tcPr>
            </w:tcPrChange>
          </w:tcPr>
          <w:p w14:paraId="0A9DBCE0"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250" w:author="Lauren Harrison" w:date="2021-04-17T11:25:00Z">
              <w:tcPr>
                <w:tcW w:w="759" w:type="dxa"/>
              </w:tcPr>
            </w:tcPrChange>
          </w:tcPr>
          <w:p w14:paraId="6063A4B5"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251" w:author="Lauren Harrison" w:date="2021-04-17T11:25:00Z">
              <w:tcPr>
                <w:tcW w:w="770" w:type="dxa"/>
              </w:tcPr>
            </w:tcPrChange>
          </w:tcPr>
          <w:p w14:paraId="69B28A98"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08239C10" w14:textId="77777777" w:rsidTr="009412A6">
        <w:trPr>
          <w:jc w:val="center"/>
          <w:trPrChange w:id="1252" w:author="Lauren Harrison" w:date="2021-04-17T11:25:00Z">
            <w:trPr>
              <w:jc w:val="center"/>
            </w:trPr>
          </w:trPrChange>
        </w:trPr>
        <w:tc>
          <w:tcPr>
            <w:tcW w:w="1356" w:type="dxa"/>
            <w:tcBorders>
              <w:left w:val="nil"/>
              <w:right w:val="nil"/>
            </w:tcBorders>
            <w:tcPrChange w:id="1253" w:author="Lauren Harrison" w:date="2021-04-17T11:25:00Z">
              <w:tcPr>
                <w:tcW w:w="1356" w:type="dxa"/>
              </w:tcPr>
            </w:tcPrChange>
          </w:tcPr>
          <w:p w14:paraId="06F66598"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Borders>
              <w:left w:val="nil"/>
              <w:right w:val="nil"/>
            </w:tcBorders>
            <w:tcPrChange w:id="1254" w:author="Lauren Harrison" w:date="2021-04-17T11:25:00Z">
              <w:tcPr>
                <w:tcW w:w="1254" w:type="dxa"/>
              </w:tcPr>
            </w:tcPrChange>
          </w:tcPr>
          <w:p w14:paraId="35A437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076" w:type="dxa"/>
            <w:tcBorders>
              <w:left w:val="nil"/>
              <w:right w:val="nil"/>
            </w:tcBorders>
            <w:tcPrChange w:id="1255" w:author="Lauren Harrison" w:date="2021-04-17T11:25:00Z">
              <w:tcPr>
                <w:tcW w:w="1076" w:type="dxa"/>
              </w:tcPr>
            </w:tcPrChange>
          </w:tcPr>
          <w:p w14:paraId="77F074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-0.65, 0.33</w:t>
            </w:r>
          </w:p>
        </w:tc>
        <w:tc>
          <w:tcPr>
            <w:tcW w:w="1260" w:type="dxa"/>
            <w:tcBorders>
              <w:left w:val="nil"/>
              <w:right w:val="nil"/>
            </w:tcBorders>
            <w:tcPrChange w:id="1256" w:author="Lauren Harrison" w:date="2021-04-17T11:25:00Z">
              <w:tcPr>
                <w:tcW w:w="1260" w:type="dxa"/>
              </w:tcPr>
            </w:tcPrChange>
          </w:tcPr>
          <w:p w14:paraId="5EB372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0.53</w:t>
            </w:r>
          </w:p>
        </w:tc>
        <w:tc>
          <w:tcPr>
            <w:tcW w:w="825" w:type="dxa"/>
            <w:tcBorders>
              <w:left w:val="nil"/>
              <w:right w:val="nil"/>
            </w:tcBorders>
            <w:tcPrChange w:id="1257" w:author="Lauren Harrison" w:date="2021-04-17T11:25:00Z">
              <w:tcPr>
                <w:tcW w:w="825" w:type="dxa"/>
              </w:tcPr>
            </w:tcPrChange>
          </w:tcPr>
          <w:p w14:paraId="254244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162" w:type="dxa"/>
            <w:tcBorders>
              <w:left w:val="nil"/>
              <w:right w:val="nil"/>
            </w:tcBorders>
            <w:tcPrChange w:id="1258" w:author="Lauren Harrison" w:date="2021-04-17T11:25:00Z">
              <w:tcPr>
                <w:tcW w:w="1162" w:type="dxa"/>
              </w:tcPr>
            </w:tcPrChange>
          </w:tcPr>
          <w:p w14:paraId="7A3FB9C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38" w:type="dxa"/>
            <w:tcBorders>
              <w:left w:val="nil"/>
              <w:right w:val="nil"/>
            </w:tcBorders>
            <w:tcPrChange w:id="1259" w:author="Lauren Harrison" w:date="2021-04-17T11:25:00Z">
              <w:tcPr>
                <w:tcW w:w="938" w:type="dxa"/>
              </w:tcPr>
            </w:tcPrChange>
          </w:tcPr>
          <w:p w14:paraId="79C648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806" w:type="dxa"/>
            <w:tcBorders>
              <w:left w:val="nil"/>
              <w:right w:val="nil"/>
            </w:tcBorders>
            <w:tcPrChange w:id="1260" w:author="Lauren Harrison" w:date="2021-04-17T11:25:00Z">
              <w:tcPr>
                <w:tcW w:w="806" w:type="dxa"/>
              </w:tcPr>
            </w:tcPrChange>
          </w:tcPr>
          <w:p w14:paraId="46C9EF2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92</w:t>
            </w:r>
          </w:p>
        </w:tc>
        <w:tc>
          <w:tcPr>
            <w:tcW w:w="759" w:type="dxa"/>
            <w:tcBorders>
              <w:left w:val="nil"/>
              <w:right w:val="nil"/>
            </w:tcBorders>
            <w:tcPrChange w:id="1261" w:author="Lauren Harrison" w:date="2021-04-17T11:25:00Z">
              <w:tcPr>
                <w:tcW w:w="759" w:type="dxa"/>
              </w:tcPr>
            </w:tcPrChange>
          </w:tcPr>
          <w:p w14:paraId="4BE9A5C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w:t>
            </w:r>
          </w:p>
        </w:tc>
        <w:tc>
          <w:tcPr>
            <w:tcW w:w="770" w:type="dxa"/>
            <w:tcBorders>
              <w:left w:val="nil"/>
              <w:right w:val="nil"/>
            </w:tcBorders>
            <w:tcPrChange w:id="1262" w:author="Lauren Harrison" w:date="2021-04-17T11:25:00Z">
              <w:tcPr>
                <w:tcW w:w="770" w:type="dxa"/>
              </w:tcPr>
            </w:tcPrChange>
          </w:tcPr>
          <w:p w14:paraId="5D89BCF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r>
      <w:tr w:rsidR="00B47579" w:rsidRPr="00AD5FAB" w14:paraId="740BE83C" w14:textId="77777777" w:rsidTr="009412A6">
        <w:trPr>
          <w:jc w:val="center"/>
          <w:trPrChange w:id="1263" w:author="Lauren Harrison" w:date="2021-04-17T11:25:00Z">
            <w:trPr>
              <w:jc w:val="center"/>
            </w:trPr>
          </w:trPrChange>
        </w:trPr>
        <w:tc>
          <w:tcPr>
            <w:tcW w:w="1356" w:type="dxa"/>
            <w:tcBorders>
              <w:left w:val="nil"/>
              <w:right w:val="nil"/>
            </w:tcBorders>
            <w:tcPrChange w:id="1264" w:author="Lauren Harrison" w:date="2021-04-17T11:25:00Z">
              <w:tcPr>
                <w:tcW w:w="1356" w:type="dxa"/>
              </w:tcPr>
            </w:tcPrChange>
          </w:tcPr>
          <w:p w14:paraId="5926D21A"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Aggression</w:t>
            </w:r>
          </w:p>
        </w:tc>
        <w:tc>
          <w:tcPr>
            <w:tcW w:w="1254" w:type="dxa"/>
            <w:tcBorders>
              <w:left w:val="nil"/>
              <w:right w:val="nil"/>
            </w:tcBorders>
            <w:tcPrChange w:id="1265" w:author="Lauren Harrison" w:date="2021-04-17T11:25:00Z">
              <w:tcPr>
                <w:tcW w:w="1254" w:type="dxa"/>
              </w:tcPr>
            </w:tcPrChange>
          </w:tcPr>
          <w:p w14:paraId="4157037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Borders>
              <w:left w:val="nil"/>
              <w:right w:val="nil"/>
            </w:tcBorders>
            <w:tcPrChange w:id="1266" w:author="Lauren Harrison" w:date="2021-04-17T11:25:00Z">
              <w:tcPr>
                <w:tcW w:w="1076" w:type="dxa"/>
              </w:tcPr>
            </w:tcPrChange>
          </w:tcPr>
          <w:p w14:paraId="422BD14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-0.52, 0.42</w:t>
            </w:r>
          </w:p>
        </w:tc>
        <w:tc>
          <w:tcPr>
            <w:tcW w:w="1260" w:type="dxa"/>
            <w:tcBorders>
              <w:left w:val="nil"/>
              <w:right w:val="nil"/>
            </w:tcBorders>
            <w:tcPrChange w:id="1267" w:author="Lauren Harrison" w:date="2021-04-17T11:25:00Z">
              <w:tcPr>
                <w:tcW w:w="1260" w:type="dxa"/>
              </w:tcPr>
            </w:tcPrChange>
          </w:tcPr>
          <w:p w14:paraId="260878B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0.53</w:t>
            </w:r>
          </w:p>
        </w:tc>
        <w:tc>
          <w:tcPr>
            <w:tcW w:w="825" w:type="dxa"/>
            <w:tcBorders>
              <w:left w:val="nil"/>
              <w:right w:val="nil"/>
            </w:tcBorders>
            <w:tcPrChange w:id="1268" w:author="Lauren Harrison" w:date="2021-04-17T11:25:00Z">
              <w:tcPr>
                <w:tcW w:w="825" w:type="dxa"/>
              </w:tcPr>
            </w:tcPrChange>
          </w:tcPr>
          <w:p w14:paraId="2E0C0236"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-0.13</w:t>
            </w:r>
          </w:p>
        </w:tc>
        <w:tc>
          <w:tcPr>
            <w:tcW w:w="1162" w:type="dxa"/>
            <w:tcBorders>
              <w:left w:val="nil"/>
              <w:right w:val="nil"/>
            </w:tcBorders>
            <w:tcPrChange w:id="1269" w:author="Lauren Harrison" w:date="2021-04-17T11:25:00Z">
              <w:tcPr>
                <w:tcW w:w="1162" w:type="dxa"/>
              </w:tcPr>
            </w:tcPrChange>
          </w:tcPr>
          <w:p w14:paraId="1DBDA384"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-0.25, -0.01</w:t>
            </w:r>
          </w:p>
        </w:tc>
        <w:tc>
          <w:tcPr>
            <w:tcW w:w="938" w:type="dxa"/>
            <w:tcBorders>
              <w:left w:val="nil"/>
              <w:right w:val="nil"/>
            </w:tcBorders>
            <w:tcPrChange w:id="1270" w:author="Lauren Harrison" w:date="2021-04-17T11:25:00Z">
              <w:tcPr>
                <w:tcW w:w="938" w:type="dxa"/>
              </w:tcPr>
            </w:tcPrChange>
          </w:tcPr>
          <w:p w14:paraId="0F36C6E3"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0.04</w:t>
            </w:r>
          </w:p>
        </w:tc>
        <w:tc>
          <w:tcPr>
            <w:tcW w:w="806" w:type="dxa"/>
            <w:tcBorders>
              <w:left w:val="nil"/>
              <w:right w:val="nil"/>
            </w:tcBorders>
            <w:tcPrChange w:id="1271" w:author="Lauren Harrison" w:date="2021-04-17T11:25:00Z">
              <w:tcPr>
                <w:tcW w:w="806" w:type="dxa"/>
              </w:tcPr>
            </w:tcPrChange>
          </w:tcPr>
          <w:p w14:paraId="4378B454"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p>
        </w:tc>
        <w:tc>
          <w:tcPr>
            <w:tcW w:w="759" w:type="dxa"/>
            <w:tcBorders>
              <w:left w:val="nil"/>
              <w:right w:val="nil"/>
            </w:tcBorders>
            <w:tcPrChange w:id="1272" w:author="Lauren Harrison" w:date="2021-04-17T11:25:00Z">
              <w:tcPr>
                <w:tcW w:w="759" w:type="dxa"/>
              </w:tcPr>
            </w:tcPrChange>
          </w:tcPr>
          <w:p w14:paraId="08AAC765"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17</w:t>
            </w:r>
          </w:p>
        </w:tc>
        <w:tc>
          <w:tcPr>
            <w:tcW w:w="770" w:type="dxa"/>
            <w:tcBorders>
              <w:left w:val="nil"/>
              <w:right w:val="nil"/>
            </w:tcBorders>
            <w:tcPrChange w:id="1273" w:author="Lauren Harrison" w:date="2021-04-17T11:25:00Z">
              <w:tcPr>
                <w:tcW w:w="770" w:type="dxa"/>
              </w:tcPr>
            </w:tcPrChange>
          </w:tcPr>
          <w:p w14:paraId="1AB02F1B" w14:textId="77777777" w:rsidR="00B47579" w:rsidRPr="00AD5FAB" w:rsidRDefault="00B47579" w:rsidP="00B47579">
            <w:pPr>
              <w:spacing w:line="276" w:lineRule="auto"/>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14</w:t>
            </w:r>
          </w:p>
        </w:tc>
      </w:tr>
      <w:tr w:rsidR="00B47579" w:rsidRPr="00AD5FAB" w14:paraId="2974D1BE" w14:textId="77777777" w:rsidTr="009412A6">
        <w:trPr>
          <w:jc w:val="center"/>
          <w:trPrChange w:id="1274" w:author="Lauren Harrison" w:date="2021-04-17T11:25:00Z">
            <w:trPr>
              <w:jc w:val="center"/>
            </w:trPr>
          </w:trPrChange>
        </w:trPr>
        <w:tc>
          <w:tcPr>
            <w:tcW w:w="1356" w:type="dxa"/>
            <w:tcBorders>
              <w:left w:val="nil"/>
              <w:right w:val="nil"/>
            </w:tcBorders>
            <w:tcPrChange w:id="1275" w:author="Lauren Harrison" w:date="2021-04-17T11:25:00Z">
              <w:tcPr>
                <w:tcW w:w="1356" w:type="dxa"/>
              </w:tcPr>
            </w:tcPrChange>
          </w:tcPr>
          <w:p w14:paraId="07D9464D"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1254" w:type="dxa"/>
            <w:tcBorders>
              <w:left w:val="nil"/>
              <w:right w:val="nil"/>
            </w:tcBorders>
            <w:tcPrChange w:id="1276" w:author="Lauren Harrison" w:date="2021-04-17T11:25:00Z">
              <w:tcPr>
                <w:tcW w:w="1254" w:type="dxa"/>
              </w:tcPr>
            </w:tcPrChange>
          </w:tcPr>
          <w:p w14:paraId="356ABF3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076" w:type="dxa"/>
            <w:tcBorders>
              <w:left w:val="nil"/>
              <w:right w:val="nil"/>
            </w:tcBorders>
            <w:tcPrChange w:id="1277" w:author="Lauren Harrison" w:date="2021-04-17T11:25:00Z">
              <w:tcPr>
                <w:tcW w:w="1076" w:type="dxa"/>
              </w:tcPr>
            </w:tcPrChange>
          </w:tcPr>
          <w:p w14:paraId="5B370A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-0.63, 0.32</w:t>
            </w:r>
          </w:p>
        </w:tc>
        <w:tc>
          <w:tcPr>
            <w:tcW w:w="1260" w:type="dxa"/>
            <w:tcBorders>
              <w:left w:val="nil"/>
              <w:right w:val="nil"/>
            </w:tcBorders>
            <w:tcPrChange w:id="1278" w:author="Lauren Harrison" w:date="2021-04-17T11:25:00Z">
              <w:tcPr>
                <w:tcW w:w="1260" w:type="dxa"/>
              </w:tcPr>
            </w:tcPrChange>
          </w:tcPr>
          <w:p w14:paraId="6993444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0.52</w:t>
            </w:r>
          </w:p>
        </w:tc>
        <w:tc>
          <w:tcPr>
            <w:tcW w:w="825" w:type="dxa"/>
            <w:tcBorders>
              <w:left w:val="nil"/>
              <w:right w:val="nil"/>
            </w:tcBorders>
            <w:tcPrChange w:id="1279" w:author="Lauren Harrison" w:date="2021-04-17T11:25:00Z">
              <w:tcPr>
                <w:tcW w:w="825" w:type="dxa"/>
              </w:tcPr>
            </w:tcPrChange>
          </w:tcPr>
          <w:p w14:paraId="51B022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w:t>
            </w:r>
          </w:p>
        </w:tc>
        <w:tc>
          <w:tcPr>
            <w:tcW w:w="1162" w:type="dxa"/>
            <w:tcBorders>
              <w:left w:val="nil"/>
              <w:right w:val="nil"/>
            </w:tcBorders>
            <w:tcPrChange w:id="1280" w:author="Lauren Harrison" w:date="2021-04-17T11:25:00Z">
              <w:tcPr>
                <w:tcW w:w="1162" w:type="dxa"/>
              </w:tcPr>
            </w:tcPrChange>
          </w:tcPr>
          <w:p w14:paraId="6D23A5F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-0.63, 0.59</w:t>
            </w:r>
          </w:p>
        </w:tc>
        <w:tc>
          <w:tcPr>
            <w:tcW w:w="938" w:type="dxa"/>
            <w:tcBorders>
              <w:left w:val="nil"/>
              <w:right w:val="nil"/>
            </w:tcBorders>
            <w:tcPrChange w:id="1281" w:author="Lauren Harrison" w:date="2021-04-17T11:25:00Z">
              <w:tcPr>
                <w:tcW w:w="938" w:type="dxa"/>
              </w:tcPr>
            </w:tcPrChange>
          </w:tcPr>
          <w:p w14:paraId="0BA421C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0.59</w:t>
            </w:r>
          </w:p>
        </w:tc>
        <w:tc>
          <w:tcPr>
            <w:tcW w:w="806" w:type="dxa"/>
            <w:tcBorders>
              <w:left w:val="nil"/>
              <w:right w:val="nil"/>
            </w:tcBorders>
            <w:tcPrChange w:id="1282" w:author="Lauren Harrison" w:date="2021-04-17T11:25:00Z">
              <w:tcPr>
                <w:tcW w:w="806" w:type="dxa"/>
              </w:tcPr>
            </w:tcPrChange>
          </w:tcPr>
          <w:p w14:paraId="32B05F6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174</w:t>
            </w:r>
          </w:p>
        </w:tc>
        <w:tc>
          <w:tcPr>
            <w:tcW w:w="759" w:type="dxa"/>
            <w:tcBorders>
              <w:left w:val="nil"/>
              <w:right w:val="nil"/>
            </w:tcBorders>
            <w:tcPrChange w:id="1283" w:author="Lauren Harrison" w:date="2021-04-17T11:25:00Z">
              <w:tcPr>
                <w:tcW w:w="759" w:type="dxa"/>
              </w:tcPr>
            </w:tcPrChange>
          </w:tcPr>
          <w:p w14:paraId="3348CE4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24</w:t>
            </w:r>
          </w:p>
        </w:tc>
        <w:tc>
          <w:tcPr>
            <w:tcW w:w="770" w:type="dxa"/>
            <w:tcBorders>
              <w:left w:val="nil"/>
              <w:right w:val="nil"/>
            </w:tcBorders>
            <w:tcPrChange w:id="1284" w:author="Lauren Harrison" w:date="2021-04-17T11:25:00Z">
              <w:tcPr>
                <w:tcW w:w="770" w:type="dxa"/>
              </w:tcPr>
            </w:tcPrChange>
          </w:tcPr>
          <w:p w14:paraId="0B1E6E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r>
      <w:tr w:rsidR="00B47579" w:rsidRPr="00AD5FAB" w14:paraId="6326A897" w14:textId="77777777" w:rsidTr="009412A6">
        <w:trPr>
          <w:jc w:val="center"/>
          <w:trPrChange w:id="1285" w:author="Lauren Harrison" w:date="2021-04-17T11:25:00Z">
            <w:trPr>
              <w:jc w:val="center"/>
            </w:trPr>
          </w:trPrChange>
        </w:trPr>
        <w:tc>
          <w:tcPr>
            <w:tcW w:w="1356" w:type="dxa"/>
            <w:tcBorders>
              <w:left w:val="nil"/>
              <w:right w:val="nil"/>
            </w:tcBorders>
            <w:tcPrChange w:id="1286" w:author="Lauren Harrison" w:date="2021-04-17T11:25:00Z">
              <w:tcPr>
                <w:tcW w:w="1356" w:type="dxa"/>
              </w:tcPr>
            </w:tcPrChange>
          </w:tcPr>
          <w:p w14:paraId="019F3E5E"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1254" w:type="dxa"/>
            <w:tcBorders>
              <w:left w:val="nil"/>
              <w:right w:val="nil"/>
            </w:tcBorders>
            <w:tcPrChange w:id="1287" w:author="Lauren Harrison" w:date="2021-04-17T11:25:00Z">
              <w:tcPr>
                <w:tcW w:w="1254" w:type="dxa"/>
              </w:tcPr>
            </w:tcPrChange>
          </w:tcPr>
          <w:p w14:paraId="552855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076" w:type="dxa"/>
            <w:tcBorders>
              <w:left w:val="nil"/>
              <w:right w:val="nil"/>
            </w:tcBorders>
            <w:tcPrChange w:id="1288" w:author="Lauren Harrison" w:date="2021-04-17T11:25:00Z">
              <w:tcPr>
                <w:tcW w:w="1076" w:type="dxa"/>
              </w:tcPr>
            </w:tcPrChange>
          </w:tcPr>
          <w:p w14:paraId="0766949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-0.54, 0.44</w:t>
            </w:r>
          </w:p>
        </w:tc>
        <w:tc>
          <w:tcPr>
            <w:tcW w:w="1260" w:type="dxa"/>
            <w:tcBorders>
              <w:left w:val="nil"/>
              <w:right w:val="nil"/>
            </w:tcBorders>
            <w:tcPrChange w:id="1289" w:author="Lauren Harrison" w:date="2021-04-17T11:25:00Z">
              <w:tcPr>
                <w:tcW w:w="1260" w:type="dxa"/>
              </w:tcPr>
            </w:tcPrChange>
          </w:tcPr>
          <w:p w14:paraId="055EEA5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0.84</w:t>
            </w:r>
          </w:p>
        </w:tc>
        <w:tc>
          <w:tcPr>
            <w:tcW w:w="825" w:type="dxa"/>
            <w:tcBorders>
              <w:left w:val="nil"/>
              <w:right w:val="nil"/>
            </w:tcBorders>
            <w:tcPrChange w:id="1290" w:author="Lauren Harrison" w:date="2021-04-17T11:25:00Z">
              <w:tcPr>
                <w:tcW w:w="825" w:type="dxa"/>
              </w:tcPr>
            </w:tcPrChange>
          </w:tcPr>
          <w:p w14:paraId="255055F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162" w:type="dxa"/>
            <w:tcBorders>
              <w:left w:val="nil"/>
              <w:right w:val="nil"/>
            </w:tcBorders>
            <w:tcPrChange w:id="1291" w:author="Lauren Harrison" w:date="2021-04-17T11:25:00Z">
              <w:tcPr>
                <w:tcW w:w="1162" w:type="dxa"/>
              </w:tcPr>
            </w:tcPrChange>
          </w:tcPr>
          <w:p w14:paraId="15FE6FB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38" w:type="dxa"/>
            <w:tcBorders>
              <w:left w:val="nil"/>
              <w:right w:val="nil"/>
            </w:tcBorders>
            <w:tcPrChange w:id="1292" w:author="Lauren Harrison" w:date="2021-04-17T11:25:00Z">
              <w:tcPr>
                <w:tcW w:w="938" w:type="dxa"/>
              </w:tcPr>
            </w:tcPrChange>
          </w:tcPr>
          <w:p w14:paraId="5D11C0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0.62</w:t>
            </w:r>
          </w:p>
        </w:tc>
        <w:tc>
          <w:tcPr>
            <w:tcW w:w="806" w:type="dxa"/>
            <w:tcBorders>
              <w:left w:val="nil"/>
              <w:right w:val="nil"/>
            </w:tcBorders>
            <w:tcPrChange w:id="1293" w:author="Lauren Harrison" w:date="2021-04-17T11:25:00Z">
              <w:tcPr>
                <w:tcW w:w="806" w:type="dxa"/>
              </w:tcPr>
            </w:tcPrChange>
          </w:tcPr>
          <w:p w14:paraId="0D1CD2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103</w:t>
            </w:r>
          </w:p>
        </w:tc>
        <w:tc>
          <w:tcPr>
            <w:tcW w:w="759" w:type="dxa"/>
            <w:tcBorders>
              <w:left w:val="nil"/>
              <w:right w:val="nil"/>
            </w:tcBorders>
            <w:tcPrChange w:id="1294" w:author="Lauren Harrison" w:date="2021-04-17T11:25:00Z">
              <w:tcPr>
                <w:tcW w:w="759" w:type="dxa"/>
              </w:tcPr>
            </w:tcPrChange>
          </w:tcPr>
          <w:p w14:paraId="25C56F2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10</w:t>
            </w:r>
          </w:p>
        </w:tc>
        <w:tc>
          <w:tcPr>
            <w:tcW w:w="770" w:type="dxa"/>
            <w:tcBorders>
              <w:left w:val="nil"/>
              <w:right w:val="nil"/>
            </w:tcBorders>
            <w:tcPrChange w:id="1295" w:author="Lauren Harrison" w:date="2021-04-17T11:25:00Z">
              <w:tcPr>
                <w:tcW w:w="770" w:type="dxa"/>
              </w:tcPr>
            </w:tcPrChange>
          </w:tcPr>
          <w:p w14:paraId="224599B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r>
      <w:tr w:rsidR="00B47579" w:rsidRPr="00AD5FAB" w14:paraId="39996326" w14:textId="77777777" w:rsidTr="009412A6">
        <w:trPr>
          <w:jc w:val="center"/>
          <w:trPrChange w:id="1296" w:author="Lauren Harrison" w:date="2021-04-17T11:25:00Z">
            <w:trPr>
              <w:jc w:val="center"/>
            </w:trPr>
          </w:trPrChange>
        </w:trPr>
        <w:tc>
          <w:tcPr>
            <w:tcW w:w="1356" w:type="dxa"/>
            <w:tcBorders>
              <w:left w:val="nil"/>
              <w:right w:val="nil"/>
            </w:tcBorders>
            <w:tcPrChange w:id="1297" w:author="Lauren Harrison" w:date="2021-04-17T11:25:00Z">
              <w:tcPr>
                <w:tcW w:w="1356" w:type="dxa"/>
              </w:tcPr>
            </w:tcPrChange>
          </w:tcPr>
          <w:p w14:paraId="5D1EA20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Borders>
              <w:left w:val="nil"/>
              <w:right w:val="nil"/>
            </w:tcBorders>
            <w:tcPrChange w:id="1298" w:author="Lauren Harrison" w:date="2021-04-17T11:25:00Z">
              <w:tcPr>
                <w:tcW w:w="1254" w:type="dxa"/>
              </w:tcPr>
            </w:tcPrChange>
          </w:tcPr>
          <w:p w14:paraId="7B3A42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-0.40</w:t>
            </w:r>
          </w:p>
        </w:tc>
        <w:tc>
          <w:tcPr>
            <w:tcW w:w="1076" w:type="dxa"/>
            <w:tcBorders>
              <w:left w:val="nil"/>
              <w:right w:val="nil"/>
            </w:tcBorders>
            <w:tcPrChange w:id="1299" w:author="Lauren Harrison" w:date="2021-04-17T11:25:00Z">
              <w:tcPr>
                <w:tcW w:w="1076" w:type="dxa"/>
              </w:tcPr>
            </w:tcPrChange>
          </w:tcPr>
          <w:p w14:paraId="050D7A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-0.91, 0.11</w:t>
            </w:r>
          </w:p>
        </w:tc>
        <w:tc>
          <w:tcPr>
            <w:tcW w:w="1260" w:type="dxa"/>
            <w:tcBorders>
              <w:left w:val="nil"/>
              <w:right w:val="nil"/>
            </w:tcBorders>
            <w:tcPrChange w:id="1300" w:author="Lauren Harrison" w:date="2021-04-17T11:25:00Z">
              <w:tcPr>
                <w:tcW w:w="1260" w:type="dxa"/>
              </w:tcPr>
            </w:tcPrChange>
          </w:tcPr>
          <w:p w14:paraId="7131C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w:t>
            </w:r>
          </w:p>
        </w:tc>
        <w:tc>
          <w:tcPr>
            <w:tcW w:w="825" w:type="dxa"/>
            <w:tcBorders>
              <w:left w:val="nil"/>
              <w:right w:val="nil"/>
            </w:tcBorders>
            <w:tcPrChange w:id="1301" w:author="Lauren Harrison" w:date="2021-04-17T11:25:00Z">
              <w:tcPr>
                <w:tcW w:w="825" w:type="dxa"/>
              </w:tcPr>
            </w:tcPrChange>
          </w:tcPr>
          <w:p w14:paraId="1EB5282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Borders>
              <w:left w:val="nil"/>
              <w:right w:val="nil"/>
            </w:tcBorders>
            <w:tcPrChange w:id="1302" w:author="Lauren Harrison" w:date="2021-04-17T11:25:00Z">
              <w:tcPr>
                <w:tcW w:w="1162" w:type="dxa"/>
              </w:tcPr>
            </w:tcPrChange>
          </w:tcPr>
          <w:p w14:paraId="26D154B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-0.11, 0.24</w:t>
            </w:r>
          </w:p>
        </w:tc>
        <w:tc>
          <w:tcPr>
            <w:tcW w:w="938" w:type="dxa"/>
            <w:tcBorders>
              <w:left w:val="nil"/>
              <w:right w:val="nil"/>
            </w:tcBorders>
            <w:tcPrChange w:id="1303" w:author="Lauren Harrison" w:date="2021-04-17T11:25:00Z">
              <w:tcPr>
                <w:tcW w:w="938" w:type="dxa"/>
              </w:tcPr>
            </w:tcPrChange>
          </w:tcPr>
          <w:p w14:paraId="47AC3C2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w:t>
            </w:r>
          </w:p>
        </w:tc>
        <w:tc>
          <w:tcPr>
            <w:tcW w:w="806" w:type="dxa"/>
            <w:tcBorders>
              <w:left w:val="nil"/>
              <w:right w:val="nil"/>
            </w:tcBorders>
            <w:tcPrChange w:id="1304" w:author="Lauren Harrison" w:date="2021-04-17T11:25:00Z">
              <w:tcPr>
                <w:tcW w:w="806" w:type="dxa"/>
              </w:tcPr>
            </w:tcPrChange>
          </w:tcPr>
          <w:p w14:paraId="358BD9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29</w:t>
            </w:r>
          </w:p>
        </w:tc>
        <w:tc>
          <w:tcPr>
            <w:tcW w:w="759" w:type="dxa"/>
            <w:tcBorders>
              <w:left w:val="nil"/>
              <w:right w:val="nil"/>
            </w:tcBorders>
            <w:tcPrChange w:id="1305" w:author="Lauren Harrison" w:date="2021-04-17T11:25:00Z">
              <w:tcPr>
                <w:tcW w:w="759" w:type="dxa"/>
              </w:tcPr>
            </w:tcPrChange>
          </w:tcPr>
          <w:p w14:paraId="511141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c>
          <w:tcPr>
            <w:tcW w:w="770" w:type="dxa"/>
            <w:tcBorders>
              <w:left w:val="nil"/>
              <w:right w:val="nil"/>
            </w:tcBorders>
            <w:tcPrChange w:id="1306" w:author="Lauren Harrison" w:date="2021-04-17T11:25:00Z">
              <w:tcPr>
                <w:tcW w:w="770" w:type="dxa"/>
              </w:tcPr>
            </w:tcPrChange>
          </w:tcPr>
          <w:p w14:paraId="1DFE233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23591504" w14:textId="77777777" w:rsidTr="009412A6">
        <w:trPr>
          <w:jc w:val="center"/>
          <w:trPrChange w:id="1307" w:author="Lauren Harrison" w:date="2021-04-17T11:25:00Z">
            <w:trPr>
              <w:jc w:val="center"/>
            </w:trPr>
          </w:trPrChange>
        </w:trPr>
        <w:tc>
          <w:tcPr>
            <w:tcW w:w="7871" w:type="dxa"/>
            <w:gridSpan w:val="7"/>
            <w:tcBorders>
              <w:left w:val="nil"/>
              <w:right w:val="nil"/>
            </w:tcBorders>
            <w:tcPrChange w:id="1308" w:author="Lauren Harrison" w:date="2021-04-17T11:25:00Z">
              <w:tcPr>
                <w:tcW w:w="7871" w:type="dxa"/>
                <w:gridSpan w:val="7"/>
              </w:tcPr>
            </w:tcPrChange>
          </w:tcPr>
          <w:p w14:paraId="4C7D79CD"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806" w:type="dxa"/>
            <w:tcBorders>
              <w:left w:val="nil"/>
              <w:right w:val="nil"/>
            </w:tcBorders>
            <w:tcPrChange w:id="1309" w:author="Lauren Harrison" w:date="2021-04-17T11:25:00Z">
              <w:tcPr>
                <w:tcW w:w="806" w:type="dxa"/>
              </w:tcPr>
            </w:tcPrChange>
          </w:tcPr>
          <w:p w14:paraId="04B694E1"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310" w:author="Lauren Harrison" w:date="2021-04-17T11:25:00Z">
              <w:tcPr>
                <w:tcW w:w="759" w:type="dxa"/>
              </w:tcPr>
            </w:tcPrChange>
          </w:tcPr>
          <w:p w14:paraId="6B7A2253"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311" w:author="Lauren Harrison" w:date="2021-04-17T11:25:00Z">
              <w:tcPr>
                <w:tcW w:w="770" w:type="dxa"/>
              </w:tcPr>
            </w:tcPrChange>
          </w:tcPr>
          <w:p w14:paraId="4783B8E5"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6C4C5CF4" w14:textId="77777777" w:rsidTr="009412A6">
        <w:trPr>
          <w:jc w:val="center"/>
          <w:trPrChange w:id="1312" w:author="Lauren Harrison" w:date="2021-04-17T11:25:00Z">
            <w:trPr>
              <w:jc w:val="center"/>
            </w:trPr>
          </w:trPrChange>
        </w:trPr>
        <w:tc>
          <w:tcPr>
            <w:tcW w:w="7871" w:type="dxa"/>
            <w:gridSpan w:val="7"/>
            <w:tcBorders>
              <w:left w:val="nil"/>
              <w:right w:val="nil"/>
            </w:tcBorders>
            <w:tcPrChange w:id="1313" w:author="Lauren Harrison" w:date="2021-04-17T11:25:00Z">
              <w:tcPr>
                <w:tcW w:w="7871" w:type="dxa"/>
                <w:gridSpan w:val="7"/>
              </w:tcPr>
            </w:tcPrChange>
          </w:tcPr>
          <w:p w14:paraId="2B87FC8B"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Invertebrates</w:t>
            </w:r>
          </w:p>
        </w:tc>
        <w:tc>
          <w:tcPr>
            <w:tcW w:w="806" w:type="dxa"/>
            <w:tcBorders>
              <w:left w:val="nil"/>
              <w:right w:val="nil"/>
            </w:tcBorders>
            <w:tcPrChange w:id="1314" w:author="Lauren Harrison" w:date="2021-04-17T11:25:00Z">
              <w:tcPr>
                <w:tcW w:w="806" w:type="dxa"/>
              </w:tcPr>
            </w:tcPrChange>
          </w:tcPr>
          <w:p w14:paraId="1AF01BEB"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59" w:type="dxa"/>
            <w:tcBorders>
              <w:left w:val="nil"/>
              <w:right w:val="nil"/>
            </w:tcBorders>
            <w:tcPrChange w:id="1315" w:author="Lauren Harrison" w:date="2021-04-17T11:25:00Z">
              <w:tcPr>
                <w:tcW w:w="759" w:type="dxa"/>
              </w:tcPr>
            </w:tcPrChange>
          </w:tcPr>
          <w:p w14:paraId="086BBB6D"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770" w:type="dxa"/>
            <w:tcBorders>
              <w:left w:val="nil"/>
              <w:right w:val="nil"/>
            </w:tcBorders>
            <w:tcPrChange w:id="1316" w:author="Lauren Harrison" w:date="2021-04-17T11:25:00Z">
              <w:tcPr>
                <w:tcW w:w="770" w:type="dxa"/>
              </w:tcPr>
            </w:tcPrChange>
          </w:tcPr>
          <w:p w14:paraId="2801E8CA" w14:textId="77777777" w:rsidR="00B47579" w:rsidRPr="00AD5FAB" w:rsidRDefault="00B47579" w:rsidP="00B47579">
            <w:pPr>
              <w:spacing w:line="276" w:lineRule="auto"/>
              <w:rPr>
                <w:rFonts w:ascii="Times New Roman" w:hAnsi="Times New Roman"/>
                <w:b/>
                <w:i/>
                <w:color w:val="000000" w:themeColor="text1"/>
                <w:sz w:val="18"/>
                <w:szCs w:val="18"/>
              </w:rPr>
            </w:pPr>
          </w:p>
        </w:tc>
      </w:tr>
      <w:tr w:rsidR="00B47579" w:rsidRPr="00AD5FAB" w14:paraId="78A67198" w14:textId="77777777" w:rsidTr="009412A6">
        <w:trPr>
          <w:jc w:val="center"/>
          <w:trPrChange w:id="1317" w:author="Lauren Harrison" w:date="2021-04-17T11:25:00Z">
            <w:trPr>
              <w:jc w:val="center"/>
            </w:trPr>
          </w:trPrChange>
        </w:trPr>
        <w:tc>
          <w:tcPr>
            <w:tcW w:w="1356" w:type="dxa"/>
            <w:tcBorders>
              <w:left w:val="nil"/>
              <w:right w:val="nil"/>
            </w:tcBorders>
            <w:tcPrChange w:id="1318" w:author="Lauren Harrison" w:date="2021-04-17T11:25:00Z">
              <w:tcPr>
                <w:tcW w:w="1356" w:type="dxa"/>
              </w:tcPr>
            </w:tcPrChange>
          </w:tcPr>
          <w:p w14:paraId="4896F91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1254" w:type="dxa"/>
            <w:tcBorders>
              <w:left w:val="nil"/>
              <w:right w:val="nil"/>
            </w:tcBorders>
            <w:tcPrChange w:id="1319" w:author="Lauren Harrison" w:date="2021-04-17T11:25:00Z">
              <w:tcPr>
                <w:tcW w:w="1254" w:type="dxa"/>
              </w:tcPr>
            </w:tcPrChange>
          </w:tcPr>
          <w:p w14:paraId="62DF02A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w:t>
            </w:r>
          </w:p>
        </w:tc>
        <w:tc>
          <w:tcPr>
            <w:tcW w:w="1076" w:type="dxa"/>
            <w:tcBorders>
              <w:left w:val="nil"/>
              <w:right w:val="nil"/>
            </w:tcBorders>
            <w:tcPrChange w:id="1320" w:author="Lauren Harrison" w:date="2021-04-17T11:25:00Z">
              <w:tcPr>
                <w:tcW w:w="1076" w:type="dxa"/>
              </w:tcPr>
            </w:tcPrChange>
          </w:tcPr>
          <w:p w14:paraId="2076BBC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-0.04, 0.70</w:t>
            </w:r>
          </w:p>
        </w:tc>
        <w:tc>
          <w:tcPr>
            <w:tcW w:w="1260" w:type="dxa"/>
            <w:tcBorders>
              <w:left w:val="nil"/>
              <w:right w:val="nil"/>
            </w:tcBorders>
            <w:tcPrChange w:id="1321" w:author="Lauren Harrison" w:date="2021-04-17T11:25:00Z">
              <w:tcPr>
                <w:tcW w:w="1260" w:type="dxa"/>
              </w:tcPr>
            </w:tcPrChange>
          </w:tcPr>
          <w:p w14:paraId="060FAB9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825" w:type="dxa"/>
            <w:tcBorders>
              <w:left w:val="nil"/>
              <w:right w:val="nil"/>
            </w:tcBorders>
            <w:tcPrChange w:id="1322" w:author="Lauren Harrison" w:date="2021-04-17T11:25:00Z">
              <w:tcPr>
                <w:tcW w:w="825" w:type="dxa"/>
              </w:tcPr>
            </w:tcPrChange>
          </w:tcPr>
          <w:p w14:paraId="2235E2C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62" w:type="dxa"/>
            <w:tcBorders>
              <w:left w:val="nil"/>
              <w:right w:val="nil"/>
            </w:tcBorders>
            <w:tcPrChange w:id="1323" w:author="Lauren Harrison" w:date="2021-04-17T11:25:00Z">
              <w:tcPr>
                <w:tcW w:w="1162" w:type="dxa"/>
              </w:tcPr>
            </w:tcPrChange>
          </w:tcPr>
          <w:p w14:paraId="084A6F0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-0.19, 0.08</w:t>
            </w:r>
          </w:p>
        </w:tc>
        <w:tc>
          <w:tcPr>
            <w:tcW w:w="938" w:type="dxa"/>
            <w:tcBorders>
              <w:left w:val="nil"/>
              <w:right w:val="nil"/>
            </w:tcBorders>
            <w:tcPrChange w:id="1324" w:author="Lauren Harrison" w:date="2021-04-17T11:25:00Z">
              <w:tcPr>
                <w:tcW w:w="938" w:type="dxa"/>
              </w:tcPr>
            </w:tcPrChange>
          </w:tcPr>
          <w:p w14:paraId="2A91F48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806" w:type="dxa"/>
            <w:tcBorders>
              <w:left w:val="nil"/>
              <w:right w:val="nil"/>
            </w:tcBorders>
            <w:tcPrChange w:id="1325" w:author="Lauren Harrison" w:date="2021-04-17T11:25:00Z">
              <w:tcPr>
                <w:tcW w:w="806" w:type="dxa"/>
              </w:tcPr>
            </w:tcPrChange>
          </w:tcPr>
          <w:p w14:paraId="3C5E8D2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166</w:t>
            </w:r>
          </w:p>
        </w:tc>
        <w:tc>
          <w:tcPr>
            <w:tcW w:w="759" w:type="dxa"/>
            <w:tcBorders>
              <w:left w:val="nil"/>
              <w:right w:val="nil"/>
            </w:tcBorders>
            <w:tcPrChange w:id="1326" w:author="Lauren Harrison" w:date="2021-04-17T11:25:00Z">
              <w:tcPr>
                <w:tcW w:w="759" w:type="dxa"/>
              </w:tcPr>
            </w:tcPrChange>
          </w:tcPr>
          <w:p w14:paraId="1258D3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w:t>
            </w:r>
          </w:p>
        </w:tc>
        <w:tc>
          <w:tcPr>
            <w:tcW w:w="770" w:type="dxa"/>
            <w:tcBorders>
              <w:left w:val="nil"/>
              <w:right w:val="nil"/>
            </w:tcBorders>
            <w:tcPrChange w:id="1327" w:author="Lauren Harrison" w:date="2021-04-17T11:25:00Z">
              <w:tcPr>
                <w:tcW w:w="770" w:type="dxa"/>
              </w:tcPr>
            </w:tcPrChange>
          </w:tcPr>
          <w:p w14:paraId="74AF00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w:t>
            </w:r>
          </w:p>
        </w:tc>
      </w:tr>
      <w:tr w:rsidR="00B47579" w:rsidRPr="00AD5FAB" w14:paraId="26D7D85F" w14:textId="77777777" w:rsidTr="009412A6">
        <w:trPr>
          <w:jc w:val="center"/>
          <w:trPrChange w:id="1328" w:author="Lauren Harrison" w:date="2021-04-17T11:25:00Z">
            <w:trPr>
              <w:jc w:val="center"/>
            </w:trPr>
          </w:trPrChange>
        </w:trPr>
        <w:tc>
          <w:tcPr>
            <w:tcW w:w="1356" w:type="dxa"/>
            <w:tcBorders>
              <w:left w:val="nil"/>
              <w:right w:val="nil"/>
            </w:tcBorders>
            <w:tcPrChange w:id="1329" w:author="Lauren Harrison" w:date="2021-04-17T11:25:00Z">
              <w:tcPr>
                <w:tcW w:w="1356" w:type="dxa"/>
              </w:tcPr>
            </w:tcPrChange>
          </w:tcPr>
          <w:p w14:paraId="2460DDB7"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Aggression</w:t>
            </w:r>
          </w:p>
        </w:tc>
        <w:tc>
          <w:tcPr>
            <w:tcW w:w="1254" w:type="dxa"/>
            <w:tcBorders>
              <w:left w:val="nil"/>
              <w:right w:val="nil"/>
            </w:tcBorders>
            <w:tcPrChange w:id="1330" w:author="Lauren Harrison" w:date="2021-04-17T11:25:00Z">
              <w:tcPr>
                <w:tcW w:w="1254" w:type="dxa"/>
              </w:tcPr>
            </w:tcPrChange>
          </w:tcPr>
          <w:p w14:paraId="332674F2"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0.35</w:t>
            </w:r>
          </w:p>
        </w:tc>
        <w:tc>
          <w:tcPr>
            <w:tcW w:w="1076" w:type="dxa"/>
            <w:tcBorders>
              <w:left w:val="nil"/>
              <w:right w:val="nil"/>
            </w:tcBorders>
            <w:tcPrChange w:id="1331" w:author="Lauren Harrison" w:date="2021-04-17T11:25:00Z">
              <w:tcPr>
                <w:tcW w:w="1076" w:type="dxa"/>
              </w:tcPr>
            </w:tcPrChange>
          </w:tcPr>
          <w:p w14:paraId="65613BF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-0.36, 1.06</w:t>
            </w:r>
          </w:p>
        </w:tc>
        <w:tc>
          <w:tcPr>
            <w:tcW w:w="1260" w:type="dxa"/>
            <w:tcBorders>
              <w:left w:val="nil"/>
              <w:right w:val="nil"/>
            </w:tcBorders>
            <w:tcPrChange w:id="1332" w:author="Lauren Harrison" w:date="2021-04-17T11:25:00Z">
              <w:tcPr>
                <w:tcW w:w="1260" w:type="dxa"/>
              </w:tcPr>
            </w:tcPrChange>
          </w:tcPr>
          <w:p w14:paraId="5E4704BE"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0.33</w:t>
            </w:r>
          </w:p>
        </w:tc>
        <w:tc>
          <w:tcPr>
            <w:tcW w:w="825" w:type="dxa"/>
            <w:tcBorders>
              <w:left w:val="nil"/>
              <w:right w:val="nil"/>
            </w:tcBorders>
            <w:tcPrChange w:id="1333" w:author="Lauren Harrison" w:date="2021-04-17T11:25:00Z">
              <w:tcPr>
                <w:tcW w:w="825" w:type="dxa"/>
              </w:tcPr>
            </w:tcPrChange>
          </w:tcPr>
          <w:p w14:paraId="658DD0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0.17</w:t>
            </w:r>
          </w:p>
        </w:tc>
        <w:tc>
          <w:tcPr>
            <w:tcW w:w="1162" w:type="dxa"/>
            <w:tcBorders>
              <w:left w:val="nil"/>
              <w:right w:val="nil"/>
            </w:tcBorders>
            <w:tcPrChange w:id="1334" w:author="Lauren Harrison" w:date="2021-04-17T11:25:00Z">
              <w:tcPr>
                <w:tcW w:w="1162" w:type="dxa"/>
              </w:tcPr>
            </w:tcPrChange>
          </w:tcPr>
          <w:p w14:paraId="0C912C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-0.10, 0.43</w:t>
            </w:r>
          </w:p>
        </w:tc>
        <w:tc>
          <w:tcPr>
            <w:tcW w:w="938" w:type="dxa"/>
            <w:tcBorders>
              <w:left w:val="nil"/>
              <w:right w:val="nil"/>
            </w:tcBorders>
            <w:tcPrChange w:id="1335" w:author="Lauren Harrison" w:date="2021-04-17T11:25:00Z">
              <w:tcPr>
                <w:tcW w:w="938" w:type="dxa"/>
              </w:tcPr>
            </w:tcPrChange>
          </w:tcPr>
          <w:p w14:paraId="386EDCD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0.22</w:t>
            </w:r>
          </w:p>
        </w:tc>
        <w:tc>
          <w:tcPr>
            <w:tcW w:w="806" w:type="dxa"/>
            <w:tcBorders>
              <w:left w:val="nil"/>
              <w:right w:val="nil"/>
            </w:tcBorders>
            <w:tcPrChange w:id="1336" w:author="Lauren Harrison" w:date="2021-04-17T11:25:00Z">
              <w:tcPr>
                <w:tcW w:w="806" w:type="dxa"/>
              </w:tcPr>
            </w:tcPrChange>
          </w:tcPr>
          <w:p w14:paraId="101B70E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35</w:t>
            </w:r>
          </w:p>
        </w:tc>
        <w:tc>
          <w:tcPr>
            <w:tcW w:w="759" w:type="dxa"/>
            <w:tcBorders>
              <w:left w:val="nil"/>
              <w:right w:val="nil"/>
            </w:tcBorders>
            <w:tcPrChange w:id="1337" w:author="Lauren Harrison" w:date="2021-04-17T11:25:00Z">
              <w:tcPr>
                <w:tcW w:w="759" w:type="dxa"/>
              </w:tcPr>
            </w:tcPrChange>
          </w:tcPr>
          <w:p w14:paraId="07C6783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w:t>
            </w:r>
          </w:p>
        </w:tc>
        <w:tc>
          <w:tcPr>
            <w:tcW w:w="770" w:type="dxa"/>
            <w:tcBorders>
              <w:left w:val="nil"/>
              <w:right w:val="nil"/>
            </w:tcBorders>
            <w:tcPrChange w:id="1338" w:author="Lauren Harrison" w:date="2021-04-17T11:25:00Z">
              <w:tcPr>
                <w:tcW w:w="770" w:type="dxa"/>
              </w:tcPr>
            </w:tcPrChange>
          </w:tcPr>
          <w:p w14:paraId="63FE1E2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026ADA41" w14:textId="77777777" w:rsidTr="009412A6">
        <w:trPr>
          <w:jc w:val="center"/>
          <w:trPrChange w:id="1339" w:author="Lauren Harrison" w:date="2021-04-17T11:25:00Z">
            <w:trPr>
              <w:jc w:val="center"/>
            </w:trPr>
          </w:trPrChange>
        </w:trPr>
        <w:tc>
          <w:tcPr>
            <w:tcW w:w="1356" w:type="dxa"/>
            <w:tcBorders>
              <w:left w:val="nil"/>
              <w:right w:val="nil"/>
            </w:tcBorders>
            <w:tcPrChange w:id="1340" w:author="Lauren Harrison" w:date="2021-04-17T11:25:00Z">
              <w:tcPr>
                <w:tcW w:w="1356" w:type="dxa"/>
              </w:tcPr>
            </w:tcPrChange>
          </w:tcPr>
          <w:p w14:paraId="4194874F"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Boldness</w:t>
            </w:r>
          </w:p>
        </w:tc>
        <w:tc>
          <w:tcPr>
            <w:tcW w:w="1254" w:type="dxa"/>
            <w:tcBorders>
              <w:left w:val="nil"/>
              <w:right w:val="nil"/>
            </w:tcBorders>
            <w:tcPrChange w:id="1341" w:author="Lauren Harrison" w:date="2021-04-17T11:25:00Z">
              <w:tcPr>
                <w:tcW w:w="1254" w:type="dxa"/>
              </w:tcPr>
            </w:tcPrChange>
          </w:tcPr>
          <w:p w14:paraId="7A17B085"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0.31</w:t>
            </w:r>
          </w:p>
        </w:tc>
        <w:tc>
          <w:tcPr>
            <w:tcW w:w="1076" w:type="dxa"/>
            <w:tcBorders>
              <w:left w:val="nil"/>
              <w:right w:val="nil"/>
            </w:tcBorders>
            <w:tcPrChange w:id="1342" w:author="Lauren Harrison" w:date="2021-04-17T11:25:00Z">
              <w:tcPr>
                <w:tcW w:w="1076" w:type="dxa"/>
              </w:tcPr>
            </w:tcPrChange>
          </w:tcPr>
          <w:p w14:paraId="79DBE1D0"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-0.05, 0.67</w:t>
            </w:r>
          </w:p>
        </w:tc>
        <w:tc>
          <w:tcPr>
            <w:tcW w:w="1260" w:type="dxa"/>
            <w:tcBorders>
              <w:left w:val="nil"/>
              <w:right w:val="nil"/>
            </w:tcBorders>
            <w:tcPrChange w:id="1343" w:author="Lauren Harrison" w:date="2021-04-17T11:25:00Z">
              <w:tcPr>
                <w:tcW w:w="1260" w:type="dxa"/>
              </w:tcPr>
            </w:tcPrChange>
          </w:tcPr>
          <w:p w14:paraId="0372E060"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0.09</w:t>
            </w:r>
          </w:p>
        </w:tc>
        <w:tc>
          <w:tcPr>
            <w:tcW w:w="825" w:type="dxa"/>
            <w:tcBorders>
              <w:left w:val="nil"/>
              <w:right w:val="nil"/>
            </w:tcBorders>
            <w:tcPrChange w:id="1344" w:author="Lauren Harrison" w:date="2021-04-17T11:25:00Z">
              <w:tcPr>
                <w:tcW w:w="825" w:type="dxa"/>
              </w:tcPr>
            </w:tcPrChange>
          </w:tcPr>
          <w:p w14:paraId="6916876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162" w:type="dxa"/>
            <w:tcBorders>
              <w:left w:val="nil"/>
              <w:right w:val="nil"/>
            </w:tcBorders>
            <w:tcPrChange w:id="1345" w:author="Lauren Harrison" w:date="2021-04-17T11:25:00Z">
              <w:tcPr>
                <w:tcW w:w="1162" w:type="dxa"/>
              </w:tcPr>
            </w:tcPrChange>
          </w:tcPr>
          <w:p w14:paraId="20568EE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-0.16, 0.08</w:t>
            </w:r>
          </w:p>
        </w:tc>
        <w:tc>
          <w:tcPr>
            <w:tcW w:w="938" w:type="dxa"/>
            <w:tcBorders>
              <w:left w:val="nil"/>
              <w:right w:val="nil"/>
            </w:tcBorders>
            <w:tcPrChange w:id="1346" w:author="Lauren Harrison" w:date="2021-04-17T11:25:00Z">
              <w:tcPr>
                <w:tcW w:w="938" w:type="dxa"/>
              </w:tcPr>
            </w:tcPrChange>
          </w:tcPr>
          <w:p w14:paraId="33B43A9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06" w:type="dxa"/>
            <w:tcBorders>
              <w:left w:val="nil"/>
              <w:right w:val="nil"/>
            </w:tcBorders>
            <w:tcPrChange w:id="1347" w:author="Lauren Harrison" w:date="2021-04-17T11:25:00Z">
              <w:tcPr>
                <w:tcW w:w="806" w:type="dxa"/>
              </w:tcPr>
            </w:tcPrChange>
          </w:tcPr>
          <w:p w14:paraId="2439499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161</w:t>
            </w:r>
          </w:p>
        </w:tc>
        <w:tc>
          <w:tcPr>
            <w:tcW w:w="759" w:type="dxa"/>
            <w:tcBorders>
              <w:left w:val="nil"/>
              <w:right w:val="nil"/>
            </w:tcBorders>
            <w:tcPrChange w:id="1348" w:author="Lauren Harrison" w:date="2021-04-17T11:25:00Z">
              <w:tcPr>
                <w:tcW w:w="759" w:type="dxa"/>
              </w:tcPr>
            </w:tcPrChange>
          </w:tcPr>
          <w:p w14:paraId="44C8F4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770" w:type="dxa"/>
            <w:tcBorders>
              <w:left w:val="nil"/>
              <w:right w:val="nil"/>
            </w:tcBorders>
            <w:tcPrChange w:id="1349" w:author="Lauren Harrison" w:date="2021-04-17T11:25:00Z">
              <w:tcPr>
                <w:tcW w:w="770" w:type="dxa"/>
              </w:tcPr>
            </w:tcPrChange>
          </w:tcPr>
          <w:p w14:paraId="6C5134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r>
      <w:tr w:rsidR="00B47579" w:rsidRPr="00AD5FAB" w14:paraId="3986E529" w14:textId="77777777" w:rsidTr="009412A6">
        <w:trPr>
          <w:jc w:val="center"/>
          <w:trPrChange w:id="1350" w:author="Lauren Harrison" w:date="2021-04-17T11:25:00Z">
            <w:trPr>
              <w:jc w:val="center"/>
            </w:trPr>
          </w:trPrChange>
        </w:trPr>
        <w:tc>
          <w:tcPr>
            <w:tcW w:w="1356" w:type="dxa"/>
            <w:tcBorders>
              <w:left w:val="nil"/>
              <w:right w:val="nil"/>
            </w:tcBorders>
            <w:tcPrChange w:id="1351" w:author="Lauren Harrison" w:date="2021-04-17T11:25:00Z">
              <w:tcPr>
                <w:tcW w:w="1356" w:type="dxa"/>
              </w:tcPr>
            </w:tcPrChange>
          </w:tcPr>
          <w:p w14:paraId="5843AB5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1254" w:type="dxa"/>
            <w:tcBorders>
              <w:left w:val="nil"/>
              <w:right w:val="nil"/>
            </w:tcBorders>
            <w:tcPrChange w:id="1352" w:author="Lauren Harrison" w:date="2021-04-17T11:25:00Z">
              <w:tcPr>
                <w:tcW w:w="1254" w:type="dxa"/>
              </w:tcPr>
            </w:tcPrChange>
          </w:tcPr>
          <w:p w14:paraId="3710ACC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076" w:type="dxa"/>
            <w:tcBorders>
              <w:left w:val="nil"/>
              <w:right w:val="nil"/>
            </w:tcBorders>
            <w:tcPrChange w:id="1353" w:author="Lauren Harrison" w:date="2021-04-17T11:25:00Z">
              <w:tcPr>
                <w:tcW w:w="1076" w:type="dxa"/>
              </w:tcPr>
            </w:tcPrChange>
          </w:tcPr>
          <w:p w14:paraId="15C22BE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-0.44, 0.45</w:t>
            </w:r>
          </w:p>
        </w:tc>
        <w:tc>
          <w:tcPr>
            <w:tcW w:w="1260" w:type="dxa"/>
            <w:tcBorders>
              <w:left w:val="nil"/>
              <w:right w:val="nil"/>
            </w:tcBorders>
            <w:tcPrChange w:id="1354" w:author="Lauren Harrison" w:date="2021-04-17T11:25:00Z">
              <w:tcPr>
                <w:tcW w:w="1260" w:type="dxa"/>
              </w:tcPr>
            </w:tcPrChange>
          </w:tcPr>
          <w:p w14:paraId="551B51A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0.98</w:t>
            </w:r>
          </w:p>
        </w:tc>
        <w:tc>
          <w:tcPr>
            <w:tcW w:w="825" w:type="dxa"/>
            <w:tcBorders>
              <w:left w:val="nil"/>
              <w:right w:val="nil"/>
            </w:tcBorders>
            <w:tcPrChange w:id="1355" w:author="Lauren Harrison" w:date="2021-04-17T11:25:00Z">
              <w:tcPr>
                <w:tcW w:w="825" w:type="dxa"/>
              </w:tcPr>
            </w:tcPrChange>
          </w:tcPr>
          <w:p w14:paraId="14183C8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162" w:type="dxa"/>
            <w:tcBorders>
              <w:left w:val="nil"/>
              <w:right w:val="nil"/>
            </w:tcBorders>
            <w:tcPrChange w:id="1356" w:author="Lauren Harrison" w:date="2021-04-17T11:25:00Z">
              <w:tcPr>
                <w:tcW w:w="1162" w:type="dxa"/>
              </w:tcPr>
            </w:tcPrChange>
          </w:tcPr>
          <w:p w14:paraId="00D5C34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-0.12, 0.26</w:t>
            </w:r>
          </w:p>
        </w:tc>
        <w:tc>
          <w:tcPr>
            <w:tcW w:w="938" w:type="dxa"/>
            <w:tcBorders>
              <w:left w:val="nil"/>
              <w:right w:val="nil"/>
            </w:tcBorders>
            <w:tcPrChange w:id="1357" w:author="Lauren Harrison" w:date="2021-04-17T11:25:00Z">
              <w:tcPr>
                <w:tcW w:w="938" w:type="dxa"/>
              </w:tcPr>
            </w:tcPrChange>
          </w:tcPr>
          <w:p w14:paraId="23B07CC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w:t>
            </w:r>
          </w:p>
        </w:tc>
        <w:tc>
          <w:tcPr>
            <w:tcW w:w="806" w:type="dxa"/>
            <w:tcBorders>
              <w:left w:val="nil"/>
              <w:right w:val="nil"/>
            </w:tcBorders>
            <w:tcPrChange w:id="1358" w:author="Lauren Harrison" w:date="2021-04-17T11:25:00Z">
              <w:tcPr>
                <w:tcW w:w="806" w:type="dxa"/>
              </w:tcPr>
            </w:tcPrChange>
          </w:tcPr>
          <w:p w14:paraId="44AF311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54</w:t>
            </w:r>
          </w:p>
        </w:tc>
        <w:tc>
          <w:tcPr>
            <w:tcW w:w="759" w:type="dxa"/>
            <w:tcBorders>
              <w:left w:val="nil"/>
              <w:right w:val="nil"/>
            </w:tcBorders>
            <w:tcPrChange w:id="1359" w:author="Lauren Harrison" w:date="2021-04-17T11:25:00Z">
              <w:tcPr>
                <w:tcW w:w="759" w:type="dxa"/>
              </w:tcPr>
            </w:tcPrChange>
          </w:tcPr>
          <w:p w14:paraId="0FFBF69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w:t>
            </w:r>
          </w:p>
        </w:tc>
        <w:tc>
          <w:tcPr>
            <w:tcW w:w="770" w:type="dxa"/>
            <w:tcBorders>
              <w:left w:val="nil"/>
              <w:right w:val="nil"/>
            </w:tcBorders>
            <w:tcPrChange w:id="1360" w:author="Lauren Harrison" w:date="2021-04-17T11:25:00Z">
              <w:tcPr>
                <w:tcW w:w="770" w:type="dxa"/>
              </w:tcPr>
            </w:tcPrChange>
          </w:tcPr>
          <w:p w14:paraId="502F16B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r>
      <w:tr w:rsidR="00B47579" w:rsidRPr="00AD5FAB" w14:paraId="5E0AD0A1" w14:textId="77777777" w:rsidTr="009412A6">
        <w:trPr>
          <w:jc w:val="center"/>
          <w:trPrChange w:id="1361" w:author="Lauren Harrison" w:date="2021-04-17T11:25:00Z">
            <w:trPr>
              <w:jc w:val="center"/>
            </w:trPr>
          </w:trPrChange>
        </w:trPr>
        <w:tc>
          <w:tcPr>
            <w:tcW w:w="1356" w:type="dxa"/>
            <w:tcBorders>
              <w:left w:val="nil"/>
              <w:bottom w:val="single" w:sz="4" w:space="0" w:color="auto"/>
              <w:right w:val="nil"/>
            </w:tcBorders>
            <w:tcPrChange w:id="1362" w:author="Lauren Harrison" w:date="2021-04-17T11:25:00Z">
              <w:tcPr>
                <w:tcW w:w="1356" w:type="dxa"/>
              </w:tcPr>
            </w:tcPrChange>
          </w:tcPr>
          <w:p w14:paraId="071233B5"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Sociality</w:t>
            </w:r>
          </w:p>
        </w:tc>
        <w:tc>
          <w:tcPr>
            <w:tcW w:w="1254" w:type="dxa"/>
            <w:tcBorders>
              <w:left w:val="nil"/>
              <w:bottom w:val="single" w:sz="4" w:space="0" w:color="auto"/>
              <w:right w:val="nil"/>
            </w:tcBorders>
            <w:tcPrChange w:id="1363" w:author="Lauren Harrison" w:date="2021-04-17T11:25:00Z">
              <w:tcPr>
                <w:tcW w:w="1254" w:type="dxa"/>
              </w:tcPr>
            </w:tcPrChange>
          </w:tcPr>
          <w:p w14:paraId="60566A1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0.39</w:t>
            </w:r>
          </w:p>
        </w:tc>
        <w:tc>
          <w:tcPr>
            <w:tcW w:w="1076" w:type="dxa"/>
            <w:tcBorders>
              <w:left w:val="nil"/>
              <w:bottom w:val="single" w:sz="4" w:space="0" w:color="auto"/>
              <w:right w:val="nil"/>
            </w:tcBorders>
            <w:tcPrChange w:id="1364" w:author="Lauren Harrison" w:date="2021-04-17T11:25:00Z">
              <w:tcPr>
                <w:tcW w:w="1076" w:type="dxa"/>
              </w:tcPr>
            </w:tcPrChange>
          </w:tcPr>
          <w:p w14:paraId="6E31BFB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-0.38, 1.16</w:t>
            </w:r>
          </w:p>
        </w:tc>
        <w:tc>
          <w:tcPr>
            <w:tcW w:w="1260" w:type="dxa"/>
            <w:tcBorders>
              <w:left w:val="nil"/>
              <w:bottom w:val="single" w:sz="4" w:space="0" w:color="auto"/>
              <w:right w:val="nil"/>
            </w:tcBorders>
            <w:tcPrChange w:id="1365" w:author="Lauren Harrison" w:date="2021-04-17T11:25:00Z">
              <w:tcPr>
                <w:tcW w:w="1260" w:type="dxa"/>
              </w:tcPr>
            </w:tcPrChange>
          </w:tcPr>
          <w:p w14:paraId="0593A50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w:t>
            </w:r>
          </w:p>
        </w:tc>
        <w:tc>
          <w:tcPr>
            <w:tcW w:w="825" w:type="dxa"/>
            <w:tcBorders>
              <w:left w:val="nil"/>
              <w:bottom w:val="single" w:sz="4" w:space="0" w:color="auto"/>
              <w:right w:val="nil"/>
            </w:tcBorders>
            <w:tcPrChange w:id="1366" w:author="Lauren Harrison" w:date="2021-04-17T11:25:00Z">
              <w:tcPr>
                <w:tcW w:w="825" w:type="dxa"/>
              </w:tcPr>
            </w:tcPrChange>
          </w:tcPr>
          <w:p w14:paraId="0C2E81D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w:t>
            </w:r>
          </w:p>
        </w:tc>
        <w:tc>
          <w:tcPr>
            <w:tcW w:w="1162" w:type="dxa"/>
            <w:tcBorders>
              <w:left w:val="nil"/>
              <w:bottom w:val="single" w:sz="4" w:space="0" w:color="auto"/>
              <w:right w:val="nil"/>
            </w:tcBorders>
            <w:tcPrChange w:id="1367" w:author="Lauren Harrison" w:date="2021-04-17T11:25:00Z">
              <w:tcPr>
                <w:tcW w:w="1162" w:type="dxa"/>
              </w:tcPr>
            </w:tcPrChange>
          </w:tcPr>
          <w:p w14:paraId="6F36EFF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-0.14, 0.68</w:t>
            </w:r>
          </w:p>
        </w:tc>
        <w:tc>
          <w:tcPr>
            <w:tcW w:w="938" w:type="dxa"/>
            <w:tcBorders>
              <w:left w:val="nil"/>
              <w:bottom w:val="single" w:sz="4" w:space="0" w:color="auto"/>
              <w:right w:val="nil"/>
            </w:tcBorders>
            <w:tcPrChange w:id="1368" w:author="Lauren Harrison" w:date="2021-04-17T11:25:00Z">
              <w:tcPr>
                <w:tcW w:w="938" w:type="dxa"/>
              </w:tcPr>
            </w:tcPrChange>
          </w:tcPr>
          <w:p w14:paraId="29A0A3A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0.20</w:t>
            </w:r>
          </w:p>
        </w:tc>
        <w:tc>
          <w:tcPr>
            <w:tcW w:w="806" w:type="dxa"/>
            <w:tcBorders>
              <w:left w:val="nil"/>
              <w:bottom w:val="single" w:sz="4" w:space="0" w:color="auto"/>
              <w:right w:val="nil"/>
            </w:tcBorders>
            <w:tcPrChange w:id="1369" w:author="Lauren Harrison" w:date="2021-04-17T11:25:00Z">
              <w:tcPr>
                <w:tcW w:w="806" w:type="dxa"/>
              </w:tcPr>
            </w:tcPrChange>
          </w:tcPr>
          <w:p w14:paraId="12B4390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6</w:t>
            </w:r>
          </w:p>
        </w:tc>
        <w:tc>
          <w:tcPr>
            <w:tcW w:w="759" w:type="dxa"/>
            <w:tcBorders>
              <w:left w:val="nil"/>
              <w:bottom w:val="single" w:sz="4" w:space="0" w:color="auto"/>
              <w:right w:val="nil"/>
            </w:tcBorders>
            <w:tcPrChange w:id="1370" w:author="Lauren Harrison" w:date="2021-04-17T11:25:00Z">
              <w:tcPr>
                <w:tcW w:w="759" w:type="dxa"/>
              </w:tcPr>
            </w:tcPrChange>
          </w:tcPr>
          <w:p w14:paraId="26FCB42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w:t>
            </w:r>
          </w:p>
        </w:tc>
        <w:tc>
          <w:tcPr>
            <w:tcW w:w="770" w:type="dxa"/>
            <w:tcBorders>
              <w:left w:val="nil"/>
              <w:bottom w:val="single" w:sz="4" w:space="0" w:color="auto"/>
              <w:right w:val="nil"/>
            </w:tcBorders>
            <w:tcPrChange w:id="1371" w:author="Lauren Harrison" w:date="2021-04-17T11:25:00Z">
              <w:tcPr>
                <w:tcW w:w="770" w:type="dxa"/>
              </w:tcPr>
            </w:tcPrChange>
          </w:tcPr>
          <w:p w14:paraId="4799457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w:t>
            </w:r>
          </w:p>
        </w:tc>
      </w:tr>
    </w:tbl>
    <w:p w14:paraId="232341B7" w14:textId="740A305E"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5EE72A5" w14:textId="1D93C608"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4920F221" w14:textId="3E431E33"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2FEA4D97" w14:textId="77847478"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2F750679" w14:textId="30A8A8F4"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r>
        <w:rPr>
          <w:rFonts w:ascii="Times New Roman" w:hAnsi="Times New Roman" w:cs="Times New Roman"/>
          <w:b/>
          <w:bCs/>
        </w:rPr>
        <w:t xml:space="preserve">Table 3. </w:t>
      </w:r>
      <w:del w:id="1372" w:author="Lauren Harrison" w:date="2021-04-17T11:34:00Z">
        <w:r w:rsidDel="009C3635">
          <w:rPr>
            <w:rFonts w:ascii="Times New Roman" w:hAnsi="Times New Roman" w:cs="Times New Roman"/>
          </w:rPr>
          <w:delText xml:space="preserve">SSD </w:delText>
        </w:r>
      </w:del>
      <w:ins w:id="1373" w:author="Lauren Harrison" w:date="2021-04-17T11:34:00Z">
        <w:r w:rsidR="009C3635">
          <w:rPr>
            <w:rFonts w:ascii="Times New Roman" w:hAnsi="Times New Roman" w:cs="Times New Roman"/>
          </w:rPr>
          <w:t xml:space="preserve">Sexual size dimorphism (SSD) </w:t>
        </w:r>
      </w:ins>
      <w:r>
        <w:rPr>
          <w:rFonts w:ascii="Times New Roman" w:hAnsi="Times New Roman" w:cs="Times New Roman"/>
        </w:rPr>
        <w:t xml:space="preserve">explains sex differences in mean personality for two traits for mammals. Table shows subset analyses with personality trait type and SSD as moderator terms for four of the five taxonomic groups. Estimates highlighted in bold indicate significant differences </w:t>
      </w:r>
      <w:ins w:id="1374" w:author="Lauren Harrison" w:date="2021-04-17T11:35:00Z">
        <w:r w:rsidR="00BA4CD5" w:rsidRPr="00B47579">
          <w:rPr>
            <w:rFonts w:ascii="Times New Roman" w:hAnsi="Times New Roman" w:cs="Times New Roman"/>
          </w:rPr>
          <w:t>(</w:t>
        </w:r>
      </w:ins>
      <m:oMath>
        <m:r>
          <w:ins w:id="1375" w:author="Lauren Harrison" w:date="2021-04-17T11:35:00Z">
            <m:rPr>
              <m:sty m:val="bi"/>
            </m:rPr>
            <w:rPr>
              <w:rFonts w:ascii="Cambria Math" w:hAnsi="Cambria Math" w:cs="Times New Roman"/>
              <w:color w:val="000000" w:themeColor="text1"/>
            </w:rPr>
            <m:t xml:space="preserve">α </m:t>
          </w:ins>
        </m:r>
      </m:oMath>
      <w:ins w:id="1376" w:author="Lauren Harrison" w:date="2021-04-17T11:35:00Z">
        <w:r w:rsidR="00BA4CD5" w:rsidRPr="00B47579">
          <w:rPr>
            <w:rFonts w:ascii="Times New Roman" w:hAnsi="Times New Roman" w:cs="Times New Roman"/>
            <w:bCs/>
            <w:color w:val="000000" w:themeColor="text1"/>
          </w:rPr>
          <w:t>&lt; 0.05)</w:t>
        </w:r>
        <w:r w:rsidR="00BA4CD5">
          <w:rPr>
            <w:bCs/>
            <w:color w:val="000000" w:themeColor="text1"/>
          </w:rPr>
          <w:t xml:space="preserve"> </w:t>
        </w:r>
      </w:ins>
      <w:r>
        <w:rPr>
          <w:rFonts w:ascii="Times New Roman" w:hAnsi="Times New Roman" w:cs="Times New Roman"/>
        </w:rPr>
        <w:t xml:space="preserve">between males and females. Positive estimates indicate that the mean and variability are greater for males than females. Separate models were run for each trait type with SSD as a moderator, therefore estimates show the personality trait means when males and females are the same size (SSD=0), and when males are larger than females (SSD&gt;0). Only personality types with 10 or more </w:t>
      </w:r>
      <w:r>
        <w:rPr>
          <w:rFonts w:ascii="Times New Roman" w:hAnsi="Times New Roman" w:cs="Times New Roman"/>
        </w:rPr>
        <w:lastRenderedPageBreak/>
        <w:t xml:space="preserve">species, with SSD data, were estimated. </w:t>
      </w:r>
    </w:p>
    <w:tbl>
      <w:tblPr>
        <w:tblStyle w:val="TableGrid"/>
        <w:tblW w:w="10485" w:type="dxa"/>
        <w:jc w:val="center"/>
        <w:tblBorders>
          <w:insideH w:val="none" w:sz="0" w:space="0" w:color="auto"/>
          <w:insideV w:val="none" w:sz="0" w:space="0" w:color="auto"/>
        </w:tblBorders>
        <w:tblLayout w:type="fixed"/>
        <w:tblLook w:val="04A0" w:firstRow="1" w:lastRow="0" w:firstColumn="1" w:lastColumn="0" w:noHBand="0" w:noVBand="1"/>
        <w:tblPrChange w:id="1377" w:author="Lauren Harrison" w:date="2021-04-17T11:25:00Z">
          <w:tblPr>
            <w:tblStyle w:val="TableGrid"/>
            <w:tblW w:w="10485" w:type="dxa"/>
            <w:jc w:val="center"/>
            <w:tblBorders>
              <w:insideH w:val="none" w:sz="0" w:space="0" w:color="auto"/>
              <w:insideV w:val="none" w:sz="0" w:space="0" w:color="auto"/>
            </w:tblBorders>
            <w:tblLayout w:type="fixed"/>
            <w:tblLook w:val="04A0" w:firstRow="1" w:lastRow="0" w:firstColumn="1" w:lastColumn="0" w:noHBand="0" w:noVBand="1"/>
          </w:tblPr>
        </w:tblPrChange>
      </w:tblPr>
      <w:tblGrid>
        <w:gridCol w:w="1759"/>
        <w:gridCol w:w="638"/>
        <w:gridCol w:w="1110"/>
        <w:gridCol w:w="883"/>
        <w:gridCol w:w="992"/>
        <w:gridCol w:w="1276"/>
        <w:gridCol w:w="992"/>
        <w:gridCol w:w="850"/>
        <w:gridCol w:w="1134"/>
        <w:gridCol w:w="851"/>
        <w:tblGridChange w:id="1378">
          <w:tblGrid>
            <w:gridCol w:w="1759"/>
            <w:gridCol w:w="638"/>
            <w:gridCol w:w="1110"/>
            <w:gridCol w:w="883"/>
            <w:gridCol w:w="992"/>
            <w:gridCol w:w="1276"/>
            <w:gridCol w:w="992"/>
            <w:gridCol w:w="850"/>
            <w:gridCol w:w="1134"/>
            <w:gridCol w:w="851"/>
          </w:tblGrid>
        </w:tblGridChange>
      </w:tblGrid>
      <w:tr w:rsidR="00B47579" w:rsidRPr="00AD5FAB" w14:paraId="649D311E" w14:textId="77777777" w:rsidTr="009412A6">
        <w:trPr>
          <w:trHeight w:val="558"/>
          <w:jc w:val="center"/>
          <w:trPrChange w:id="1379" w:author="Lauren Harrison" w:date="2021-04-17T11:25:00Z">
            <w:trPr>
              <w:trHeight w:val="558"/>
              <w:jc w:val="center"/>
            </w:trPr>
          </w:trPrChange>
        </w:trPr>
        <w:tc>
          <w:tcPr>
            <w:tcW w:w="1759" w:type="dxa"/>
            <w:tcBorders>
              <w:top w:val="single" w:sz="4" w:space="0" w:color="auto"/>
              <w:left w:val="nil"/>
              <w:bottom w:val="single" w:sz="4" w:space="0" w:color="auto"/>
            </w:tcBorders>
            <w:tcPrChange w:id="1380" w:author="Lauren Harrison" w:date="2021-04-17T11:25:00Z">
              <w:tcPr>
                <w:tcW w:w="1759" w:type="dxa"/>
                <w:tcBorders>
                  <w:top w:val="single" w:sz="4" w:space="0" w:color="auto"/>
                  <w:bottom w:val="single" w:sz="4" w:space="0" w:color="auto"/>
                </w:tcBorders>
              </w:tcPr>
            </w:tcPrChange>
          </w:tcPr>
          <w:p w14:paraId="04CAE18D" w14:textId="77777777" w:rsidR="00B47579" w:rsidRPr="00AD5FAB" w:rsidRDefault="00B47579" w:rsidP="00B47579">
            <w:pPr>
              <w:spacing w:line="276" w:lineRule="auto"/>
              <w:rPr>
                <w:rFonts w:ascii="Times New Roman" w:hAnsi="Times New Roman"/>
                <w:b/>
                <w:color w:val="000000" w:themeColor="text1"/>
                <w:sz w:val="18"/>
                <w:szCs w:val="18"/>
              </w:rPr>
            </w:pPr>
            <w:r w:rsidRPr="00AD5FAB">
              <w:rPr>
                <w:rFonts w:ascii="Times New Roman" w:hAnsi="Times New Roman"/>
                <w:b/>
                <w:color w:val="000000" w:themeColor="text1"/>
                <w:sz w:val="18"/>
                <w:szCs w:val="18"/>
              </w:rPr>
              <w:t>Parameters</w:t>
            </w:r>
          </w:p>
        </w:tc>
        <w:tc>
          <w:tcPr>
            <w:tcW w:w="638" w:type="dxa"/>
            <w:tcBorders>
              <w:top w:val="single" w:sz="4" w:space="0" w:color="auto"/>
              <w:bottom w:val="single" w:sz="4" w:space="0" w:color="auto"/>
            </w:tcBorders>
            <w:tcPrChange w:id="1381" w:author="Lauren Harrison" w:date="2021-04-17T11:25:00Z">
              <w:tcPr>
                <w:tcW w:w="638" w:type="dxa"/>
                <w:tcBorders>
                  <w:top w:val="single" w:sz="4" w:space="0" w:color="auto"/>
                  <w:bottom w:val="single" w:sz="4" w:space="0" w:color="auto"/>
                </w:tcBorders>
              </w:tcPr>
            </w:tcPrChange>
          </w:tcPr>
          <w:p w14:paraId="763B9238"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666570CB"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110" w:type="dxa"/>
            <w:tcBorders>
              <w:top w:val="single" w:sz="4" w:space="0" w:color="auto"/>
              <w:bottom w:val="single" w:sz="4" w:space="0" w:color="auto"/>
            </w:tcBorders>
            <w:tcPrChange w:id="1382" w:author="Lauren Harrison" w:date="2021-04-17T11:25:00Z">
              <w:tcPr>
                <w:tcW w:w="1110" w:type="dxa"/>
                <w:tcBorders>
                  <w:top w:val="single" w:sz="4" w:space="0" w:color="auto"/>
                  <w:bottom w:val="single" w:sz="4" w:space="0" w:color="auto"/>
                </w:tcBorders>
              </w:tcPr>
            </w:tcPrChange>
          </w:tcPr>
          <w:p w14:paraId="5CA4FEBA" w14:textId="77777777" w:rsidR="00B47579"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SMD </w:t>
            </w:r>
          </w:p>
          <w:p w14:paraId="40CCFD63"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883" w:type="dxa"/>
            <w:tcBorders>
              <w:top w:val="single" w:sz="4" w:space="0" w:color="auto"/>
              <w:bottom w:val="single" w:sz="4" w:space="0" w:color="auto"/>
            </w:tcBorders>
            <w:tcPrChange w:id="1383" w:author="Lauren Harrison" w:date="2021-04-17T11:25:00Z">
              <w:tcPr>
                <w:tcW w:w="883" w:type="dxa"/>
                <w:tcBorders>
                  <w:top w:val="single" w:sz="4" w:space="0" w:color="auto"/>
                  <w:bottom w:val="single" w:sz="4" w:space="0" w:color="auto"/>
                </w:tcBorders>
              </w:tcPr>
            </w:tcPrChange>
          </w:tcPr>
          <w:p w14:paraId="13219450"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SMD</w:t>
            </w:r>
          </w:p>
          <w:p w14:paraId="0A43704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20698E">
              <w:rPr>
                <w:rFonts w:ascii="Times New Roman" w:hAnsi="Times New Roman"/>
                <w:b/>
                <w:iCs/>
                <w:color w:val="000000" w:themeColor="text1"/>
                <w:sz w:val="18"/>
                <w:szCs w:val="18"/>
              </w:rPr>
              <w:t>value</w:t>
            </w:r>
          </w:p>
        </w:tc>
        <w:tc>
          <w:tcPr>
            <w:tcW w:w="992" w:type="dxa"/>
            <w:tcBorders>
              <w:top w:val="single" w:sz="4" w:space="0" w:color="auto"/>
              <w:bottom w:val="single" w:sz="4" w:space="0" w:color="auto"/>
            </w:tcBorders>
            <w:tcPrChange w:id="1384" w:author="Lauren Harrison" w:date="2021-04-17T11:25:00Z">
              <w:tcPr>
                <w:tcW w:w="992" w:type="dxa"/>
                <w:tcBorders>
                  <w:top w:val="single" w:sz="4" w:space="0" w:color="auto"/>
                  <w:bottom w:val="single" w:sz="4" w:space="0" w:color="auto"/>
                </w:tcBorders>
              </w:tcPr>
            </w:tcPrChange>
          </w:tcPr>
          <w:p w14:paraId="5836CB2D"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lnCVR </w:t>
            </w:r>
          </w:p>
          <w:p w14:paraId="491D5B7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mean</w:t>
            </w:r>
          </w:p>
        </w:tc>
        <w:tc>
          <w:tcPr>
            <w:tcW w:w="1276" w:type="dxa"/>
            <w:tcBorders>
              <w:top w:val="single" w:sz="4" w:space="0" w:color="auto"/>
              <w:bottom w:val="single" w:sz="4" w:space="0" w:color="auto"/>
            </w:tcBorders>
            <w:tcPrChange w:id="1385" w:author="Lauren Harrison" w:date="2021-04-17T11:25:00Z">
              <w:tcPr>
                <w:tcW w:w="1276" w:type="dxa"/>
                <w:tcBorders>
                  <w:top w:val="single" w:sz="4" w:space="0" w:color="auto"/>
                  <w:bottom w:val="single" w:sz="4" w:space="0" w:color="auto"/>
                </w:tcBorders>
              </w:tcPr>
            </w:tcPrChange>
          </w:tcPr>
          <w:p w14:paraId="064A76BE"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lnCVR </w:t>
            </w:r>
          </w:p>
          <w:p w14:paraId="71BA0554"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95%</w:t>
            </w:r>
            <w:r>
              <w:rPr>
                <w:rFonts w:ascii="Times New Roman" w:hAnsi="Times New Roman"/>
                <w:b/>
                <w:color w:val="000000" w:themeColor="text1"/>
                <w:sz w:val="18"/>
                <w:szCs w:val="18"/>
              </w:rPr>
              <w:t xml:space="preserve"> </w:t>
            </w:r>
            <w:r w:rsidRPr="00AD5FAB">
              <w:rPr>
                <w:rFonts w:ascii="Times New Roman" w:hAnsi="Times New Roman"/>
                <w:b/>
                <w:color w:val="000000" w:themeColor="text1"/>
                <w:sz w:val="18"/>
                <w:szCs w:val="18"/>
              </w:rPr>
              <w:t>CI</w:t>
            </w:r>
            <w:r>
              <w:rPr>
                <w:rFonts w:ascii="Times New Roman" w:hAnsi="Times New Roman"/>
                <w:b/>
                <w:color w:val="000000" w:themeColor="text1"/>
                <w:sz w:val="18"/>
                <w:szCs w:val="18"/>
              </w:rPr>
              <w:t>s</w:t>
            </w:r>
          </w:p>
        </w:tc>
        <w:tc>
          <w:tcPr>
            <w:tcW w:w="992" w:type="dxa"/>
            <w:tcBorders>
              <w:top w:val="single" w:sz="4" w:space="0" w:color="auto"/>
              <w:bottom w:val="single" w:sz="4" w:space="0" w:color="auto"/>
            </w:tcBorders>
            <w:tcPrChange w:id="1386" w:author="Lauren Harrison" w:date="2021-04-17T11:25:00Z">
              <w:tcPr>
                <w:tcW w:w="992" w:type="dxa"/>
                <w:tcBorders>
                  <w:top w:val="single" w:sz="4" w:space="0" w:color="auto"/>
                  <w:bottom w:val="single" w:sz="4" w:space="0" w:color="auto"/>
                </w:tcBorders>
              </w:tcPr>
            </w:tcPrChange>
          </w:tcPr>
          <w:p w14:paraId="086B4B19"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lnCVR</w:t>
            </w:r>
          </w:p>
          <w:p w14:paraId="172CC0FF"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i/>
                <w:color w:val="000000" w:themeColor="text1"/>
                <w:sz w:val="18"/>
                <w:szCs w:val="18"/>
              </w:rPr>
              <w:t>p-</w:t>
            </w:r>
            <w:r w:rsidRPr="0020698E">
              <w:rPr>
                <w:rFonts w:ascii="Times New Roman" w:hAnsi="Times New Roman"/>
                <w:b/>
                <w:iCs/>
                <w:color w:val="000000" w:themeColor="text1"/>
                <w:sz w:val="18"/>
                <w:szCs w:val="18"/>
              </w:rPr>
              <w:t>value</w:t>
            </w:r>
          </w:p>
        </w:tc>
        <w:tc>
          <w:tcPr>
            <w:tcW w:w="850" w:type="dxa"/>
            <w:tcBorders>
              <w:top w:val="single" w:sz="4" w:space="0" w:color="auto"/>
              <w:bottom w:val="single" w:sz="4" w:space="0" w:color="auto"/>
            </w:tcBorders>
            <w:tcPrChange w:id="1387" w:author="Lauren Harrison" w:date="2021-04-17T11:25:00Z">
              <w:tcPr>
                <w:tcW w:w="850" w:type="dxa"/>
                <w:tcBorders>
                  <w:top w:val="single" w:sz="4" w:space="0" w:color="auto"/>
                  <w:bottom w:val="single" w:sz="4" w:space="0" w:color="auto"/>
                </w:tcBorders>
              </w:tcPr>
            </w:tcPrChange>
          </w:tcPr>
          <w:p w14:paraId="2AF4B1FB"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studies</w:t>
            </w:r>
          </w:p>
        </w:tc>
        <w:tc>
          <w:tcPr>
            <w:tcW w:w="1134" w:type="dxa"/>
            <w:tcBorders>
              <w:top w:val="single" w:sz="4" w:space="0" w:color="auto"/>
              <w:bottom w:val="single" w:sz="4" w:space="0" w:color="auto"/>
            </w:tcBorders>
            <w:tcPrChange w:id="1388" w:author="Lauren Harrison" w:date="2021-04-17T11:25:00Z">
              <w:tcPr>
                <w:tcW w:w="1134" w:type="dxa"/>
                <w:tcBorders>
                  <w:top w:val="single" w:sz="4" w:space="0" w:color="auto"/>
                  <w:bottom w:val="single" w:sz="4" w:space="0" w:color="auto"/>
                </w:tcBorders>
              </w:tcPr>
            </w:tcPrChange>
          </w:tcPr>
          <w:p w14:paraId="085CBEA2"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 xml:space="preserve">n </w:t>
            </w:r>
          </w:p>
          <w:p w14:paraId="6909F529"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species</w:t>
            </w:r>
          </w:p>
        </w:tc>
        <w:tc>
          <w:tcPr>
            <w:tcW w:w="851" w:type="dxa"/>
            <w:tcBorders>
              <w:top w:val="single" w:sz="4" w:space="0" w:color="auto"/>
              <w:bottom w:val="single" w:sz="4" w:space="0" w:color="auto"/>
              <w:right w:val="nil"/>
            </w:tcBorders>
            <w:tcPrChange w:id="1389" w:author="Lauren Harrison" w:date="2021-04-17T11:25:00Z">
              <w:tcPr>
                <w:tcW w:w="851" w:type="dxa"/>
                <w:tcBorders>
                  <w:top w:val="single" w:sz="4" w:space="0" w:color="auto"/>
                  <w:bottom w:val="single" w:sz="4" w:space="0" w:color="auto"/>
                </w:tcBorders>
              </w:tcPr>
            </w:tcPrChange>
          </w:tcPr>
          <w:p w14:paraId="3E0F1B75" w14:textId="77777777" w:rsidR="00B47579" w:rsidRPr="00AD5FAB" w:rsidRDefault="00B47579" w:rsidP="00B47579">
            <w:pPr>
              <w:jc w:val="center"/>
              <w:rPr>
                <w:rFonts w:ascii="Times New Roman" w:hAnsi="Times New Roman"/>
                <w:b/>
                <w:color w:val="000000" w:themeColor="text1"/>
                <w:sz w:val="18"/>
                <w:szCs w:val="18"/>
              </w:rPr>
            </w:pPr>
            <w:r w:rsidRPr="00AD5FAB">
              <w:rPr>
                <w:rFonts w:ascii="Times New Roman" w:hAnsi="Times New Roman"/>
                <w:b/>
                <w:color w:val="000000" w:themeColor="text1"/>
                <w:sz w:val="18"/>
                <w:szCs w:val="18"/>
              </w:rPr>
              <w:t>n effect sizes</w:t>
            </w:r>
          </w:p>
        </w:tc>
      </w:tr>
      <w:tr w:rsidR="00B47579" w:rsidRPr="00AD5FAB" w14:paraId="58494E89" w14:textId="77777777" w:rsidTr="009412A6">
        <w:trPr>
          <w:trHeight w:val="126"/>
          <w:jc w:val="center"/>
          <w:trPrChange w:id="1390" w:author="Lauren Harrison" w:date="2021-04-17T11:25:00Z">
            <w:trPr>
              <w:trHeight w:val="126"/>
              <w:jc w:val="center"/>
            </w:trPr>
          </w:trPrChange>
        </w:trPr>
        <w:tc>
          <w:tcPr>
            <w:tcW w:w="7650" w:type="dxa"/>
            <w:gridSpan w:val="7"/>
            <w:tcBorders>
              <w:top w:val="single" w:sz="4" w:space="0" w:color="auto"/>
              <w:left w:val="nil"/>
            </w:tcBorders>
            <w:tcPrChange w:id="1391" w:author="Lauren Harrison" w:date="2021-04-17T11:25:00Z">
              <w:tcPr>
                <w:tcW w:w="7650" w:type="dxa"/>
                <w:gridSpan w:val="7"/>
                <w:tcBorders>
                  <w:top w:val="single" w:sz="4" w:space="0" w:color="auto"/>
                </w:tcBorders>
              </w:tcPr>
            </w:tcPrChange>
          </w:tcPr>
          <w:p w14:paraId="7D722F06"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Mammals</w:t>
            </w:r>
          </w:p>
        </w:tc>
        <w:tc>
          <w:tcPr>
            <w:tcW w:w="850" w:type="dxa"/>
            <w:tcBorders>
              <w:top w:val="single" w:sz="4" w:space="0" w:color="auto"/>
            </w:tcBorders>
            <w:tcPrChange w:id="1392" w:author="Lauren Harrison" w:date="2021-04-17T11:25:00Z">
              <w:tcPr>
                <w:tcW w:w="850" w:type="dxa"/>
                <w:tcBorders>
                  <w:top w:val="single" w:sz="4" w:space="0" w:color="auto"/>
                </w:tcBorders>
              </w:tcPr>
            </w:tcPrChange>
          </w:tcPr>
          <w:p w14:paraId="2083054C"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Borders>
              <w:top w:val="single" w:sz="4" w:space="0" w:color="auto"/>
            </w:tcBorders>
            <w:tcPrChange w:id="1393" w:author="Lauren Harrison" w:date="2021-04-17T11:25:00Z">
              <w:tcPr>
                <w:tcW w:w="1134" w:type="dxa"/>
                <w:tcBorders>
                  <w:top w:val="single" w:sz="4" w:space="0" w:color="auto"/>
                </w:tcBorders>
              </w:tcPr>
            </w:tcPrChange>
          </w:tcPr>
          <w:p w14:paraId="5D6F01DC"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Borders>
              <w:top w:val="single" w:sz="4" w:space="0" w:color="auto"/>
              <w:right w:val="nil"/>
            </w:tcBorders>
            <w:tcPrChange w:id="1394" w:author="Lauren Harrison" w:date="2021-04-17T11:25:00Z">
              <w:tcPr>
                <w:tcW w:w="851" w:type="dxa"/>
                <w:tcBorders>
                  <w:top w:val="single" w:sz="4" w:space="0" w:color="auto"/>
                </w:tcBorders>
              </w:tcPr>
            </w:tcPrChange>
          </w:tcPr>
          <w:p w14:paraId="06A7392E"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6C038327" w14:textId="77777777" w:rsidTr="009412A6">
        <w:trPr>
          <w:trHeight w:val="126"/>
          <w:jc w:val="center"/>
          <w:trPrChange w:id="1395" w:author="Lauren Harrison" w:date="2021-04-17T11:25:00Z">
            <w:trPr>
              <w:trHeight w:val="126"/>
              <w:jc w:val="center"/>
            </w:trPr>
          </w:trPrChange>
        </w:trPr>
        <w:tc>
          <w:tcPr>
            <w:tcW w:w="1759" w:type="dxa"/>
            <w:tcBorders>
              <w:left w:val="nil"/>
            </w:tcBorders>
            <w:tcPrChange w:id="1396" w:author="Lauren Harrison" w:date="2021-04-17T11:25:00Z">
              <w:tcPr>
                <w:tcW w:w="1759" w:type="dxa"/>
              </w:tcPr>
            </w:tcPrChange>
          </w:tcPr>
          <w:p w14:paraId="0F56B9C9"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Activity</w:t>
            </w:r>
          </w:p>
        </w:tc>
        <w:tc>
          <w:tcPr>
            <w:tcW w:w="638" w:type="dxa"/>
            <w:tcPrChange w:id="1397" w:author="Lauren Harrison" w:date="2021-04-17T11:25:00Z">
              <w:tcPr>
                <w:tcW w:w="638" w:type="dxa"/>
              </w:tcPr>
            </w:tcPrChange>
          </w:tcPr>
          <w:p w14:paraId="0D220999"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0.44</w:t>
            </w:r>
          </w:p>
        </w:tc>
        <w:tc>
          <w:tcPr>
            <w:tcW w:w="1110" w:type="dxa"/>
            <w:tcPrChange w:id="1398" w:author="Lauren Harrison" w:date="2021-04-17T11:25:00Z">
              <w:tcPr>
                <w:tcW w:w="1110" w:type="dxa"/>
              </w:tcPr>
            </w:tcPrChange>
          </w:tcPr>
          <w:p w14:paraId="6DD6E12F"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-1.74, 2.62</w:t>
            </w:r>
          </w:p>
        </w:tc>
        <w:tc>
          <w:tcPr>
            <w:tcW w:w="883" w:type="dxa"/>
            <w:tcPrChange w:id="1399" w:author="Lauren Harrison" w:date="2021-04-17T11:25:00Z">
              <w:tcPr>
                <w:tcW w:w="883" w:type="dxa"/>
              </w:tcPr>
            </w:tcPrChange>
          </w:tcPr>
          <w:p w14:paraId="6789C786"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0.69</w:t>
            </w:r>
          </w:p>
        </w:tc>
        <w:tc>
          <w:tcPr>
            <w:tcW w:w="992" w:type="dxa"/>
            <w:tcPrChange w:id="1400" w:author="Lauren Harrison" w:date="2021-04-17T11:25:00Z">
              <w:tcPr>
                <w:tcW w:w="992" w:type="dxa"/>
              </w:tcPr>
            </w:tcPrChange>
          </w:tcPr>
          <w:p w14:paraId="2BB85ED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276" w:type="dxa"/>
            <w:tcPrChange w:id="1401" w:author="Lauren Harrison" w:date="2021-04-17T11:25:00Z">
              <w:tcPr>
                <w:tcW w:w="1276" w:type="dxa"/>
              </w:tcPr>
            </w:tcPrChange>
          </w:tcPr>
          <w:p w14:paraId="5B1AF4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-0.15, 0.25</w:t>
            </w:r>
          </w:p>
        </w:tc>
        <w:tc>
          <w:tcPr>
            <w:tcW w:w="992" w:type="dxa"/>
            <w:tcPrChange w:id="1402" w:author="Lauren Harrison" w:date="2021-04-17T11:25:00Z">
              <w:tcPr>
                <w:tcW w:w="992" w:type="dxa"/>
              </w:tcPr>
            </w:tcPrChange>
          </w:tcPr>
          <w:p w14:paraId="3425E4D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0.60</w:t>
            </w:r>
          </w:p>
        </w:tc>
        <w:tc>
          <w:tcPr>
            <w:tcW w:w="850" w:type="dxa"/>
            <w:tcPrChange w:id="1403" w:author="Lauren Harrison" w:date="2021-04-17T11:25:00Z">
              <w:tcPr>
                <w:tcW w:w="850" w:type="dxa"/>
              </w:tcPr>
            </w:tcPrChange>
          </w:tcPr>
          <w:p w14:paraId="2CC9482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w:t>
            </w:r>
          </w:p>
        </w:tc>
        <w:tc>
          <w:tcPr>
            <w:tcW w:w="1134" w:type="dxa"/>
            <w:tcPrChange w:id="1404" w:author="Lauren Harrison" w:date="2021-04-17T11:25:00Z">
              <w:tcPr>
                <w:tcW w:w="1134" w:type="dxa"/>
              </w:tcPr>
            </w:tcPrChange>
          </w:tcPr>
          <w:p w14:paraId="40E2BD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851" w:type="dxa"/>
            <w:tcBorders>
              <w:right w:val="nil"/>
            </w:tcBorders>
            <w:tcPrChange w:id="1405" w:author="Lauren Harrison" w:date="2021-04-17T11:25:00Z">
              <w:tcPr>
                <w:tcW w:w="851" w:type="dxa"/>
              </w:tcPr>
            </w:tcPrChange>
          </w:tcPr>
          <w:p w14:paraId="557B088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84</w:t>
            </w:r>
          </w:p>
        </w:tc>
      </w:tr>
      <w:tr w:rsidR="00B47579" w:rsidRPr="00AD5FAB" w14:paraId="4F971DCB" w14:textId="77777777" w:rsidTr="009412A6">
        <w:trPr>
          <w:trHeight w:val="115"/>
          <w:jc w:val="center"/>
          <w:trPrChange w:id="1406" w:author="Lauren Harrison" w:date="2021-04-17T11:25:00Z">
            <w:trPr>
              <w:trHeight w:val="115"/>
              <w:jc w:val="center"/>
            </w:trPr>
          </w:trPrChange>
        </w:trPr>
        <w:tc>
          <w:tcPr>
            <w:tcW w:w="1759" w:type="dxa"/>
            <w:tcBorders>
              <w:left w:val="nil"/>
            </w:tcBorders>
            <w:tcPrChange w:id="1407" w:author="Lauren Harrison" w:date="2021-04-17T11:25:00Z">
              <w:tcPr>
                <w:tcW w:w="1759" w:type="dxa"/>
              </w:tcPr>
            </w:tcPrChange>
          </w:tcPr>
          <w:p w14:paraId="5DCB5405"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 xml:space="preserve">  SSD</w:t>
            </w:r>
          </w:p>
        </w:tc>
        <w:tc>
          <w:tcPr>
            <w:tcW w:w="638" w:type="dxa"/>
            <w:tcPrChange w:id="1408" w:author="Lauren Harrison" w:date="2021-04-17T11:25:00Z">
              <w:tcPr>
                <w:tcW w:w="638" w:type="dxa"/>
              </w:tcPr>
            </w:tcPrChange>
          </w:tcPr>
          <w:p w14:paraId="5C633089"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-2.16</w:t>
            </w:r>
          </w:p>
        </w:tc>
        <w:tc>
          <w:tcPr>
            <w:tcW w:w="1110" w:type="dxa"/>
            <w:tcPrChange w:id="1409" w:author="Lauren Harrison" w:date="2021-04-17T11:25:00Z">
              <w:tcPr>
                <w:tcW w:w="1110" w:type="dxa"/>
              </w:tcPr>
            </w:tcPrChange>
          </w:tcPr>
          <w:p w14:paraId="6449E71C"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-3.99, -0.32</w:t>
            </w:r>
          </w:p>
        </w:tc>
        <w:tc>
          <w:tcPr>
            <w:tcW w:w="883" w:type="dxa"/>
            <w:tcPrChange w:id="1410" w:author="Lauren Harrison" w:date="2021-04-17T11:25:00Z">
              <w:tcPr>
                <w:tcW w:w="883" w:type="dxa"/>
              </w:tcPr>
            </w:tcPrChange>
          </w:tcPr>
          <w:p w14:paraId="02341A3B"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0.02</w:t>
            </w:r>
          </w:p>
        </w:tc>
        <w:tc>
          <w:tcPr>
            <w:tcW w:w="992" w:type="dxa"/>
            <w:tcPrChange w:id="1411" w:author="Lauren Harrison" w:date="2021-04-17T11:25:00Z">
              <w:tcPr>
                <w:tcW w:w="992" w:type="dxa"/>
              </w:tcPr>
            </w:tcPrChange>
          </w:tcPr>
          <w:p w14:paraId="23DF02F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Change w:id="1412" w:author="Lauren Harrison" w:date="2021-04-17T11:25:00Z">
              <w:tcPr>
                <w:tcW w:w="1276" w:type="dxa"/>
              </w:tcPr>
            </w:tcPrChange>
          </w:tcPr>
          <w:p w14:paraId="3D821D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-0.56, 0.81</w:t>
            </w:r>
          </w:p>
        </w:tc>
        <w:tc>
          <w:tcPr>
            <w:tcW w:w="992" w:type="dxa"/>
            <w:tcPrChange w:id="1413" w:author="Lauren Harrison" w:date="2021-04-17T11:25:00Z">
              <w:tcPr>
                <w:tcW w:w="992" w:type="dxa"/>
              </w:tcPr>
            </w:tcPrChange>
          </w:tcPr>
          <w:p w14:paraId="43BFBCF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50" w:type="dxa"/>
            <w:tcPrChange w:id="1414" w:author="Lauren Harrison" w:date="2021-04-17T11:25:00Z">
              <w:tcPr>
                <w:tcW w:w="850" w:type="dxa"/>
              </w:tcPr>
            </w:tcPrChange>
          </w:tcPr>
          <w:p w14:paraId="2DC10CE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415" w:author="Lauren Harrison" w:date="2021-04-17T11:25:00Z">
              <w:tcPr>
                <w:tcW w:w="1134" w:type="dxa"/>
              </w:tcPr>
            </w:tcPrChange>
          </w:tcPr>
          <w:p w14:paraId="6217A93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416" w:author="Lauren Harrison" w:date="2021-04-17T11:25:00Z">
              <w:tcPr>
                <w:tcW w:w="851" w:type="dxa"/>
              </w:tcPr>
            </w:tcPrChange>
          </w:tcPr>
          <w:p w14:paraId="40C48E62"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45951A80" w14:textId="77777777" w:rsidTr="009412A6">
        <w:trPr>
          <w:trHeight w:val="115"/>
          <w:jc w:val="center"/>
          <w:trPrChange w:id="1417" w:author="Lauren Harrison" w:date="2021-04-17T11:25:00Z">
            <w:trPr>
              <w:trHeight w:val="115"/>
              <w:jc w:val="center"/>
            </w:trPr>
          </w:trPrChange>
        </w:trPr>
        <w:tc>
          <w:tcPr>
            <w:tcW w:w="1759" w:type="dxa"/>
            <w:tcBorders>
              <w:left w:val="nil"/>
            </w:tcBorders>
            <w:tcPrChange w:id="1418" w:author="Lauren Harrison" w:date="2021-04-17T11:25:00Z">
              <w:tcPr>
                <w:tcW w:w="1759" w:type="dxa"/>
              </w:tcPr>
            </w:tcPrChange>
          </w:tcPr>
          <w:p w14:paraId="735EC691"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Aggression</w:t>
            </w:r>
          </w:p>
        </w:tc>
        <w:tc>
          <w:tcPr>
            <w:tcW w:w="638" w:type="dxa"/>
            <w:tcPrChange w:id="1419" w:author="Lauren Harrison" w:date="2021-04-17T11:25:00Z">
              <w:tcPr>
                <w:tcW w:w="638" w:type="dxa"/>
              </w:tcPr>
            </w:tcPrChange>
          </w:tcPr>
          <w:p w14:paraId="15F4900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110" w:type="dxa"/>
            <w:tcPrChange w:id="1420" w:author="Lauren Harrison" w:date="2021-04-17T11:25:00Z">
              <w:tcPr>
                <w:tcW w:w="1110" w:type="dxa"/>
              </w:tcPr>
            </w:tcPrChange>
          </w:tcPr>
          <w:p w14:paraId="62453C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-1.29, 1.10</w:t>
            </w:r>
          </w:p>
        </w:tc>
        <w:tc>
          <w:tcPr>
            <w:tcW w:w="883" w:type="dxa"/>
            <w:tcPrChange w:id="1421" w:author="Lauren Harrison" w:date="2021-04-17T11:25:00Z">
              <w:tcPr>
                <w:tcW w:w="883" w:type="dxa"/>
              </w:tcPr>
            </w:tcPrChange>
          </w:tcPr>
          <w:p w14:paraId="152BCEB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0.88</w:t>
            </w:r>
          </w:p>
        </w:tc>
        <w:tc>
          <w:tcPr>
            <w:tcW w:w="992" w:type="dxa"/>
            <w:tcPrChange w:id="1422" w:author="Lauren Harrison" w:date="2021-04-17T11:25:00Z">
              <w:tcPr>
                <w:tcW w:w="992" w:type="dxa"/>
              </w:tcPr>
            </w:tcPrChange>
          </w:tcPr>
          <w:p w14:paraId="4CA5B69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276" w:type="dxa"/>
            <w:tcPrChange w:id="1423" w:author="Lauren Harrison" w:date="2021-04-17T11:25:00Z">
              <w:tcPr>
                <w:tcW w:w="1276" w:type="dxa"/>
              </w:tcPr>
            </w:tcPrChange>
          </w:tcPr>
          <w:p w14:paraId="0C59B71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-0.21, 0.39</w:t>
            </w:r>
          </w:p>
        </w:tc>
        <w:tc>
          <w:tcPr>
            <w:tcW w:w="992" w:type="dxa"/>
            <w:tcPrChange w:id="1424" w:author="Lauren Harrison" w:date="2021-04-17T11:25:00Z">
              <w:tcPr>
                <w:tcW w:w="992" w:type="dxa"/>
              </w:tcPr>
            </w:tcPrChange>
          </w:tcPr>
          <w:p w14:paraId="68D19B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0" w:type="dxa"/>
            <w:tcPrChange w:id="1425" w:author="Lauren Harrison" w:date="2021-04-17T11:25:00Z">
              <w:tcPr>
                <w:tcW w:w="850" w:type="dxa"/>
              </w:tcPr>
            </w:tcPrChange>
          </w:tcPr>
          <w:p w14:paraId="4C5065D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15</w:t>
            </w:r>
          </w:p>
        </w:tc>
        <w:tc>
          <w:tcPr>
            <w:tcW w:w="1134" w:type="dxa"/>
            <w:tcPrChange w:id="1426" w:author="Lauren Harrison" w:date="2021-04-17T11:25:00Z">
              <w:tcPr>
                <w:tcW w:w="1134" w:type="dxa"/>
              </w:tcPr>
            </w:tcPrChange>
          </w:tcPr>
          <w:p w14:paraId="435FF48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c>
          <w:tcPr>
            <w:tcW w:w="851" w:type="dxa"/>
            <w:tcBorders>
              <w:right w:val="nil"/>
            </w:tcBorders>
            <w:tcPrChange w:id="1427" w:author="Lauren Harrison" w:date="2021-04-17T11:25:00Z">
              <w:tcPr>
                <w:tcW w:w="851" w:type="dxa"/>
              </w:tcPr>
            </w:tcPrChange>
          </w:tcPr>
          <w:p w14:paraId="533579F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85</w:t>
            </w:r>
          </w:p>
        </w:tc>
      </w:tr>
      <w:tr w:rsidR="00B47579" w:rsidRPr="00AD5FAB" w14:paraId="31A66EEB" w14:textId="77777777" w:rsidTr="009412A6">
        <w:trPr>
          <w:trHeight w:val="126"/>
          <w:jc w:val="center"/>
          <w:trPrChange w:id="1428" w:author="Lauren Harrison" w:date="2021-04-17T11:25:00Z">
            <w:trPr>
              <w:trHeight w:val="126"/>
              <w:jc w:val="center"/>
            </w:trPr>
          </w:trPrChange>
        </w:trPr>
        <w:tc>
          <w:tcPr>
            <w:tcW w:w="1759" w:type="dxa"/>
            <w:tcBorders>
              <w:left w:val="nil"/>
            </w:tcBorders>
            <w:tcPrChange w:id="1429" w:author="Lauren Harrison" w:date="2021-04-17T11:25:00Z">
              <w:tcPr>
                <w:tcW w:w="1759" w:type="dxa"/>
              </w:tcPr>
            </w:tcPrChange>
          </w:tcPr>
          <w:p w14:paraId="04268090"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 xml:space="preserve">  SSD</w:t>
            </w:r>
          </w:p>
        </w:tc>
        <w:tc>
          <w:tcPr>
            <w:tcW w:w="638" w:type="dxa"/>
            <w:tcPrChange w:id="1430" w:author="Lauren Harrison" w:date="2021-04-17T11:25:00Z">
              <w:tcPr>
                <w:tcW w:w="638" w:type="dxa"/>
              </w:tcPr>
            </w:tcPrChange>
          </w:tcPr>
          <w:p w14:paraId="541EC28B"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1.36</w:t>
            </w:r>
          </w:p>
        </w:tc>
        <w:tc>
          <w:tcPr>
            <w:tcW w:w="1110" w:type="dxa"/>
            <w:tcPrChange w:id="1431" w:author="Lauren Harrison" w:date="2021-04-17T11:25:00Z">
              <w:tcPr>
                <w:tcW w:w="1110" w:type="dxa"/>
              </w:tcPr>
            </w:tcPrChange>
          </w:tcPr>
          <w:p w14:paraId="3B1A2B1C"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-0.01, 2.73</w:t>
            </w:r>
          </w:p>
        </w:tc>
        <w:tc>
          <w:tcPr>
            <w:tcW w:w="883" w:type="dxa"/>
            <w:tcPrChange w:id="1432" w:author="Lauren Harrison" w:date="2021-04-17T11:25:00Z">
              <w:tcPr>
                <w:tcW w:w="883" w:type="dxa"/>
              </w:tcPr>
            </w:tcPrChange>
          </w:tcPr>
          <w:p w14:paraId="75F49820"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0.05</w:t>
            </w:r>
          </w:p>
        </w:tc>
        <w:tc>
          <w:tcPr>
            <w:tcW w:w="992" w:type="dxa"/>
            <w:tcPrChange w:id="1433" w:author="Lauren Harrison" w:date="2021-04-17T11:25:00Z">
              <w:tcPr>
                <w:tcW w:w="992" w:type="dxa"/>
              </w:tcPr>
            </w:tcPrChange>
          </w:tcPr>
          <w:p w14:paraId="437D045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-0.05</w:t>
            </w:r>
          </w:p>
        </w:tc>
        <w:tc>
          <w:tcPr>
            <w:tcW w:w="1276" w:type="dxa"/>
            <w:tcPrChange w:id="1434" w:author="Lauren Harrison" w:date="2021-04-17T11:25:00Z">
              <w:tcPr>
                <w:tcW w:w="1276" w:type="dxa"/>
              </w:tcPr>
            </w:tcPrChange>
          </w:tcPr>
          <w:p w14:paraId="2E1CCCE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-1.43, 1.33</w:t>
            </w:r>
          </w:p>
        </w:tc>
        <w:tc>
          <w:tcPr>
            <w:tcW w:w="992" w:type="dxa"/>
            <w:tcPrChange w:id="1435" w:author="Lauren Harrison" w:date="2021-04-17T11:25:00Z">
              <w:tcPr>
                <w:tcW w:w="992" w:type="dxa"/>
              </w:tcPr>
            </w:tcPrChange>
          </w:tcPr>
          <w:p w14:paraId="21EEB7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0.94</w:t>
            </w:r>
          </w:p>
        </w:tc>
        <w:tc>
          <w:tcPr>
            <w:tcW w:w="850" w:type="dxa"/>
            <w:tcPrChange w:id="1436" w:author="Lauren Harrison" w:date="2021-04-17T11:25:00Z">
              <w:tcPr>
                <w:tcW w:w="850" w:type="dxa"/>
              </w:tcPr>
            </w:tcPrChange>
          </w:tcPr>
          <w:p w14:paraId="5DFAF3F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437" w:author="Lauren Harrison" w:date="2021-04-17T11:25:00Z">
              <w:tcPr>
                <w:tcW w:w="1134" w:type="dxa"/>
              </w:tcPr>
            </w:tcPrChange>
          </w:tcPr>
          <w:p w14:paraId="7F6D3EC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438" w:author="Lauren Harrison" w:date="2021-04-17T11:25:00Z">
              <w:tcPr>
                <w:tcW w:w="851" w:type="dxa"/>
              </w:tcPr>
            </w:tcPrChange>
          </w:tcPr>
          <w:p w14:paraId="1D0DB35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30E99803" w14:textId="77777777" w:rsidTr="009412A6">
        <w:trPr>
          <w:trHeight w:val="126"/>
          <w:jc w:val="center"/>
          <w:trPrChange w:id="1439" w:author="Lauren Harrison" w:date="2021-04-17T11:25:00Z">
            <w:trPr>
              <w:trHeight w:val="126"/>
              <w:jc w:val="center"/>
            </w:trPr>
          </w:trPrChange>
        </w:trPr>
        <w:tc>
          <w:tcPr>
            <w:tcW w:w="1759" w:type="dxa"/>
            <w:tcBorders>
              <w:left w:val="nil"/>
            </w:tcBorders>
            <w:tcPrChange w:id="1440" w:author="Lauren Harrison" w:date="2021-04-17T11:25:00Z">
              <w:tcPr>
                <w:tcW w:w="1759" w:type="dxa"/>
              </w:tcPr>
            </w:tcPrChange>
          </w:tcPr>
          <w:p w14:paraId="58FA04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Change w:id="1441" w:author="Lauren Harrison" w:date="2021-04-17T11:25:00Z">
              <w:tcPr>
                <w:tcW w:w="638" w:type="dxa"/>
              </w:tcPr>
            </w:tcPrChange>
          </w:tcPr>
          <w:p w14:paraId="0A89191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w:t>
            </w:r>
          </w:p>
        </w:tc>
        <w:tc>
          <w:tcPr>
            <w:tcW w:w="1110" w:type="dxa"/>
            <w:tcPrChange w:id="1442" w:author="Lauren Harrison" w:date="2021-04-17T11:25:00Z">
              <w:tcPr>
                <w:tcW w:w="1110" w:type="dxa"/>
              </w:tcPr>
            </w:tcPrChange>
          </w:tcPr>
          <w:p w14:paraId="4893C65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-0.09, 0.27</w:t>
            </w:r>
          </w:p>
        </w:tc>
        <w:tc>
          <w:tcPr>
            <w:tcW w:w="883" w:type="dxa"/>
            <w:tcPrChange w:id="1443" w:author="Lauren Harrison" w:date="2021-04-17T11:25:00Z">
              <w:tcPr>
                <w:tcW w:w="883" w:type="dxa"/>
              </w:tcPr>
            </w:tcPrChange>
          </w:tcPr>
          <w:p w14:paraId="682BF82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0.34</w:t>
            </w:r>
          </w:p>
        </w:tc>
        <w:tc>
          <w:tcPr>
            <w:tcW w:w="992" w:type="dxa"/>
            <w:tcPrChange w:id="1444" w:author="Lauren Harrison" w:date="2021-04-17T11:25:00Z">
              <w:tcPr>
                <w:tcW w:w="992" w:type="dxa"/>
              </w:tcPr>
            </w:tcPrChange>
          </w:tcPr>
          <w:p w14:paraId="79DBCB2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0.07</w:t>
            </w:r>
          </w:p>
        </w:tc>
        <w:tc>
          <w:tcPr>
            <w:tcW w:w="1276" w:type="dxa"/>
            <w:tcPrChange w:id="1445" w:author="Lauren Harrison" w:date="2021-04-17T11:25:00Z">
              <w:tcPr>
                <w:tcW w:w="1276" w:type="dxa"/>
              </w:tcPr>
            </w:tcPrChange>
          </w:tcPr>
          <w:p w14:paraId="000C9E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-0.03, 0.16</w:t>
            </w:r>
          </w:p>
        </w:tc>
        <w:tc>
          <w:tcPr>
            <w:tcW w:w="992" w:type="dxa"/>
            <w:tcPrChange w:id="1446" w:author="Lauren Harrison" w:date="2021-04-17T11:25:00Z">
              <w:tcPr>
                <w:tcW w:w="992" w:type="dxa"/>
              </w:tcPr>
            </w:tcPrChange>
          </w:tcPr>
          <w:p w14:paraId="7F27D6E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850" w:type="dxa"/>
            <w:tcPrChange w:id="1447" w:author="Lauren Harrison" w:date="2021-04-17T11:25:00Z">
              <w:tcPr>
                <w:tcW w:w="850" w:type="dxa"/>
              </w:tcPr>
            </w:tcPrChange>
          </w:tcPr>
          <w:p w14:paraId="366B508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w:t>
            </w:r>
          </w:p>
        </w:tc>
        <w:tc>
          <w:tcPr>
            <w:tcW w:w="1134" w:type="dxa"/>
            <w:tcPrChange w:id="1448" w:author="Lauren Harrison" w:date="2021-04-17T11:25:00Z">
              <w:tcPr>
                <w:tcW w:w="1134" w:type="dxa"/>
              </w:tcPr>
            </w:tcPrChange>
          </w:tcPr>
          <w:p w14:paraId="4DFE1E8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26</w:t>
            </w:r>
          </w:p>
        </w:tc>
        <w:tc>
          <w:tcPr>
            <w:tcW w:w="851" w:type="dxa"/>
            <w:tcBorders>
              <w:right w:val="nil"/>
            </w:tcBorders>
            <w:tcPrChange w:id="1449" w:author="Lauren Harrison" w:date="2021-04-17T11:25:00Z">
              <w:tcPr>
                <w:tcW w:w="851" w:type="dxa"/>
              </w:tcPr>
            </w:tcPrChange>
          </w:tcPr>
          <w:p w14:paraId="28E694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163</w:t>
            </w:r>
          </w:p>
        </w:tc>
      </w:tr>
      <w:tr w:rsidR="00B47579" w:rsidRPr="00AD5FAB" w14:paraId="0A2CA06D" w14:textId="77777777" w:rsidTr="009412A6">
        <w:trPr>
          <w:trHeight w:val="126"/>
          <w:jc w:val="center"/>
          <w:trPrChange w:id="1450" w:author="Lauren Harrison" w:date="2021-04-17T11:25:00Z">
            <w:trPr>
              <w:trHeight w:val="126"/>
              <w:jc w:val="center"/>
            </w:trPr>
          </w:trPrChange>
        </w:trPr>
        <w:tc>
          <w:tcPr>
            <w:tcW w:w="1759" w:type="dxa"/>
            <w:tcBorders>
              <w:left w:val="nil"/>
            </w:tcBorders>
            <w:tcPrChange w:id="1451" w:author="Lauren Harrison" w:date="2021-04-17T11:25:00Z">
              <w:tcPr>
                <w:tcW w:w="1759" w:type="dxa"/>
              </w:tcPr>
            </w:tcPrChange>
          </w:tcPr>
          <w:p w14:paraId="0C7967A3"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Change w:id="1452" w:author="Lauren Harrison" w:date="2021-04-17T11:25:00Z">
              <w:tcPr>
                <w:tcW w:w="638" w:type="dxa"/>
              </w:tcPr>
            </w:tcPrChange>
          </w:tcPr>
          <w:p w14:paraId="288982B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110" w:type="dxa"/>
            <w:tcPrChange w:id="1453" w:author="Lauren Harrison" w:date="2021-04-17T11:25:00Z">
              <w:tcPr>
                <w:tcW w:w="1110" w:type="dxa"/>
              </w:tcPr>
            </w:tcPrChange>
          </w:tcPr>
          <w:p w14:paraId="3E67E67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-0.50, 0.17</w:t>
            </w:r>
          </w:p>
        </w:tc>
        <w:tc>
          <w:tcPr>
            <w:tcW w:w="883" w:type="dxa"/>
            <w:tcPrChange w:id="1454" w:author="Lauren Harrison" w:date="2021-04-17T11:25:00Z">
              <w:tcPr>
                <w:tcW w:w="883" w:type="dxa"/>
              </w:tcPr>
            </w:tcPrChange>
          </w:tcPr>
          <w:p w14:paraId="330244F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0.34</w:t>
            </w:r>
          </w:p>
        </w:tc>
        <w:tc>
          <w:tcPr>
            <w:tcW w:w="992" w:type="dxa"/>
            <w:tcPrChange w:id="1455" w:author="Lauren Harrison" w:date="2021-04-17T11:25:00Z">
              <w:tcPr>
                <w:tcW w:w="992" w:type="dxa"/>
              </w:tcPr>
            </w:tcPrChange>
          </w:tcPr>
          <w:p w14:paraId="791CA5B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0.08</w:t>
            </w:r>
          </w:p>
        </w:tc>
        <w:tc>
          <w:tcPr>
            <w:tcW w:w="1276" w:type="dxa"/>
            <w:tcPrChange w:id="1456" w:author="Lauren Harrison" w:date="2021-04-17T11:25:00Z">
              <w:tcPr>
                <w:tcW w:w="1276" w:type="dxa"/>
              </w:tcPr>
            </w:tcPrChange>
          </w:tcPr>
          <w:p w14:paraId="5B0E9C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-0.09, 0.25</w:t>
            </w:r>
          </w:p>
        </w:tc>
        <w:tc>
          <w:tcPr>
            <w:tcW w:w="992" w:type="dxa"/>
            <w:tcPrChange w:id="1457" w:author="Lauren Harrison" w:date="2021-04-17T11:25:00Z">
              <w:tcPr>
                <w:tcW w:w="992" w:type="dxa"/>
              </w:tcPr>
            </w:tcPrChange>
          </w:tcPr>
          <w:p w14:paraId="5AA6E7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0.35</w:t>
            </w:r>
          </w:p>
        </w:tc>
        <w:tc>
          <w:tcPr>
            <w:tcW w:w="850" w:type="dxa"/>
            <w:tcPrChange w:id="1458" w:author="Lauren Harrison" w:date="2021-04-17T11:25:00Z">
              <w:tcPr>
                <w:tcW w:w="850" w:type="dxa"/>
              </w:tcPr>
            </w:tcPrChange>
          </w:tcPr>
          <w:p w14:paraId="4FFF49D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459" w:author="Lauren Harrison" w:date="2021-04-17T11:25:00Z">
              <w:tcPr>
                <w:tcW w:w="1134" w:type="dxa"/>
              </w:tcPr>
            </w:tcPrChange>
          </w:tcPr>
          <w:p w14:paraId="0FC19D0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460" w:author="Lauren Harrison" w:date="2021-04-17T11:25:00Z">
              <w:tcPr>
                <w:tcW w:w="851" w:type="dxa"/>
              </w:tcPr>
            </w:tcPrChange>
          </w:tcPr>
          <w:p w14:paraId="11B28F35"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2C7CB0FB" w14:textId="77777777" w:rsidTr="009412A6">
        <w:trPr>
          <w:trHeight w:val="126"/>
          <w:jc w:val="center"/>
          <w:trPrChange w:id="1461" w:author="Lauren Harrison" w:date="2021-04-17T11:25:00Z">
            <w:trPr>
              <w:trHeight w:val="126"/>
              <w:jc w:val="center"/>
            </w:trPr>
          </w:trPrChange>
        </w:trPr>
        <w:tc>
          <w:tcPr>
            <w:tcW w:w="1759" w:type="dxa"/>
            <w:tcBorders>
              <w:left w:val="nil"/>
            </w:tcBorders>
            <w:tcPrChange w:id="1462" w:author="Lauren Harrison" w:date="2021-04-17T11:25:00Z">
              <w:tcPr>
                <w:tcW w:w="1759" w:type="dxa"/>
              </w:tcPr>
            </w:tcPrChange>
          </w:tcPr>
          <w:p w14:paraId="6D13239A"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Exploration</w:t>
            </w:r>
          </w:p>
        </w:tc>
        <w:tc>
          <w:tcPr>
            <w:tcW w:w="638" w:type="dxa"/>
            <w:tcPrChange w:id="1463" w:author="Lauren Harrison" w:date="2021-04-17T11:25:00Z">
              <w:tcPr>
                <w:tcW w:w="638" w:type="dxa"/>
              </w:tcPr>
            </w:tcPrChange>
          </w:tcPr>
          <w:p w14:paraId="1249B9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0.00</w:t>
            </w:r>
          </w:p>
        </w:tc>
        <w:tc>
          <w:tcPr>
            <w:tcW w:w="1110" w:type="dxa"/>
            <w:tcPrChange w:id="1464" w:author="Lauren Harrison" w:date="2021-04-17T11:25:00Z">
              <w:tcPr>
                <w:tcW w:w="1110" w:type="dxa"/>
              </w:tcPr>
            </w:tcPrChange>
          </w:tcPr>
          <w:p w14:paraId="314BA1D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-0.18, 0.18</w:t>
            </w:r>
          </w:p>
        </w:tc>
        <w:tc>
          <w:tcPr>
            <w:tcW w:w="883" w:type="dxa"/>
            <w:tcPrChange w:id="1465" w:author="Lauren Harrison" w:date="2021-04-17T11:25:00Z">
              <w:tcPr>
                <w:tcW w:w="883" w:type="dxa"/>
              </w:tcPr>
            </w:tcPrChange>
          </w:tcPr>
          <w:p w14:paraId="3D8CE2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0.99</w:t>
            </w:r>
          </w:p>
        </w:tc>
        <w:tc>
          <w:tcPr>
            <w:tcW w:w="992" w:type="dxa"/>
            <w:tcPrChange w:id="1466" w:author="Lauren Harrison" w:date="2021-04-17T11:25:00Z">
              <w:tcPr>
                <w:tcW w:w="992" w:type="dxa"/>
              </w:tcPr>
            </w:tcPrChange>
          </w:tcPr>
          <w:p w14:paraId="60C87C2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276" w:type="dxa"/>
            <w:tcPrChange w:id="1467" w:author="Lauren Harrison" w:date="2021-04-17T11:25:00Z">
              <w:tcPr>
                <w:tcW w:w="1276" w:type="dxa"/>
              </w:tcPr>
            </w:tcPrChange>
          </w:tcPr>
          <w:p w14:paraId="06502BA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-0.36, 0.24</w:t>
            </w:r>
          </w:p>
        </w:tc>
        <w:tc>
          <w:tcPr>
            <w:tcW w:w="992" w:type="dxa"/>
            <w:tcPrChange w:id="1468" w:author="Lauren Harrison" w:date="2021-04-17T11:25:00Z">
              <w:tcPr>
                <w:tcW w:w="992" w:type="dxa"/>
              </w:tcPr>
            </w:tcPrChange>
          </w:tcPr>
          <w:p w14:paraId="4CA687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0.69</w:t>
            </w:r>
          </w:p>
        </w:tc>
        <w:tc>
          <w:tcPr>
            <w:tcW w:w="850" w:type="dxa"/>
            <w:tcPrChange w:id="1469" w:author="Lauren Harrison" w:date="2021-04-17T11:25:00Z">
              <w:tcPr>
                <w:tcW w:w="850" w:type="dxa"/>
              </w:tcPr>
            </w:tcPrChange>
          </w:tcPr>
          <w:p w14:paraId="2B9D5C7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19</w:t>
            </w:r>
          </w:p>
        </w:tc>
        <w:tc>
          <w:tcPr>
            <w:tcW w:w="1134" w:type="dxa"/>
            <w:tcPrChange w:id="1470" w:author="Lauren Harrison" w:date="2021-04-17T11:25:00Z">
              <w:tcPr>
                <w:tcW w:w="1134" w:type="dxa"/>
              </w:tcPr>
            </w:tcPrChange>
          </w:tcPr>
          <w:p w14:paraId="4EF1DA4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851" w:type="dxa"/>
            <w:tcBorders>
              <w:right w:val="nil"/>
            </w:tcBorders>
            <w:tcPrChange w:id="1471" w:author="Lauren Harrison" w:date="2021-04-17T11:25:00Z">
              <w:tcPr>
                <w:tcW w:w="851" w:type="dxa"/>
              </w:tcPr>
            </w:tcPrChange>
          </w:tcPr>
          <w:p w14:paraId="2F5009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213</w:t>
            </w:r>
          </w:p>
        </w:tc>
      </w:tr>
      <w:tr w:rsidR="00B47579" w:rsidRPr="00AD5FAB" w14:paraId="4F721294" w14:textId="77777777" w:rsidTr="009412A6">
        <w:trPr>
          <w:trHeight w:val="126"/>
          <w:jc w:val="center"/>
          <w:trPrChange w:id="1472" w:author="Lauren Harrison" w:date="2021-04-17T11:25:00Z">
            <w:trPr>
              <w:trHeight w:val="126"/>
              <w:jc w:val="center"/>
            </w:trPr>
          </w:trPrChange>
        </w:trPr>
        <w:tc>
          <w:tcPr>
            <w:tcW w:w="1759" w:type="dxa"/>
            <w:tcBorders>
              <w:left w:val="nil"/>
            </w:tcBorders>
            <w:tcPrChange w:id="1473" w:author="Lauren Harrison" w:date="2021-04-17T11:25:00Z">
              <w:tcPr>
                <w:tcW w:w="1759" w:type="dxa"/>
              </w:tcPr>
            </w:tcPrChange>
          </w:tcPr>
          <w:p w14:paraId="469E5869"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 xml:space="preserve">  SSD</w:t>
            </w:r>
          </w:p>
        </w:tc>
        <w:tc>
          <w:tcPr>
            <w:tcW w:w="638" w:type="dxa"/>
            <w:tcPrChange w:id="1474" w:author="Lauren Harrison" w:date="2021-04-17T11:25:00Z">
              <w:tcPr>
                <w:tcW w:w="638" w:type="dxa"/>
              </w:tcPr>
            </w:tcPrChange>
          </w:tcPr>
          <w:p w14:paraId="43B29C12"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-0.05</w:t>
            </w:r>
          </w:p>
        </w:tc>
        <w:tc>
          <w:tcPr>
            <w:tcW w:w="1110" w:type="dxa"/>
            <w:tcPrChange w:id="1475" w:author="Lauren Harrison" w:date="2021-04-17T11:25:00Z">
              <w:tcPr>
                <w:tcW w:w="1110" w:type="dxa"/>
              </w:tcPr>
            </w:tcPrChange>
          </w:tcPr>
          <w:p w14:paraId="361A35E8"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-0.60, 0.50</w:t>
            </w:r>
          </w:p>
        </w:tc>
        <w:tc>
          <w:tcPr>
            <w:tcW w:w="883" w:type="dxa"/>
            <w:tcPrChange w:id="1476" w:author="Lauren Harrison" w:date="2021-04-17T11:25:00Z">
              <w:tcPr>
                <w:tcW w:w="883" w:type="dxa"/>
              </w:tcPr>
            </w:tcPrChange>
          </w:tcPr>
          <w:p w14:paraId="2692D72E"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0.85</w:t>
            </w:r>
          </w:p>
        </w:tc>
        <w:tc>
          <w:tcPr>
            <w:tcW w:w="992" w:type="dxa"/>
            <w:tcPrChange w:id="1477" w:author="Lauren Harrison" w:date="2021-04-17T11:25:00Z">
              <w:tcPr>
                <w:tcW w:w="992" w:type="dxa"/>
              </w:tcPr>
            </w:tcPrChange>
          </w:tcPr>
          <w:p w14:paraId="6A55C7A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Change w:id="1478" w:author="Lauren Harrison" w:date="2021-04-17T11:25:00Z">
              <w:tcPr>
                <w:tcW w:w="1276" w:type="dxa"/>
              </w:tcPr>
            </w:tcPrChange>
          </w:tcPr>
          <w:p w14:paraId="77D8C6C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-0.37, 0.64</w:t>
            </w:r>
          </w:p>
        </w:tc>
        <w:tc>
          <w:tcPr>
            <w:tcW w:w="992" w:type="dxa"/>
            <w:tcPrChange w:id="1479" w:author="Lauren Harrison" w:date="2021-04-17T11:25:00Z">
              <w:tcPr>
                <w:tcW w:w="992" w:type="dxa"/>
              </w:tcPr>
            </w:tcPrChange>
          </w:tcPr>
          <w:p w14:paraId="524F99B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0.61</w:t>
            </w:r>
          </w:p>
        </w:tc>
        <w:tc>
          <w:tcPr>
            <w:tcW w:w="850" w:type="dxa"/>
            <w:tcPrChange w:id="1480" w:author="Lauren Harrison" w:date="2021-04-17T11:25:00Z">
              <w:tcPr>
                <w:tcW w:w="850" w:type="dxa"/>
              </w:tcPr>
            </w:tcPrChange>
          </w:tcPr>
          <w:p w14:paraId="52C8C30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481" w:author="Lauren Harrison" w:date="2021-04-17T11:25:00Z">
              <w:tcPr>
                <w:tcW w:w="1134" w:type="dxa"/>
              </w:tcPr>
            </w:tcPrChange>
          </w:tcPr>
          <w:p w14:paraId="7AEF545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482" w:author="Lauren Harrison" w:date="2021-04-17T11:25:00Z">
              <w:tcPr>
                <w:tcW w:w="851" w:type="dxa"/>
              </w:tcPr>
            </w:tcPrChange>
          </w:tcPr>
          <w:p w14:paraId="4A8445A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17BF4F7B" w14:textId="77777777" w:rsidTr="009412A6">
        <w:trPr>
          <w:trHeight w:val="115"/>
          <w:jc w:val="center"/>
          <w:trPrChange w:id="1483" w:author="Lauren Harrison" w:date="2021-04-17T11:25:00Z">
            <w:trPr>
              <w:trHeight w:val="115"/>
              <w:jc w:val="center"/>
            </w:trPr>
          </w:trPrChange>
        </w:trPr>
        <w:tc>
          <w:tcPr>
            <w:tcW w:w="7650" w:type="dxa"/>
            <w:gridSpan w:val="7"/>
            <w:tcBorders>
              <w:left w:val="nil"/>
            </w:tcBorders>
            <w:tcPrChange w:id="1484" w:author="Lauren Harrison" w:date="2021-04-17T11:25:00Z">
              <w:tcPr>
                <w:tcW w:w="7650" w:type="dxa"/>
                <w:gridSpan w:val="7"/>
              </w:tcPr>
            </w:tcPrChange>
          </w:tcPr>
          <w:p w14:paraId="663FA6F5" w14:textId="77777777" w:rsidR="00B47579" w:rsidRPr="00AD5FAB" w:rsidRDefault="00B47579" w:rsidP="00B47579">
            <w:pPr>
              <w:spacing w:line="276" w:lineRule="auto"/>
              <w:rPr>
                <w:rFonts w:ascii="Times New Roman" w:hAnsi="Times New Roman"/>
                <w:b/>
                <w:iCs/>
                <w:color w:val="000000" w:themeColor="text1"/>
                <w:sz w:val="18"/>
                <w:szCs w:val="18"/>
              </w:rPr>
            </w:pPr>
          </w:p>
        </w:tc>
        <w:tc>
          <w:tcPr>
            <w:tcW w:w="850" w:type="dxa"/>
            <w:tcPrChange w:id="1485" w:author="Lauren Harrison" w:date="2021-04-17T11:25:00Z">
              <w:tcPr>
                <w:tcW w:w="850" w:type="dxa"/>
              </w:tcPr>
            </w:tcPrChange>
          </w:tcPr>
          <w:p w14:paraId="32F4F420"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PrChange w:id="1486" w:author="Lauren Harrison" w:date="2021-04-17T11:25:00Z">
              <w:tcPr>
                <w:tcW w:w="1134" w:type="dxa"/>
              </w:tcPr>
            </w:tcPrChange>
          </w:tcPr>
          <w:p w14:paraId="7A463169"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Borders>
              <w:right w:val="nil"/>
            </w:tcBorders>
            <w:tcPrChange w:id="1487" w:author="Lauren Harrison" w:date="2021-04-17T11:25:00Z">
              <w:tcPr>
                <w:tcW w:w="851" w:type="dxa"/>
              </w:tcPr>
            </w:tcPrChange>
          </w:tcPr>
          <w:p w14:paraId="71E2756A"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0D421313" w14:textId="77777777" w:rsidTr="009412A6">
        <w:trPr>
          <w:trHeight w:val="115"/>
          <w:jc w:val="center"/>
          <w:trPrChange w:id="1488" w:author="Lauren Harrison" w:date="2021-04-17T11:25:00Z">
            <w:trPr>
              <w:trHeight w:val="115"/>
              <w:jc w:val="center"/>
            </w:trPr>
          </w:trPrChange>
        </w:trPr>
        <w:tc>
          <w:tcPr>
            <w:tcW w:w="7650" w:type="dxa"/>
            <w:gridSpan w:val="7"/>
            <w:tcBorders>
              <w:left w:val="nil"/>
            </w:tcBorders>
            <w:tcPrChange w:id="1489" w:author="Lauren Harrison" w:date="2021-04-17T11:25:00Z">
              <w:tcPr>
                <w:tcW w:w="7650" w:type="dxa"/>
                <w:gridSpan w:val="7"/>
              </w:tcPr>
            </w:tcPrChange>
          </w:tcPr>
          <w:p w14:paraId="2158F1C9"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b/>
                <w:i/>
                <w:color w:val="000000" w:themeColor="text1"/>
                <w:sz w:val="18"/>
                <w:szCs w:val="18"/>
              </w:rPr>
              <w:t>Birds</w:t>
            </w:r>
          </w:p>
        </w:tc>
        <w:tc>
          <w:tcPr>
            <w:tcW w:w="850" w:type="dxa"/>
            <w:tcPrChange w:id="1490" w:author="Lauren Harrison" w:date="2021-04-17T11:25:00Z">
              <w:tcPr>
                <w:tcW w:w="850" w:type="dxa"/>
              </w:tcPr>
            </w:tcPrChange>
          </w:tcPr>
          <w:p w14:paraId="6C406629" w14:textId="77777777" w:rsidR="00B47579" w:rsidRPr="00AD5FAB" w:rsidRDefault="00B47579" w:rsidP="00B47579">
            <w:pPr>
              <w:spacing w:line="276" w:lineRule="auto"/>
              <w:rPr>
                <w:rFonts w:ascii="Times New Roman" w:hAnsi="Times New Roman"/>
                <w:i/>
                <w:color w:val="000000" w:themeColor="text1"/>
                <w:sz w:val="18"/>
                <w:szCs w:val="18"/>
              </w:rPr>
            </w:pPr>
          </w:p>
        </w:tc>
        <w:tc>
          <w:tcPr>
            <w:tcW w:w="1134" w:type="dxa"/>
            <w:tcPrChange w:id="1491" w:author="Lauren Harrison" w:date="2021-04-17T11:25:00Z">
              <w:tcPr>
                <w:tcW w:w="1134" w:type="dxa"/>
              </w:tcPr>
            </w:tcPrChange>
          </w:tcPr>
          <w:p w14:paraId="7D9C314C" w14:textId="77777777" w:rsidR="00B47579" w:rsidRPr="00AD5FAB" w:rsidRDefault="00B47579" w:rsidP="00B47579">
            <w:pPr>
              <w:spacing w:line="276" w:lineRule="auto"/>
              <w:rPr>
                <w:rFonts w:ascii="Times New Roman" w:hAnsi="Times New Roman"/>
                <w:i/>
                <w:color w:val="000000" w:themeColor="text1"/>
                <w:sz w:val="18"/>
                <w:szCs w:val="18"/>
              </w:rPr>
            </w:pPr>
          </w:p>
        </w:tc>
        <w:tc>
          <w:tcPr>
            <w:tcW w:w="851" w:type="dxa"/>
            <w:tcBorders>
              <w:right w:val="nil"/>
            </w:tcBorders>
            <w:tcPrChange w:id="1492" w:author="Lauren Harrison" w:date="2021-04-17T11:25:00Z">
              <w:tcPr>
                <w:tcW w:w="851" w:type="dxa"/>
              </w:tcPr>
            </w:tcPrChange>
          </w:tcPr>
          <w:p w14:paraId="6C1C1AEE" w14:textId="77777777" w:rsidR="00B47579" w:rsidRPr="00AD5FAB" w:rsidRDefault="00B47579" w:rsidP="00B47579">
            <w:pPr>
              <w:spacing w:line="276" w:lineRule="auto"/>
              <w:rPr>
                <w:rFonts w:ascii="Times New Roman" w:hAnsi="Times New Roman"/>
                <w:i/>
                <w:color w:val="000000" w:themeColor="text1"/>
                <w:sz w:val="18"/>
                <w:szCs w:val="18"/>
              </w:rPr>
            </w:pPr>
          </w:p>
        </w:tc>
      </w:tr>
      <w:tr w:rsidR="00B47579" w:rsidRPr="00AD5FAB" w14:paraId="12FDA652" w14:textId="77777777" w:rsidTr="009412A6">
        <w:trPr>
          <w:trHeight w:val="126"/>
          <w:jc w:val="center"/>
          <w:trPrChange w:id="1493" w:author="Lauren Harrison" w:date="2021-04-17T11:25:00Z">
            <w:trPr>
              <w:trHeight w:val="126"/>
              <w:jc w:val="center"/>
            </w:trPr>
          </w:trPrChange>
        </w:trPr>
        <w:tc>
          <w:tcPr>
            <w:tcW w:w="1759" w:type="dxa"/>
            <w:tcBorders>
              <w:left w:val="nil"/>
            </w:tcBorders>
            <w:tcPrChange w:id="1494" w:author="Lauren Harrison" w:date="2021-04-17T11:25:00Z">
              <w:tcPr>
                <w:tcW w:w="1759" w:type="dxa"/>
              </w:tcPr>
            </w:tcPrChange>
          </w:tcPr>
          <w:p w14:paraId="3AE2880F"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Change w:id="1495" w:author="Lauren Harrison" w:date="2021-04-17T11:25:00Z">
              <w:tcPr>
                <w:tcW w:w="638" w:type="dxa"/>
              </w:tcPr>
            </w:tcPrChange>
          </w:tcPr>
          <w:p w14:paraId="1F8A7E3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-0.75</w:t>
            </w:r>
          </w:p>
        </w:tc>
        <w:tc>
          <w:tcPr>
            <w:tcW w:w="1110" w:type="dxa"/>
            <w:tcPrChange w:id="1496" w:author="Lauren Harrison" w:date="2021-04-17T11:25:00Z">
              <w:tcPr>
                <w:tcW w:w="1110" w:type="dxa"/>
              </w:tcPr>
            </w:tcPrChange>
          </w:tcPr>
          <w:p w14:paraId="1F18EAD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-0.87, 0.33</w:t>
            </w:r>
          </w:p>
        </w:tc>
        <w:tc>
          <w:tcPr>
            <w:tcW w:w="883" w:type="dxa"/>
            <w:tcPrChange w:id="1497" w:author="Lauren Harrison" w:date="2021-04-17T11:25:00Z">
              <w:tcPr>
                <w:tcW w:w="883" w:type="dxa"/>
              </w:tcPr>
            </w:tcPrChange>
          </w:tcPr>
          <w:p w14:paraId="19F6BC7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0.38</w:t>
            </w:r>
          </w:p>
        </w:tc>
        <w:tc>
          <w:tcPr>
            <w:tcW w:w="992" w:type="dxa"/>
            <w:tcPrChange w:id="1498" w:author="Lauren Harrison" w:date="2021-04-17T11:25:00Z">
              <w:tcPr>
                <w:tcW w:w="992" w:type="dxa"/>
              </w:tcPr>
            </w:tcPrChange>
          </w:tcPr>
          <w:p w14:paraId="29A8B9B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0.03</w:t>
            </w:r>
          </w:p>
        </w:tc>
        <w:tc>
          <w:tcPr>
            <w:tcW w:w="1276" w:type="dxa"/>
            <w:tcPrChange w:id="1499" w:author="Lauren Harrison" w:date="2021-04-17T11:25:00Z">
              <w:tcPr>
                <w:tcW w:w="1276" w:type="dxa"/>
              </w:tcPr>
            </w:tcPrChange>
          </w:tcPr>
          <w:p w14:paraId="48EA23F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-0.04, 0.11</w:t>
            </w:r>
          </w:p>
        </w:tc>
        <w:tc>
          <w:tcPr>
            <w:tcW w:w="992" w:type="dxa"/>
            <w:tcPrChange w:id="1500" w:author="Lauren Harrison" w:date="2021-04-17T11:25:00Z">
              <w:tcPr>
                <w:tcW w:w="992" w:type="dxa"/>
              </w:tcPr>
            </w:tcPrChange>
          </w:tcPr>
          <w:p w14:paraId="59734759"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0.37</w:t>
            </w:r>
          </w:p>
        </w:tc>
        <w:tc>
          <w:tcPr>
            <w:tcW w:w="850" w:type="dxa"/>
            <w:tcPrChange w:id="1501" w:author="Lauren Harrison" w:date="2021-04-17T11:25:00Z">
              <w:tcPr>
                <w:tcW w:w="850" w:type="dxa"/>
              </w:tcPr>
            </w:tcPrChange>
          </w:tcPr>
          <w:p w14:paraId="3685022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21</w:t>
            </w:r>
          </w:p>
        </w:tc>
        <w:tc>
          <w:tcPr>
            <w:tcW w:w="1134" w:type="dxa"/>
            <w:tcPrChange w:id="1502" w:author="Lauren Harrison" w:date="2021-04-17T11:25:00Z">
              <w:tcPr>
                <w:tcW w:w="1134" w:type="dxa"/>
              </w:tcPr>
            </w:tcPrChange>
          </w:tcPr>
          <w:p w14:paraId="27AFECA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78</w:t>
            </w:r>
          </w:p>
        </w:tc>
        <w:tc>
          <w:tcPr>
            <w:tcW w:w="851" w:type="dxa"/>
            <w:tcBorders>
              <w:right w:val="nil"/>
            </w:tcBorders>
            <w:tcPrChange w:id="1503" w:author="Lauren Harrison" w:date="2021-04-17T11:25:00Z">
              <w:tcPr>
                <w:tcW w:w="851" w:type="dxa"/>
              </w:tcPr>
            </w:tcPrChange>
          </w:tcPr>
          <w:p w14:paraId="2315B64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233</w:t>
            </w:r>
          </w:p>
        </w:tc>
      </w:tr>
      <w:tr w:rsidR="00B47579" w:rsidRPr="00AD5FAB" w14:paraId="59BA9665" w14:textId="77777777" w:rsidTr="009412A6">
        <w:trPr>
          <w:trHeight w:val="126"/>
          <w:jc w:val="center"/>
          <w:trPrChange w:id="1504" w:author="Lauren Harrison" w:date="2021-04-17T11:25:00Z">
            <w:trPr>
              <w:trHeight w:val="126"/>
              <w:jc w:val="center"/>
            </w:trPr>
          </w:trPrChange>
        </w:trPr>
        <w:tc>
          <w:tcPr>
            <w:tcW w:w="1759" w:type="dxa"/>
            <w:tcBorders>
              <w:left w:val="nil"/>
            </w:tcBorders>
            <w:tcPrChange w:id="1505" w:author="Lauren Harrison" w:date="2021-04-17T11:25:00Z">
              <w:tcPr>
                <w:tcW w:w="1759" w:type="dxa"/>
              </w:tcPr>
            </w:tcPrChange>
          </w:tcPr>
          <w:p w14:paraId="27E24EF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Change w:id="1506" w:author="Lauren Harrison" w:date="2021-04-17T11:25:00Z">
              <w:tcPr>
                <w:tcW w:w="638" w:type="dxa"/>
              </w:tcPr>
            </w:tcPrChange>
          </w:tcPr>
          <w:p w14:paraId="2FFB1B0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w:t>
            </w:r>
          </w:p>
        </w:tc>
        <w:tc>
          <w:tcPr>
            <w:tcW w:w="1110" w:type="dxa"/>
            <w:tcPrChange w:id="1507" w:author="Lauren Harrison" w:date="2021-04-17T11:25:00Z">
              <w:tcPr>
                <w:tcW w:w="1110" w:type="dxa"/>
              </w:tcPr>
            </w:tcPrChange>
          </w:tcPr>
          <w:p w14:paraId="4F491DE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-1.45, 0.98</w:t>
            </w:r>
          </w:p>
        </w:tc>
        <w:tc>
          <w:tcPr>
            <w:tcW w:w="883" w:type="dxa"/>
            <w:tcPrChange w:id="1508" w:author="Lauren Harrison" w:date="2021-04-17T11:25:00Z">
              <w:tcPr>
                <w:tcW w:w="883" w:type="dxa"/>
              </w:tcPr>
            </w:tcPrChange>
          </w:tcPr>
          <w:p w14:paraId="430D2DD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992" w:type="dxa"/>
            <w:tcPrChange w:id="1509" w:author="Lauren Harrison" w:date="2021-04-17T11:25:00Z">
              <w:tcPr>
                <w:tcW w:w="992" w:type="dxa"/>
              </w:tcPr>
            </w:tcPrChange>
          </w:tcPr>
          <w:p w14:paraId="6BA556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0.11</w:t>
            </w:r>
          </w:p>
        </w:tc>
        <w:tc>
          <w:tcPr>
            <w:tcW w:w="1276" w:type="dxa"/>
            <w:tcPrChange w:id="1510" w:author="Lauren Harrison" w:date="2021-04-17T11:25:00Z">
              <w:tcPr>
                <w:tcW w:w="1276" w:type="dxa"/>
              </w:tcPr>
            </w:tcPrChange>
          </w:tcPr>
          <w:p w14:paraId="40EC6160"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-0.16, 0.37</w:t>
            </w:r>
          </w:p>
        </w:tc>
        <w:tc>
          <w:tcPr>
            <w:tcW w:w="992" w:type="dxa"/>
            <w:tcPrChange w:id="1511" w:author="Lauren Harrison" w:date="2021-04-17T11:25:00Z">
              <w:tcPr>
                <w:tcW w:w="992" w:type="dxa"/>
              </w:tcPr>
            </w:tcPrChange>
          </w:tcPr>
          <w:p w14:paraId="476069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0.44</w:t>
            </w:r>
          </w:p>
        </w:tc>
        <w:tc>
          <w:tcPr>
            <w:tcW w:w="850" w:type="dxa"/>
            <w:tcPrChange w:id="1512" w:author="Lauren Harrison" w:date="2021-04-17T11:25:00Z">
              <w:tcPr>
                <w:tcW w:w="850" w:type="dxa"/>
              </w:tcPr>
            </w:tcPrChange>
          </w:tcPr>
          <w:p w14:paraId="58BD4F1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13" w:author="Lauren Harrison" w:date="2021-04-17T11:25:00Z">
              <w:tcPr>
                <w:tcW w:w="1134" w:type="dxa"/>
              </w:tcPr>
            </w:tcPrChange>
          </w:tcPr>
          <w:p w14:paraId="718FE02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14" w:author="Lauren Harrison" w:date="2021-04-17T11:25:00Z">
              <w:tcPr>
                <w:tcW w:w="851" w:type="dxa"/>
              </w:tcPr>
            </w:tcPrChange>
          </w:tcPr>
          <w:p w14:paraId="3797E861"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7483DD6A" w14:textId="77777777" w:rsidTr="009412A6">
        <w:trPr>
          <w:trHeight w:val="115"/>
          <w:jc w:val="center"/>
          <w:trPrChange w:id="1515" w:author="Lauren Harrison" w:date="2021-04-17T11:25:00Z">
            <w:trPr>
              <w:trHeight w:val="115"/>
              <w:jc w:val="center"/>
            </w:trPr>
          </w:trPrChange>
        </w:trPr>
        <w:tc>
          <w:tcPr>
            <w:tcW w:w="1759" w:type="dxa"/>
            <w:tcBorders>
              <w:left w:val="nil"/>
            </w:tcBorders>
            <w:tcPrChange w:id="1516" w:author="Lauren Harrison" w:date="2021-04-17T11:25:00Z">
              <w:tcPr>
                <w:tcW w:w="1759" w:type="dxa"/>
              </w:tcPr>
            </w:tcPrChange>
          </w:tcPr>
          <w:p w14:paraId="662893A1"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638" w:type="dxa"/>
            <w:tcPrChange w:id="1517" w:author="Lauren Harrison" w:date="2021-04-17T11:25:00Z">
              <w:tcPr>
                <w:tcW w:w="638" w:type="dxa"/>
              </w:tcPr>
            </w:tcPrChange>
          </w:tcPr>
          <w:p w14:paraId="3DB479C1"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Change w:id="1518" w:author="Lauren Harrison" w:date="2021-04-17T11:25:00Z">
              <w:tcPr>
                <w:tcW w:w="1110" w:type="dxa"/>
              </w:tcPr>
            </w:tcPrChange>
          </w:tcPr>
          <w:p w14:paraId="4FAFBB07"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Change w:id="1519" w:author="Lauren Harrison" w:date="2021-04-17T11:25:00Z">
              <w:tcPr>
                <w:tcW w:w="883" w:type="dxa"/>
              </w:tcPr>
            </w:tcPrChange>
          </w:tcPr>
          <w:p w14:paraId="23A6D42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20" w:author="Lauren Harrison" w:date="2021-04-17T11:25:00Z">
              <w:tcPr>
                <w:tcW w:w="992" w:type="dxa"/>
              </w:tcPr>
            </w:tcPrChange>
          </w:tcPr>
          <w:p w14:paraId="5226E45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Change w:id="1521" w:author="Lauren Harrison" w:date="2021-04-17T11:25:00Z">
              <w:tcPr>
                <w:tcW w:w="1276" w:type="dxa"/>
              </w:tcPr>
            </w:tcPrChange>
          </w:tcPr>
          <w:p w14:paraId="3912D292"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22" w:author="Lauren Harrison" w:date="2021-04-17T11:25:00Z">
              <w:tcPr>
                <w:tcW w:w="992" w:type="dxa"/>
              </w:tcPr>
            </w:tcPrChange>
          </w:tcPr>
          <w:p w14:paraId="2224F34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1523" w:author="Lauren Harrison" w:date="2021-04-17T11:25:00Z">
              <w:tcPr>
                <w:tcW w:w="850" w:type="dxa"/>
              </w:tcPr>
            </w:tcPrChange>
          </w:tcPr>
          <w:p w14:paraId="7E957BC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24" w:author="Lauren Harrison" w:date="2021-04-17T11:25:00Z">
              <w:tcPr>
                <w:tcW w:w="1134" w:type="dxa"/>
              </w:tcPr>
            </w:tcPrChange>
          </w:tcPr>
          <w:p w14:paraId="47BB4A3A"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25" w:author="Lauren Harrison" w:date="2021-04-17T11:25:00Z">
              <w:tcPr>
                <w:tcW w:w="851" w:type="dxa"/>
              </w:tcPr>
            </w:tcPrChange>
          </w:tcPr>
          <w:p w14:paraId="771B7C7E"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12A3158B" w14:textId="77777777" w:rsidTr="009412A6">
        <w:trPr>
          <w:trHeight w:val="115"/>
          <w:jc w:val="center"/>
          <w:trPrChange w:id="1526" w:author="Lauren Harrison" w:date="2021-04-17T11:25:00Z">
            <w:trPr>
              <w:trHeight w:val="115"/>
              <w:jc w:val="center"/>
            </w:trPr>
          </w:trPrChange>
        </w:trPr>
        <w:tc>
          <w:tcPr>
            <w:tcW w:w="1759" w:type="dxa"/>
            <w:tcBorders>
              <w:left w:val="nil"/>
            </w:tcBorders>
            <w:tcPrChange w:id="1527" w:author="Lauren Harrison" w:date="2021-04-17T11:25:00Z">
              <w:tcPr>
                <w:tcW w:w="1759" w:type="dxa"/>
              </w:tcPr>
            </w:tcPrChange>
          </w:tcPr>
          <w:p w14:paraId="01D21E3A"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b/>
                <w:i/>
                <w:color w:val="000000" w:themeColor="text1"/>
                <w:sz w:val="18"/>
                <w:szCs w:val="18"/>
              </w:rPr>
              <w:t>Fish</w:t>
            </w:r>
          </w:p>
        </w:tc>
        <w:tc>
          <w:tcPr>
            <w:tcW w:w="638" w:type="dxa"/>
            <w:tcPrChange w:id="1528" w:author="Lauren Harrison" w:date="2021-04-17T11:25:00Z">
              <w:tcPr>
                <w:tcW w:w="638" w:type="dxa"/>
              </w:tcPr>
            </w:tcPrChange>
          </w:tcPr>
          <w:p w14:paraId="74DE4E2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Change w:id="1529" w:author="Lauren Harrison" w:date="2021-04-17T11:25:00Z">
              <w:tcPr>
                <w:tcW w:w="1110" w:type="dxa"/>
              </w:tcPr>
            </w:tcPrChange>
          </w:tcPr>
          <w:p w14:paraId="0F68A85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Change w:id="1530" w:author="Lauren Harrison" w:date="2021-04-17T11:25:00Z">
              <w:tcPr>
                <w:tcW w:w="883" w:type="dxa"/>
              </w:tcPr>
            </w:tcPrChange>
          </w:tcPr>
          <w:p w14:paraId="3D0E62A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31" w:author="Lauren Harrison" w:date="2021-04-17T11:25:00Z">
              <w:tcPr>
                <w:tcW w:w="992" w:type="dxa"/>
              </w:tcPr>
            </w:tcPrChange>
          </w:tcPr>
          <w:p w14:paraId="6BEA723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Change w:id="1532" w:author="Lauren Harrison" w:date="2021-04-17T11:25:00Z">
              <w:tcPr>
                <w:tcW w:w="1276" w:type="dxa"/>
              </w:tcPr>
            </w:tcPrChange>
          </w:tcPr>
          <w:p w14:paraId="1C2D470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33" w:author="Lauren Harrison" w:date="2021-04-17T11:25:00Z">
              <w:tcPr>
                <w:tcW w:w="992" w:type="dxa"/>
              </w:tcPr>
            </w:tcPrChange>
          </w:tcPr>
          <w:p w14:paraId="100AD2A7"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1534" w:author="Lauren Harrison" w:date="2021-04-17T11:25:00Z">
              <w:tcPr>
                <w:tcW w:w="850" w:type="dxa"/>
              </w:tcPr>
            </w:tcPrChange>
          </w:tcPr>
          <w:p w14:paraId="0A4014D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35" w:author="Lauren Harrison" w:date="2021-04-17T11:25:00Z">
              <w:tcPr>
                <w:tcW w:w="1134" w:type="dxa"/>
              </w:tcPr>
            </w:tcPrChange>
          </w:tcPr>
          <w:p w14:paraId="576CD446"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36" w:author="Lauren Harrison" w:date="2021-04-17T11:25:00Z">
              <w:tcPr>
                <w:tcW w:w="851" w:type="dxa"/>
              </w:tcPr>
            </w:tcPrChange>
          </w:tcPr>
          <w:p w14:paraId="05185C8C"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76C44F79" w14:textId="77777777" w:rsidTr="009412A6">
        <w:trPr>
          <w:trHeight w:val="126"/>
          <w:jc w:val="center"/>
          <w:trPrChange w:id="1537" w:author="Lauren Harrison" w:date="2021-04-17T11:25:00Z">
            <w:trPr>
              <w:trHeight w:val="126"/>
              <w:jc w:val="center"/>
            </w:trPr>
          </w:trPrChange>
        </w:trPr>
        <w:tc>
          <w:tcPr>
            <w:tcW w:w="1759" w:type="dxa"/>
            <w:tcBorders>
              <w:left w:val="nil"/>
            </w:tcBorders>
            <w:tcPrChange w:id="1538" w:author="Lauren Harrison" w:date="2021-04-17T11:25:00Z">
              <w:tcPr>
                <w:tcW w:w="1759" w:type="dxa"/>
              </w:tcPr>
            </w:tcPrChange>
          </w:tcPr>
          <w:p w14:paraId="157E2F32" w14:textId="77777777" w:rsidR="00B47579" w:rsidRPr="00AD5FAB" w:rsidRDefault="00B47579" w:rsidP="00B47579">
            <w:pPr>
              <w:spacing w:line="276" w:lineRule="auto"/>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Aggression</w:t>
            </w:r>
          </w:p>
        </w:tc>
        <w:tc>
          <w:tcPr>
            <w:tcW w:w="638" w:type="dxa"/>
            <w:tcPrChange w:id="1539" w:author="Lauren Harrison" w:date="2021-04-17T11:25:00Z">
              <w:tcPr>
                <w:tcW w:w="638" w:type="dxa"/>
              </w:tcPr>
            </w:tcPrChange>
          </w:tcPr>
          <w:p w14:paraId="24E53F6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w:t>
            </w:r>
          </w:p>
        </w:tc>
        <w:tc>
          <w:tcPr>
            <w:tcW w:w="1110" w:type="dxa"/>
            <w:tcPrChange w:id="1540" w:author="Lauren Harrison" w:date="2021-04-17T11:25:00Z">
              <w:tcPr>
                <w:tcW w:w="1110" w:type="dxa"/>
              </w:tcPr>
            </w:tcPrChange>
          </w:tcPr>
          <w:p w14:paraId="09BDE24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-0.96, 0.63</w:t>
            </w:r>
          </w:p>
        </w:tc>
        <w:tc>
          <w:tcPr>
            <w:tcW w:w="883" w:type="dxa"/>
            <w:tcPrChange w:id="1541" w:author="Lauren Harrison" w:date="2021-04-17T11:25:00Z">
              <w:tcPr>
                <w:tcW w:w="883" w:type="dxa"/>
              </w:tcPr>
            </w:tcPrChange>
          </w:tcPr>
          <w:p w14:paraId="549F914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0.68</w:t>
            </w:r>
          </w:p>
        </w:tc>
        <w:tc>
          <w:tcPr>
            <w:tcW w:w="992" w:type="dxa"/>
            <w:tcPrChange w:id="1542" w:author="Lauren Harrison" w:date="2021-04-17T11:25:00Z">
              <w:tcPr>
                <w:tcW w:w="992" w:type="dxa"/>
              </w:tcPr>
            </w:tcPrChange>
          </w:tcPr>
          <w:p w14:paraId="0895C49D"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-0.12</w:t>
            </w:r>
          </w:p>
        </w:tc>
        <w:tc>
          <w:tcPr>
            <w:tcW w:w="1276" w:type="dxa"/>
            <w:tcPrChange w:id="1543" w:author="Lauren Harrison" w:date="2021-04-17T11:25:00Z">
              <w:tcPr>
                <w:tcW w:w="1276" w:type="dxa"/>
              </w:tcPr>
            </w:tcPrChange>
          </w:tcPr>
          <w:p w14:paraId="74A470C1"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-0.23, 0.00</w:t>
            </w:r>
          </w:p>
        </w:tc>
        <w:tc>
          <w:tcPr>
            <w:tcW w:w="992" w:type="dxa"/>
            <w:tcPrChange w:id="1544" w:author="Lauren Harrison" w:date="2021-04-17T11:25:00Z">
              <w:tcPr>
                <w:tcW w:w="992" w:type="dxa"/>
              </w:tcPr>
            </w:tcPrChange>
          </w:tcPr>
          <w:p w14:paraId="6386A561" w14:textId="77777777" w:rsidR="00B47579" w:rsidRPr="00AD5FAB" w:rsidRDefault="00B47579" w:rsidP="00B47579">
            <w:pPr>
              <w:spacing w:line="276" w:lineRule="auto"/>
              <w:jc w:val="center"/>
              <w:rPr>
                <w:rFonts w:ascii="Times New Roman" w:hAnsi="Times New Roman"/>
                <w:b/>
                <w:bCs/>
                <w:color w:val="000000" w:themeColor="text1"/>
                <w:sz w:val="18"/>
                <w:szCs w:val="18"/>
              </w:rPr>
            </w:pPr>
            <w:r w:rsidRPr="00AD5FAB">
              <w:rPr>
                <w:rFonts w:ascii="Times New Roman" w:hAnsi="Times New Roman"/>
                <w:b/>
                <w:bCs/>
                <w:color w:val="000000" w:themeColor="text1"/>
                <w:sz w:val="18"/>
                <w:szCs w:val="18"/>
              </w:rPr>
              <w:t>0.05</w:t>
            </w:r>
          </w:p>
        </w:tc>
        <w:tc>
          <w:tcPr>
            <w:tcW w:w="850" w:type="dxa"/>
            <w:tcPrChange w:id="1545" w:author="Lauren Harrison" w:date="2021-04-17T11:25:00Z">
              <w:tcPr>
                <w:tcW w:w="850" w:type="dxa"/>
              </w:tcPr>
            </w:tcPrChange>
          </w:tcPr>
          <w:p w14:paraId="3F83717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1134" w:type="dxa"/>
            <w:tcPrChange w:id="1546" w:author="Lauren Harrison" w:date="2021-04-17T11:25:00Z">
              <w:tcPr>
                <w:tcW w:w="1134" w:type="dxa"/>
              </w:tcPr>
            </w:tcPrChange>
          </w:tcPr>
          <w:p w14:paraId="30A4223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13</w:t>
            </w:r>
          </w:p>
        </w:tc>
        <w:tc>
          <w:tcPr>
            <w:tcW w:w="851" w:type="dxa"/>
            <w:tcBorders>
              <w:right w:val="nil"/>
            </w:tcBorders>
            <w:tcPrChange w:id="1547" w:author="Lauren Harrison" w:date="2021-04-17T11:25:00Z">
              <w:tcPr>
                <w:tcW w:w="851" w:type="dxa"/>
              </w:tcPr>
            </w:tcPrChange>
          </w:tcPr>
          <w:p w14:paraId="23C279B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93</w:t>
            </w:r>
          </w:p>
        </w:tc>
      </w:tr>
      <w:tr w:rsidR="00B47579" w:rsidRPr="00AD5FAB" w14:paraId="1A3ADB1A" w14:textId="77777777" w:rsidTr="009412A6">
        <w:trPr>
          <w:trHeight w:val="126"/>
          <w:jc w:val="center"/>
          <w:trPrChange w:id="1548" w:author="Lauren Harrison" w:date="2021-04-17T11:25:00Z">
            <w:trPr>
              <w:trHeight w:val="126"/>
              <w:jc w:val="center"/>
            </w:trPr>
          </w:trPrChange>
        </w:trPr>
        <w:tc>
          <w:tcPr>
            <w:tcW w:w="1759" w:type="dxa"/>
            <w:tcBorders>
              <w:left w:val="nil"/>
            </w:tcBorders>
            <w:tcPrChange w:id="1549" w:author="Lauren Harrison" w:date="2021-04-17T11:25:00Z">
              <w:tcPr>
                <w:tcW w:w="1759" w:type="dxa"/>
              </w:tcPr>
            </w:tcPrChange>
          </w:tcPr>
          <w:p w14:paraId="6429C7AC"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Change w:id="1550" w:author="Lauren Harrison" w:date="2021-04-17T11:25:00Z">
              <w:tcPr>
                <w:tcW w:w="638" w:type="dxa"/>
              </w:tcPr>
            </w:tcPrChange>
          </w:tcPr>
          <w:p w14:paraId="31DDEEE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0.27</w:t>
            </w:r>
          </w:p>
        </w:tc>
        <w:tc>
          <w:tcPr>
            <w:tcW w:w="1110" w:type="dxa"/>
            <w:tcPrChange w:id="1551" w:author="Lauren Harrison" w:date="2021-04-17T11:25:00Z">
              <w:tcPr>
                <w:tcW w:w="1110" w:type="dxa"/>
              </w:tcPr>
            </w:tcPrChange>
          </w:tcPr>
          <w:p w14:paraId="2A239A9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-0.84, 1.37</w:t>
            </w:r>
          </w:p>
        </w:tc>
        <w:tc>
          <w:tcPr>
            <w:tcW w:w="883" w:type="dxa"/>
            <w:tcPrChange w:id="1552" w:author="Lauren Harrison" w:date="2021-04-17T11:25:00Z">
              <w:tcPr>
                <w:tcW w:w="883" w:type="dxa"/>
              </w:tcPr>
            </w:tcPrChange>
          </w:tcPr>
          <w:p w14:paraId="32EF72C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992" w:type="dxa"/>
            <w:tcPrChange w:id="1553" w:author="Lauren Harrison" w:date="2021-04-17T11:25:00Z">
              <w:tcPr>
                <w:tcW w:w="992" w:type="dxa"/>
              </w:tcPr>
            </w:tcPrChange>
          </w:tcPr>
          <w:p w14:paraId="2713B5F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-0.13</w:t>
            </w:r>
          </w:p>
        </w:tc>
        <w:tc>
          <w:tcPr>
            <w:tcW w:w="1276" w:type="dxa"/>
            <w:tcPrChange w:id="1554" w:author="Lauren Harrison" w:date="2021-04-17T11:25:00Z">
              <w:tcPr>
                <w:tcW w:w="1276" w:type="dxa"/>
              </w:tcPr>
            </w:tcPrChange>
          </w:tcPr>
          <w:p w14:paraId="3A38342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-0.81, 0.55</w:t>
            </w:r>
          </w:p>
        </w:tc>
        <w:tc>
          <w:tcPr>
            <w:tcW w:w="992" w:type="dxa"/>
            <w:tcPrChange w:id="1555" w:author="Lauren Harrison" w:date="2021-04-17T11:25:00Z">
              <w:tcPr>
                <w:tcW w:w="992" w:type="dxa"/>
              </w:tcPr>
            </w:tcPrChange>
          </w:tcPr>
          <w:p w14:paraId="1936505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850" w:type="dxa"/>
            <w:tcPrChange w:id="1556" w:author="Lauren Harrison" w:date="2021-04-17T11:25:00Z">
              <w:tcPr>
                <w:tcW w:w="850" w:type="dxa"/>
              </w:tcPr>
            </w:tcPrChange>
          </w:tcPr>
          <w:p w14:paraId="53B57AC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57" w:author="Lauren Harrison" w:date="2021-04-17T11:25:00Z">
              <w:tcPr>
                <w:tcW w:w="1134" w:type="dxa"/>
              </w:tcPr>
            </w:tcPrChange>
          </w:tcPr>
          <w:p w14:paraId="7433848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58" w:author="Lauren Harrison" w:date="2021-04-17T11:25:00Z">
              <w:tcPr>
                <w:tcW w:w="851" w:type="dxa"/>
              </w:tcPr>
            </w:tcPrChange>
          </w:tcPr>
          <w:p w14:paraId="776FE1E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6C051E9A" w14:textId="77777777" w:rsidTr="009412A6">
        <w:trPr>
          <w:trHeight w:val="126"/>
          <w:jc w:val="center"/>
          <w:trPrChange w:id="1559" w:author="Lauren Harrison" w:date="2021-04-17T11:25:00Z">
            <w:trPr>
              <w:trHeight w:val="126"/>
              <w:jc w:val="center"/>
            </w:trPr>
          </w:trPrChange>
        </w:trPr>
        <w:tc>
          <w:tcPr>
            <w:tcW w:w="1759" w:type="dxa"/>
            <w:tcBorders>
              <w:left w:val="nil"/>
            </w:tcBorders>
            <w:tcPrChange w:id="1560" w:author="Lauren Harrison" w:date="2021-04-17T11:25:00Z">
              <w:tcPr>
                <w:tcW w:w="1759" w:type="dxa"/>
              </w:tcPr>
            </w:tcPrChange>
          </w:tcPr>
          <w:p w14:paraId="5EF4291E"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Boldness</w:t>
            </w:r>
          </w:p>
        </w:tc>
        <w:tc>
          <w:tcPr>
            <w:tcW w:w="638" w:type="dxa"/>
            <w:tcPrChange w:id="1561" w:author="Lauren Harrison" w:date="2021-04-17T11:25:00Z">
              <w:tcPr>
                <w:tcW w:w="638" w:type="dxa"/>
              </w:tcPr>
            </w:tcPrChange>
          </w:tcPr>
          <w:p w14:paraId="57DA585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0.06</w:t>
            </w:r>
          </w:p>
        </w:tc>
        <w:tc>
          <w:tcPr>
            <w:tcW w:w="1110" w:type="dxa"/>
            <w:tcPrChange w:id="1562" w:author="Lauren Harrison" w:date="2021-04-17T11:25:00Z">
              <w:tcPr>
                <w:tcW w:w="1110" w:type="dxa"/>
              </w:tcPr>
            </w:tcPrChange>
          </w:tcPr>
          <w:p w14:paraId="6E7BBF6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-0.23, 0.34</w:t>
            </w:r>
          </w:p>
        </w:tc>
        <w:tc>
          <w:tcPr>
            <w:tcW w:w="883" w:type="dxa"/>
            <w:tcPrChange w:id="1563" w:author="Lauren Harrison" w:date="2021-04-17T11:25:00Z">
              <w:tcPr>
                <w:tcW w:w="883" w:type="dxa"/>
              </w:tcPr>
            </w:tcPrChange>
          </w:tcPr>
          <w:p w14:paraId="1C6B667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0.70</w:t>
            </w:r>
          </w:p>
        </w:tc>
        <w:tc>
          <w:tcPr>
            <w:tcW w:w="992" w:type="dxa"/>
            <w:tcPrChange w:id="1564" w:author="Lauren Harrison" w:date="2021-04-17T11:25:00Z">
              <w:tcPr>
                <w:tcW w:w="992" w:type="dxa"/>
              </w:tcPr>
            </w:tcPrChange>
          </w:tcPr>
          <w:p w14:paraId="5F465046"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Change w:id="1565" w:author="Lauren Harrison" w:date="2021-04-17T11:25:00Z">
              <w:tcPr>
                <w:tcW w:w="1276" w:type="dxa"/>
              </w:tcPr>
            </w:tcPrChange>
          </w:tcPr>
          <w:p w14:paraId="278268F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-0.33, 0.25</w:t>
            </w:r>
          </w:p>
        </w:tc>
        <w:tc>
          <w:tcPr>
            <w:tcW w:w="992" w:type="dxa"/>
            <w:tcPrChange w:id="1566" w:author="Lauren Harrison" w:date="2021-04-17T11:25:00Z">
              <w:tcPr>
                <w:tcW w:w="992" w:type="dxa"/>
              </w:tcPr>
            </w:tcPrChange>
          </w:tcPr>
          <w:p w14:paraId="5102B0C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0.78</w:t>
            </w:r>
          </w:p>
        </w:tc>
        <w:tc>
          <w:tcPr>
            <w:tcW w:w="850" w:type="dxa"/>
            <w:tcPrChange w:id="1567" w:author="Lauren Harrison" w:date="2021-04-17T11:25:00Z">
              <w:tcPr>
                <w:tcW w:w="850" w:type="dxa"/>
              </w:tcPr>
            </w:tcPrChange>
          </w:tcPr>
          <w:p w14:paraId="6F44168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23</w:t>
            </w:r>
          </w:p>
        </w:tc>
        <w:tc>
          <w:tcPr>
            <w:tcW w:w="1134" w:type="dxa"/>
            <w:tcPrChange w:id="1568" w:author="Lauren Harrison" w:date="2021-04-17T11:25:00Z">
              <w:tcPr>
                <w:tcW w:w="1134" w:type="dxa"/>
              </w:tcPr>
            </w:tcPrChange>
          </w:tcPr>
          <w:p w14:paraId="22215C9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12</w:t>
            </w:r>
          </w:p>
        </w:tc>
        <w:tc>
          <w:tcPr>
            <w:tcW w:w="851" w:type="dxa"/>
            <w:tcBorders>
              <w:right w:val="nil"/>
            </w:tcBorders>
            <w:tcPrChange w:id="1569" w:author="Lauren Harrison" w:date="2021-04-17T11:25:00Z">
              <w:tcPr>
                <w:tcW w:w="851" w:type="dxa"/>
              </w:tcPr>
            </w:tcPrChange>
          </w:tcPr>
          <w:p w14:paraId="74EABA9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172</w:t>
            </w:r>
          </w:p>
        </w:tc>
      </w:tr>
      <w:tr w:rsidR="00B47579" w:rsidRPr="00AD5FAB" w14:paraId="7E835247" w14:textId="77777777" w:rsidTr="009412A6">
        <w:trPr>
          <w:trHeight w:val="115"/>
          <w:jc w:val="center"/>
          <w:trPrChange w:id="1570" w:author="Lauren Harrison" w:date="2021-04-17T11:25:00Z">
            <w:trPr>
              <w:trHeight w:val="115"/>
              <w:jc w:val="center"/>
            </w:trPr>
          </w:trPrChange>
        </w:trPr>
        <w:tc>
          <w:tcPr>
            <w:tcW w:w="1759" w:type="dxa"/>
            <w:tcBorders>
              <w:left w:val="nil"/>
            </w:tcBorders>
            <w:tcPrChange w:id="1571" w:author="Lauren Harrison" w:date="2021-04-17T11:25:00Z">
              <w:tcPr>
                <w:tcW w:w="1759" w:type="dxa"/>
              </w:tcPr>
            </w:tcPrChange>
          </w:tcPr>
          <w:p w14:paraId="1B73DB94"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Change w:id="1572" w:author="Lauren Harrison" w:date="2021-04-17T11:25:00Z">
              <w:tcPr>
                <w:tcW w:w="638" w:type="dxa"/>
              </w:tcPr>
            </w:tcPrChange>
          </w:tcPr>
          <w:p w14:paraId="46BB8A5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-0.32</w:t>
            </w:r>
          </w:p>
        </w:tc>
        <w:tc>
          <w:tcPr>
            <w:tcW w:w="1110" w:type="dxa"/>
            <w:tcPrChange w:id="1573" w:author="Lauren Harrison" w:date="2021-04-17T11:25:00Z">
              <w:tcPr>
                <w:tcW w:w="1110" w:type="dxa"/>
              </w:tcPr>
            </w:tcPrChange>
          </w:tcPr>
          <w:p w14:paraId="23B61F3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-0.93, 0.29</w:t>
            </w:r>
          </w:p>
        </w:tc>
        <w:tc>
          <w:tcPr>
            <w:tcW w:w="883" w:type="dxa"/>
            <w:tcPrChange w:id="1574" w:author="Lauren Harrison" w:date="2021-04-17T11:25:00Z">
              <w:tcPr>
                <w:tcW w:w="883" w:type="dxa"/>
              </w:tcPr>
            </w:tcPrChange>
          </w:tcPr>
          <w:p w14:paraId="1CD7658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0.30</w:t>
            </w:r>
          </w:p>
        </w:tc>
        <w:tc>
          <w:tcPr>
            <w:tcW w:w="992" w:type="dxa"/>
            <w:tcPrChange w:id="1575" w:author="Lauren Harrison" w:date="2021-04-17T11:25:00Z">
              <w:tcPr>
                <w:tcW w:w="992" w:type="dxa"/>
              </w:tcPr>
            </w:tcPrChange>
          </w:tcPr>
          <w:p w14:paraId="0E5DE361"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0.10</w:t>
            </w:r>
          </w:p>
        </w:tc>
        <w:tc>
          <w:tcPr>
            <w:tcW w:w="1276" w:type="dxa"/>
            <w:tcPrChange w:id="1576" w:author="Lauren Harrison" w:date="2021-04-17T11:25:00Z">
              <w:tcPr>
                <w:tcW w:w="1276" w:type="dxa"/>
              </w:tcPr>
            </w:tcPrChange>
          </w:tcPr>
          <w:p w14:paraId="42E8A7B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-0.31, 0.52</w:t>
            </w:r>
          </w:p>
        </w:tc>
        <w:tc>
          <w:tcPr>
            <w:tcW w:w="992" w:type="dxa"/>
            <w:tcPrChange w:id="1577" w:author="Lauren Harrison" w:date="2021-04-17T11:25:00Z">
              <w:tcPr>
                <w:tcW w:w="992" w:type="dxa"/>
              </w:tcPr>
            </w:tcPrChange>
          </w:tcPr>
          <w:p w14:paraId="727759D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0.63</w:t>
            </w:r>
          </w:p>
        </w:tc>
        <w:tc>
          <w:tcPr>
            <w:tcW w:w="850" w:type="dxa"/>
            <w:tcPrChange w:id="1578" w:author="Lauren Harrison" w:date="2021-04-17T11:25:00Z">
              <w:tcPr>
                <w:tcW w:w="850" w:type="dxa"/>
              </w:tcPr>
            </w:tcPrChange>
          </w:tcPr>
          <w:p w14:paraId="67BE940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79" w:author="Lauren Harrison" w:date="2021-04-17T11:25:00Z">
              <w:tcPr>
                <w:tcW w:w="1134" w:type="dxa"/>
              </w:tcPr>
            </w:tcPrChange>
          </w:tcPr>
          <w:p w14:paraId="154295C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80" w:author="Lauren Harrison" w:date="2021-04-17T11:25:00Z">
              <w:tcPr>
                <w:tcW w:w="851" w:type="dxa"/>
              </w:tcPr>
            </w:tcPrChange>
          </w:tcPr>
          <w:p w14:paraId="3679ECEF"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234D346C" w14:textId="77777777" w:rsidTr="009412A6">
        <w:trPr>
          <w:trHeight w:val="126"/>
          <w:jc w:val="center"/>
          <w:trPrChange w:id="1581" w:author="Lauren Harrison" w:date="2021-04-17T11:25:00Z">
            <w:trPr>
              <w:trHeight w:val="126"/>
              <w:jc w:val="center"/>
            </w:trPr>
          </w:trPrChange>
        </w:trPr>
        <w:tc>
          <w:tcPr>
            <w:tcW w:w="1759" w:type="dxa"/>
            <w:tcBorders>
              <w:left w:val="nil"/>
            </w:tcBorders>
            <w:tcPrChange w:id="1582" w:author="Lauren Harrison" w:date="2021-04-17T11:25:00Z">
              <w:tcPr>
                <w:tcW w:w="1759" w:type="dxa"/>
              </w:tcPr>
            </w:tcPrChange>
          </w:tcPr>
          <w:p w14:paraId="0EF87C9C" w14:textId="77777777" w:rsidR="00B47579" w:rsidRPr="00AD5FAB" w:rsidRDefault="00B47579" w:rsidP="00B47579">
            <w:pPr>
              <w:spacing w:line="276" w:lineRule="auto"/>
              <w:rPr>
                <w:rFonts w:ascii="Times New Roman" w:hAnsi="Times New Roman"/>
                <w:b/>
                <w:i/>
                <w:color w:val="000000" w:themeColor="text1"/>
                <w:sz w:val="18"/>
                <w:szCs w:val="18"/>
              </w:rPr>
            </w:pPr>
          </w:p>
        </w:tc>
        <w:tc>
          <w:tcPr>
            <w:tcW w:w="638" w:type="dxa"/>
            <w:tcPrChange w:id="1583" w:author="Lauren Harrison" w:date="2021-04-17T11:25:00Z">
              <w:tcPr>
                <w:tcW w:w="638" w:type="dxa"/>
              </w:tcPr>
            </w:tcPrChange>
          </w:tcPr>
          <w:p w14:paraId="6DD1283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Change w:id="1584" w:author="Lauren Harrison" w:date="2021-04-17T11:25:00Z">
              <w:tcPr>
                <w:tcW w:w="1110" w:type="dxa"/>
              </w:tcPr>
            </w:tcPrChange>
          </w:tcPr>
          <w:p w14:paraId="0C01958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Change w:id="1585" w:author="Lauren Harrison" w:date="2021-04-17T11:25:00Z">
              <w:tcPr>
                <w:tcW w:w="883" w:type="dxa"/>
              </w:tcPr>
            </w:tcPrChange>
          </w:tcPr>
          <w:p w14:paraId="33D1850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86" w:author="Lauren Harrison" w:date="2021-04-17T11:25:00Z">
              <w:tcPr>
                <w:tcW w:w="992" w:type="dxa"/>
              </w:tcPr>
            </w:tcPrChange>
          </w:tcPr>
          <w:p w14:paraId="07EA21FC"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Change w:id="1587" w:author="Lauren Harrison" w:date="2021-04-17T11:25:00Z">
              <w:tcPr>
                <w:tcW w:w="1276" w:type="dxa"/>
              </w:tcPr>
            </w:tcPrChange>
          </w:tcPr>
          <w:p w14:paraId="3C26875B"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88" w:author="Lauren Harrison" w:date="2021-04-17T11:25:00Z">
              <w:tcPr>
                <w:tcW w:w="992" w:type="dxa"/>
              </w:tcPr>
            </w:tcPrChange>
          </w:tcPr>
          <w:p w14:paraId="2D237A7D"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1589" w:author="Lauren Harrison" w:date="2021-04-17T11:25:00Z">
              <w:tcPr>
                <w:tcW w:w="850" w:type="dxa"/>
              </w:tcPr>
            </w:tcPrChange>
          </w:tcPr>
          <w:p w14:paraId="451ECB6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590" w:author="Lauren Harrison" w:date="2021-04-17T11:25:00Z">
              <w:tcPr>
                <w:tcW w:w="1134" w:type="dxa"/>
              </w:tcPr>
            </w:tcPrChange>
          </w:tcPr>
          <w:p w14:paraId="496D0408"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591" w:author="Lauren Harrison" w:date="2021-04-17T11:25:00Z">
              <w:tcPr>
                <w:tcW w:w="851" w:type="dxa"/>
              </w:tcPr>
            </w:tcPrChange>
          </w:tcPr>
          <w:p w14:paraId="76407ECB"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06BE9FF2" w14:textId="77777777" w:rsidTr="009412A6">
        <w:trPr>
          <w:trHeight w:val="126"/>
          <w:jc w:val="center"/>
          <w:trPrChange w:id="1592" w:author="Lauren Harrison" w:date="2021-04-17T11:25:00Z">
            <w:trPr>
              <w:trHeight w:val="126"/>
              <w:jc w:val="center"/>
            </w:trPr>
          </w:trPrChange>
        </w:trPr>
        <w:tc>
          <w:tcPr>
            <w:tcW w:w="1759" w:type="dxa"/>
            <w:tcBorders>
              <w:left w:val="nil"/>
            </w:tcBorders>
            <w:tcPrChange w:id="1593" w:author="Lauren Harrison" w:date="2021-04-17T11:25:00Z">
              <w:tcPr>
                <w:tcW w:w="1759" w:type="dxa"/>
              </w:tcPr>
            </w:tcPrChange>
          </w:tcPr>
          <w:p w14:paraId="63E0E4AE" w14:textId="77777777" w:rsidR="00B47579" w:rsidRPr="00AD5FAB" w:rsidRDefault="00B47579" w:rsidP="00B47579">
            <w:pPr>
              <w:spacing w:line="276" w:lineRule="auto"/>
              <w:rPr>
                <w:rFonts w:ascii="Times New Roman" w:hAnsi="Times New Roman"/>
                <w:i/>
                <w:color w:val="000000" w:themeColor="text1"/>
                <w:sz w:val="18"/>
                <w:szCs w:val="18"/>
              </w:rPr>
            </w:pPr>
            <w:r w:rsidRPr="00AD5FAB">
              <w:rPr>
                <w:rFonts w:ascii="Times New Roman" w:hAnsi="Times New Roman"/>
                <w:b/>
                <w:i/>
                <w:color w:val="000000" w:themeColor="text1"/>
                <w:sz w:val="18"/>
                <w:szCs w:val="18"/>
              </w:rPr>
              <w:t>Invertebrates</w:t>
            </w:r>
          </w:p>
        </w:tc>
        <w:tc>
          <w:tcPr>
            <w:tcW w:w="638" w:type="dxa"/>
            <w:tcPrChange w:id="1594" w:author="Lauren Harrison" w:date="2021-04-17T11:25:00Z">
              <w:tcPr>
                <w:tcW w:w="638" w:type="dxa"/>
              </w:tcPr>
            </w:tcPrChange>
          </w:tcPr>
          <w:p w14:paraId="45B1D20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10" w:type="dxa"/>
            <w:tcPrChange w:id="1595" w:author="Lauren Harrison" w:date="2021-04-17T11:25:00Z">
              <w:tcPr>
                <w:tcW w:w="1110" w:type="dxa"/>
              </w:tcPr>
            </w:tcPrChange>
          </w:tcPr>
          <w:p w14:paraId="51D46409"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83" w:type="dxa"/>
            <w:tcPrChange w:id="1596" w:author="Lauren Harrison" w:date="2021-04-17T11:25:00Z">
              <w:tcPr>
                <w:tcW w:w="883" w:type="dxa"/>
              </w:tcPr>
            </w:tcPrChange>
          </w:tcPr>
          <w:p w14:paraId="5C0E9E4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97" w:author="Lauren Harrison" w:date="2021-04-17T11:25:00Z">
              <w:tcPr>
                <w:tcW w:w="992" w:type="dxa"/>
              </w:tcPr>
            </w:tcPrChange>
          </w:tcPr>
          <w:p w14:paraId="37DA46E2"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276" w:type="dxa"/>
            <w:tcPrChange w:id="1598" w:author="Lauren Harrison" w:date="2021-04-17T11:25:00Z">
              <w:tcPr>
                <w:tcW w:w="1276" w:type="dxa"/>
              </w:tcPr>
            </w:tcPrChange>
          </w:tcPr>
          <w:p w14:paraId="4BDE1E13"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992" w:type="dxa"/>
            <w:tcPrChange w:id="1599" w:author="Lauren Harrison" w:date="2021-04-17T11:25:00Z">
              <w:tcPr>
                <w:tcW w:w="992" w:type="dxa"/>
              </w:tcPr>
            </w:tcPrChange>
          </w:tcPr>
          <w:p w14:paraId="23348DCE"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0" w:type="dxa"/>
            <w:tcPrChange w:id="1600" w:author="Lauren Harrison" w:date="2021-04-17T11:25:00Z">
              <w:tcPr>
                <w:tcW w:w="850" w:type="dxa"/>
              </w:tcPr>
            </w:tcPrChange>
          </w:tcPr>
          <w:p w14:paraId="3230D594"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601" w:author="Lauren Harrison" w:date="2021-04-17T11:25:00Z">
              <w:tcPr>
                <w:tcW w:w="1134" w:type="dxa"/>
              </w:tcPr>
            </w:tcPrChange>
          </w:tcPr>
          <w:p w14:paraId="167E5C05"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right w:val="nil"/>
            </w:tcBorders>
            <w:tcPrChange w:id="1602" w:author="Lauren Harrison" w:date="2021-04-17T11:25:00Z">
              <w:tcPr>
                <w:tcW w:w="851" w:type="dxa"/>
              </w:tcPr>
            </w:tcPrChange>
          </w:tcPr>
          <w:p w14:paraId="089CE9B6" w14:textId="77777777" w:rsidR="00B47579" w:rsidRPr="00AD5FAB" w:rsidRDefault="00B47579" w:rsidP="00B47579">
            <w:pPr>
              <w:spacing w:line="276" w:lineRule="auto"/>
              <w:jc w:val="center"/>
              <w:rPr>
                <w:rFonts w:ascii="Times New Roman" w:hAnsi="Times New Roman"/>
                <w:color w:val="000000" w:themeColor="text1"/>
                <w:sz w:val="18"/>
                <w:szCs w:val="18"/>
              </w:rPr>
            </w:pPr>
          </w:p>
        </w:tc>
      </w:tr>
      <w:tr w:rsidR="00B47579" w:rsidRPr="00AD5FAB" w14:paraId="0D3C7F30" w14:textId="77777777" w:rsidTr="009412A6">
        <w:trPr>
          <w:trHeight w:val="115"/>
          <w:jc w:val="center"/>
          <w:trPrChange w:id="1603" w:author="Lauren Harrison" w:date="2021-04-17T11:25:00Z">
            <w:trPr>
              <w:trHeight w:val="115"/>
              <w:jc w:val="center"/>
            </w:trPr>
          </w:trPrChange>
        </w:trPr>
        <w:tc>
          <w:tcPr>
            <w:tcW w:w="1759" w:type="dxa"/>
            <w:tcBorders>
              <w:left w:val="nil"/>
            </w:tcBorders>
            <w:tcPrChange w:id="1604" w:author="Lauren Harrison" w:date="2021-04-17T11:25:00Z">
              <w:tcPr>
                <w:tcW w:w="1759" w:type="dxa"/>
              </w:tcPr>
            </w:tcPrChange>
          </w:tcPr>
          <w:p w14:paraId="5A0ABC9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Activity</w:t>
            </w:r>
          </w:p>
        </w:tc>
        <w:tc>
          <w:tcPr>
            <w:tcW w:w="638" w:type="dxa"/>
            <w:tcPrChange w:id="1605" w:author="Lauren Harrison" w:date="2021-04-17T11:25:00Z">
              <w:tcPr>
                <w:tcW w:w="638" w:type="dxa"/>
              </w:tcPr>
            </w:tcPrChange>
          </w:tcPr>
          <w:p w14:paraId="68F0BC3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0.31</w:t>
            </w:r>
          </w:p>
        </w:tc>
        <w:tc>
          <w:tcPr>
            <w:tcW w:w="1110" w:type="dxa"/>
            <w:tcPrChange w:id="1606" w:author="Lauren Harrison" w:date="2021-04-17T11:25:00Z">
              <w:tcPr>
                <w:tcW w:w="1110" w:type="dxa"/>
              </w:tcPr>
            </w:tcPrChange>
          </w:tcPr>
          <w:p w14:paraId="7672B837"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-0.42, 1.04</w:t>
            </w:r>
          </w:p>
        </w:tc>
        <w:tc>
          <w:tcPr>
            <w:tcW w:w="883" w:type="dxa"/>
            <w:tcPrChange w:id="1607" w:author="Lauren Harrison" w:date="2021-04-17T11:25:00Z">
              <w:tcPr>
                <w:tcW w:w="883" w:type="dxa"/>
              </w:tcPr>
            </w:tcPrChange>
          </w:tcPr>
          <w:p w14:paraId="2A12156F"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0.41</w:t>
            </w:r>
          </w:p>
        </w:tc>
        <w:tc>
          <w:tcPr>
            <w:tcW w:w="992" w:type="dxa"/>
            <w:tcPrChange w:id="1608" w:author="Lauren Harrison" w:date="2021-04-17T11:25:00Z">
              <w:tcPr>
                <w:tcW w:w="992" w:type="dxa"/>
              </w:tcPr>
            </w:tcPrChange>
          </w:tcPr>
          <w:p w14:paraId="12CD1C1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Change w:id="1609" w:author="Lauren Harrison" w:date="2021-04-17T11:25:00Z">
              <w:tcPr>
                <w:tcW w:w="1276" w:type="dxa"/>
              </w:tcPr>
            </w:tcPrChange>
          </w:tcPr>
          <w:p w14:paraId="61BC67BD"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-0.25, 0.17</w:t>
            </w:r>
          </w:p>
        </w:tc>
        <w:tc>
          <w:tcPr>
            <w:tcW w:w="992" w:type="dxa"/>
            <w:tcPrChange w:id="1610" w:author="Lauren Harrison" w:date="2021-04-17T11:25:00Z">
              <w:tcPr>
                <w:tcW w:w="992" w:type="dxa"/>
              </w:tcPr>
            </w:tcPrChange>
          </w:tcPr>
          <w:p w14:paraId="13E4AA6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0.72</w:t>
            </w:r>
          </w:p>
        </w:tc>
        <w:tc>
          <w:tcPr>
            <w:tcW w:w="850" w:type="dxa"/>
            <w:tcPrChange w:id="1611" w:author="Lauren Harrison" w:date="2021-04-17T11:25:00Z">
              <w:tcPr>
                <w:tcW w:w="850" w:type="dxa"/>
              </w:tcPr>
            </w:tcPrChange>
          </w:tcPr>
          <w:p w14:paraId="46693A9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18</w:t>
            </w:r>
          </w:p>
        </w:tc>
        <w:tc>
          <w:tcPr>
            <w:tcW w:w="1134" w:type="dxa"/>
            <w:tcPrChange w:id="1612" w:author="Lauren Harrison" w:date="2021-04-17T11:25:00Z">
              <w:tcPr>
                <w:tcW w:w="1134" w:type="dxa"/>
              </w:tcPr>
            </w:tcPrChange>
          </w:tcPr>
          <w:p w14:paraId="4DF93CD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w:t>
            </w:r>
          </w:p>
        </w:tc>
        <w:tc>
          <w:tcPr>
            <w:tcW w:w="851" w:type="dxa"/>
            <w:tcBorders>
              <w:right w:val="nil"/>
            </w:tcBorders>
            <w:tcPrChange w:id="1613" w:author="Lauren Harrison" w:date="2021-04-17T11:25:00Z">
              <w:tcPr>
                <w:tcW w:w="851" w:type="dxa"/>
              </w:tcPr>
            </w:tcPrChange>
          </w:tcPr>
          <w:p w14:paraId="6D9F243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165</w:t>
            </w:r>
          </w:p>
        </w:tc>
      </w:tr>
      <w:tr w:rsidR="00B47579" w:rsidRPr="00AD5FAB" w14:paraId="6A575FA0" w14:textId="77777777" w:rsidTr="009412A6">
        <w:trPr>
          <w:trHeight w:val="126"/>
          <w:jc w:val="center"/>
          <w:trPrChange w:id="1614" w:author="Lauren Harrison" w:date="2021-04-17T11:25:00Z">
            <w:trPr>
              <w:trHeight w:val="126"/>
              <w:jc w:val="center"/>
            </w:trPr>
          </w:trPrChange>
        </w:trPr>
        <w:tc>
          <w:tcPr>
            <w:tcW w:w="1759" w:type="dxa"/>
            <w:tcBorders>
              <w:left w:val="nil"/>
            </w:tcBorders>
            <w:tcPrChange w:id="1615" w:author="Lauren Harrison" w:date="2021-04-17T11:25:00Z">
              <w:tcPr>
                <w:tcW w:w="1759" w:type="dxa"/>
              </w:tcPr>
            </w:tcPrChange>
          </w:tcPr>
          <w:p w14:paraId="64E81300"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 xml:space="preserve">  SSD</w:t>
            </w:r>
          </w:p>
        </w:tc>
        <w:tc>
          <w:tcPr>
            <w:tcW w:w="638" w:type="dxa"/>
            <w:tcPrChange w:id="1616" w:author="Lauren Harrison" w:date="2021-04-17T11:25:00Z">
              <w:tcPr>
                <w:tcW w:w="638" w:type="dxa"/>
              </w:tcPr>
            </w:tcPrChange>
          </w:tcPr>
          <w:p w14:paraId="362DDA8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-0.66</w:t>
            </w:r>
          </w:p>
        </w:tc>
        <w:tc>
          <w:tcPr>
            <w:tcW w:w="1110" w:type="dxa"/>
            <w:tcPrChange w:id="1617" w:author="Lauren Harrison" w:date="2021-04-17T11:25:00Z">
              <w:tcPr>
                <w:tcW w:w="1110" w:type="dxa"/>
              </w:tcPr>
            </w:tcPrChange>
          </w:tcPr>
          <w:p w14:paraId="1825BD6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-2.26, 0.93</w:t>
            </w:r>
          </w:p>
        </w:tc>
        <w:tc>
          <w:tcPr>
            <w:tcW w:w="883" w:type="dxa"/>
            <w:tcPrChange w:id="1618" w:author="Lauren Harrison" w:date="2021-04-17T11:25:00Z">
              <w:tcPr>
                <w:tcW w:w="883" w:type="dxa"/>
              </w:tcPr>
            </w:tcPrChange>
          </w:tcPr>
          <w:p w14:paraId="7AE0912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0.41</w:t>
            </w:r>
          </w:p>
        </w:tc>
        <w:tc>
          <w:tcPr>
            <w:tcW w:w="992" w:type="dxa"/>
            <w:tcPrChange w:id="1619" w:author="Lauren Harrison" w:date="2021-04-17T11:25:00Z">
              <w:tcPr>
                <w:tcW w:w="992" w:type="dxa"/>
              </w:tcPr>
            </w:tcPrChange>
          </w:tcPr>
          <w:p w14:paraId="142E6D5A"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0.27</w:t>
            </w:r>
          </w:p>
        </w:tc>
        <w:tc>
          <w:tcPr>
            <w:tcW w:w="1276" w:type="dxa"/>
            <w:tcPrChange w:id="1620" w:author="Lauren Harrison" w:date="2021-04-17T11:25:00Z">
              <w:tcPr>
                <w:tcW w:w="1276" w:type="dxa"/>
              </w:tcPr>
            </w:tcPrChange>
          </w:tcPr>
          <w:p w14:paraId="5425CEDD"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-0.53, 1.07</w:t>
            </w:r>
          </w:p>
        </w:tc>
        <w:tc>
          <w:tcPr>
            <w:tcW w:w="992" w:type="dxa"/>
            <w:tcPrChange w:id="1621" w:author="Lauren Harrison" w:date="2021-04-17T11:25:00Z">
              <w:tcPr>
                <w:tcW w:w="992" w:type="dxa"/>
              </w:tcPr>
            </w:tcPrChange>
          </w:tcPr>
          <w:p w14:paraId="497DE4D4"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0.50</w:t>
            </w:r>
          </w:p>
        </w:tc>
        <w:tc>
          <w:tcPr>
            <w:tcW w:w="850" w:type="dxa"/>
            <w:tcPrChange w:id="1622" w:author="Lauren Harrison" w:date="2021-04-17T11:25:00Z">
              <w:tcPr>
                <w:tcW w:w="850" w:type="dxa"/>
              </w:tcPr>
            </w:tcPrChange>
          </w:tcPr>
          <w:p w14:paraId="7DC06C1C"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c>
          <w:tcPr>
            <w:tcW w:w="1134" w:type="dxa"/>
            <w:tcPrChange w:id="1623" w:author="Lauren Harrison" w:date="2021-04-17T11:25:00Z">
              <w:tcPr>
                <w:tcW w:w="1134" w:type="dxa"/>
              </w:tcPr>
            </w:tcPrChange>
          </w:tcPr>
          <w:p w14:paraId="5A0058DE"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c>
          <w:tcPr>
            <w:tcW w:w="851" w:type="dxa"/>
            <w:tcBorders>
              <w:right w:val="nil"/>
            </w:tcBorders>
            <w:tcPrChange w:id="1624" w:author="Lauren Harrison" w:date="2021-04-17T11:25:00Z">
              <w:tcPr>
                <w:tcW w:w="851" w:type="dxa"/>
              </w:tcPr>
            </w:tcPrChange>
          </w:tcPr>
          <w:p w14:paraId="5A5E2FA9" w14:textId="77777777" w:rsidR="00B47579" w:rsidRPr="00AD5FAB" w:rsidRDefault="00B47579" w:rsidP="00B47579">
            <w:pPr>
              <w:spacing w:line="276" w:lineRule="auto"/>
              <w:jc w:val="center"/>
              <w:rPr>
                <w:rFonts w:ascii="Times New Roman" w:hAnsi="Times New Roman"/>
                <w:bCs/>
                <w:color w:val="000000" w:themeColor="text1"/>
                <w:sz w:val="18"/>
                <w:szCs w:val="18"/>
              </w:rPr>
            </w:pPr>
          </w:p>
        </w:tc>
      </w:tr>
      <w:tr w:rsidR="00B47579" w:rsidRPr="00AD5FAB" w14:paraId="7434A7F5" w14:textId="77777777" w:rsidTr="009412A6">
        <w:trPr>
          <w:trHeight w:val="126"/>
          <w:jc w:val="center"/>
          <w:trPrChange w:id="1625" w:author="Lauren Harrison" w:date="2021-04-17T11:25:00Z">
            <w:trPr>
              <w:trHeight w:val="126"/>
              <w:jc w:val="center"/>
            </w:trPr>
          </w:trPrChange>
        </w:trPr>
        <w:tc>
          <w:tcPr>
            <w:tcW w:w="1759" w:type="dxa"/>
            <w:tcBorders>
              <w:left w:val="nil"/>
            </w:tcBorders>
            <w:tcPrChange w:id="1626" w:author="Lauren Harrison" w:date="2021-04-17T11:25:00Z">
              <w:tcPr>
                <w:tcW w:w="1759" w:type="dxa"/>
              </w:tcPr>
            </w:tcPrChange>
          </w:tcPr>
          <w:p w14:paraId="34FC7948" w14:textId="77777777" w:rsidR="00B47579" w:rsidRPr="00AD5FAB" w:rsidRDefault="00B47579" w:rsidP="00B47579">
            <w:pPr>
              <w:spacing w:line="276" w:lineRule="auto"/>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Boldness</w:t>
            </w:r>
          </w:p>
        </w:tc>
        <w:tc>
          <w:tcPr>
            <w:tcW w:w="638" w:type="dxa"/>
            <w:tcPrChange w:id="1627" w:author="Lauren Harrison" w:date="2021-04-17T11:25:00Z">
              <w:tcPr>
                <w:tcW w:w="638" w:type="dxa"/>
              </w:tcPr>
            </w:tcPrChange>
          </w:tcPr>
          <w:p w14:paraId="54C5982C"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0.18</w:t>
            </w:r>
          </w:p>
        </w:tc>
        <w:tc>
          <w:tcPr>
            <w:tcW w:w="1110" w:type="dxa"/>
            <w:tcPrChange w:id="1628" w:author="Lauren Harrison" w:date="2021-04-17T11:25:00Z">
              <w:tcPr>
                <w:tcW w:w="1110" w:type="dxa"/>
              </w:tcPr>
            </w:tcPrChange>
          </w:tcPr>
          <w:p w14:paraId="3B6BA1B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-0.03, 0.38</w:t>
            </w:r>
          </w:p>
        </w:tc>
        <w:tc>
          <w:tcPr>
            <w:tcW w:w="883" w:type="dxa"/>
            <w:tcPrChange w:id="1629" w:author="Lauren Harrison" w:date="2021-04-17T11:25:00Z">
              <w:tcPr>
                <w:tcW w:w="883" w:type="dxa"/>
              </w:tcPr>
            </w:tcPrChange>
          </w:tcPr>
          <w:p w14:paraId="2B28634B" w14:textId="77777777" w:rsidR="00B47579" w:rsidRPr="00AD5FAB" w:rsidRDefault="00B47579" w:rsidP="00B47579">
            <w:pPr>
              <w:spacing w:line="276" w:lineRule="auto"/>
              <w:jc w:val="center"/>
              <w:rPr>
                <w:rFonts w:ascii="Times New Roman" w:hAnsi="Times New Roman"/>
                <w:bCs/>
                <w:color w:val="000000" w:themeColor="text1"/>
                <w:sz w:val="18"/>
                <w:szCs w:val="18"/>
              </w:rPr>
            </w:pPr>
            <w:r w:rsidRPr="00AD5FAB">
              <w:rPr>
                <w:rFonts w:ascii="Times New Roman" w:hAnsi="Times New Roman"/>
                <w:bCs/>
                <w:color w:val="000000" w:themeColor="text1"/>
                <w:sz w:val="18"/>
                <w:szCs w:val="18"/>
              </w:rPr>
              <w:t>0.10</w:t>
            </w:r>
          </w:p>
        </w:tc>
        <w:tc>
          <w:tcPr>
            <w:tcW w:w="992" w:type="dxa"/>
            <w:tcPrChange w:id="1630" w:author="Lauren Harrison" w:date="2021-04-17T11:25:00Z">
              <w:tcPr>
                <w:tcW w:w="992" w:type="dxa"/>
              </w:tcPr>
            </w:tcPrChange>
          </w:tcPr>
          <w:p w14:paraId="4775FE5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-0.04</w:t>
            </w:r>
          </w:p>
        </w:tc>
        <w:tc>
          <w:tcPr>
            <w:tcW w:w="1276" w:type="dxa"/>
            <w:tcPrChange w:id="1631" w:author="Lauren Harrison" w:date="2021-04-17T11:25:00Z">
              <w:tcPr>
                <w:tcW w:w="1276" w:type="dxa"/>
              </w:tcPr>
            </w:tcPrChange>
          </w:tcPr>
          <w:p w14:paraId="14AB8ED3"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-0.16, 0.09</w:t>
            </w:r>
          </w:p>
        </w:tc>
        <w:tc>
          <w:tcPr>
            <w:tcW w:w="992" w:type="dxa"/>
            <w:tcPrChange w:id="1632" w:author="Lauren Harrison" w:date="2021-04-17T11:25:00Z">
              <w:tcPr>
                <w:tcW w:w="992" w:type="dxa"/>
              </w:tcPr>
            </w:tcPrChange>
          </w:tcPr>
          <w:p w14:paraId="1492FD1C"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0.56</w:t>
            </w:r>
          </w:p>
        </w:tc>
        <w:tc>
          <w:tcPr>
            <w:tcW w:w="850" w:type="dxa"/>
            <w:tcPrChange w:id="1633" w:author="Lauren Harrison" w:date="2021-04-17T11:25:00Z">
              <w:tcPr>
                <w:tcW w:w="850" w:type="dxa"/>
              </w:tcPr>
            </w:tcPrChange>
          </w:tcPr>
          <w:p w14:paraId="6604E772"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1134" w:type="dxa"/>
            <w:tcPrChange w:id="1634" w:author="Lauren Harrison" w:date="2021-04-17T11:25:00Z">
              <w:tcPr>
                <w:tcW w:w="1134" w:type="dxa"/>
              </w:tcPr>
            </w:tcPrChange>
          </w:tcPr>
          <w:p w14:paraId="652FFD2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22</w:t>
            </w:r>
          </w:p>
        </w:tc>
        <w:tc>
          <w:tcPr>
            <w:tcW w:w="851" w:type="dxa"/>
            <w:tcBorders>
              <w:right w:val="nil"/>
            </w:tcBorders>
            <w:tcPrChange w:id="1635" w:author="Lauren Harrison" w:date="2021-04-17T11:25:00Z">
              <w:tcPr>
                <w:tcW w:w="851" w:type="dxa"/>
              </w:tcPr>
            </w:tcPrChange>
          </w:tcPr>
          <w:p w14:paraId="7D104504"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161</w:t>
            </w:r>
          </w:p>
        </w:tc>
      </w:tr>
      <w:tr w:rsidR="00B47579" w:rsidRPr="00AD5FAB" w14:paraId="3DCE2BB1" w14:textId="77777777" w:rsidTr="009412A6">
        <w:trPr>
          <w:trHeight w:val="126"/>
          <w:jc w:val="center"/>
          <w:trPrChange w:id="1636" w:author="Lauren Harrison" w:date="2021-04-17T11:25:00Z">
            <w:trPr>
              <w:trHeight w:val="126"/>
              <w:jc w:val="center"/>
            </w:trPr>
          </w:trPrChange>
        </w:trPr>
        <w:tc>
          <w:tcPr>
            <w:tcW w:w="1759" w:type="dxa"/>
            <w:tcBorders>
              <w:left w:val="nil"/>
              <w:bottom w:val="single" w:sz="4" w:space="0" w:color="auto"/>
            </w:tcBorders>
            <w:tcPrChange w:id="1637" w:author="Lauren Harrison" w:date="2021-04-17T11:25:00Z">
              <w:tcPr>
                <w:tcW w:w="1759" w:type="dxa"/>
              </w:tcPr>
            </w:tcPrChange>
          </w:tcPr>
          <w:p w14:paraId="231C4570" w14:textId="77777777" w:rsidR="00B47579" w:rsidRPr="00AD5FAB" w:rsidRDefault="00B47579" w:rsidP="00B47579">
            <w:pPr>
              <w:spacing w:line="276" w:lineRule="auto"/>
              <w:rPr>
                <w:rFonts w:ascii="Times New Roman" w:hAnsi="Times New Roman"/>
                <w:color w:val="000000" w:themeColor="text1"/>
                <w:sz w:val="18"/>
                <w:szCs w:val="18"/>
              </w:rPr>
            </w:pPr>
            <w:r w:rsidRPr="00AD5FAB">
              <w:rPr>
                <w:rFonts w:ascii="Times New Roman" w:hAnsi="Times New Roman"/>
                <w:color w:val="000000" w:themeColor="text1"/>
                <w:sz w:val="18"/>
                <w:szCs w:val="18"/>
              </w:rPr>
              <w:t xml:space="preserve">  SSD</w:t>
            </w:r>
          </w:p>
        </w:tc>
        <w:tc>
          <w:tcPr>
            <w:tcW w:w="638" w:type="dxa"/>
            <w:tcPrChange w:id="1638" w:author="Lauren Harrison" w:date="2021-04-17T11:25:00Z">
              <w:tcPr>
                <w:tcW w:w="638" w:type="dxa"/>
              </w:tcPr>
            </w:tcPrChange>
          </w:tcPr>
          <w:p w14:paraId="0EA08EA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0.28</w:t>
            </w:r>
          </w:p>
        </w:tc>
        <w:tc>
          <w:tcPr>
            <w:tcW w:w="1110" w:type="dxa"/>
            <w:tcPrChange w:id="1639" w:author="Lauren Harrison" w:date="2021-04-17T11:25:00Z">
              <w:tcPr>
                <w:tcW w:w="1110" w:type="dxa"/>
              </w:tcPr>
            </w:tcPrChange>
          </w:tcPr>
          <w:p w14:paraId="408DD358"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-0.54, 1.10</w:t>
            </w:r>
          </w:p>
        </w:tc>
        <w:tc>
          <w:tcPr>
            <w:tcW w:w="883" w:type="dxa"/>
            <w:tcPrChange w:id="1640" w:author="Lauren Harrison" w:date="2021-04-17T11:25:00Z">
              <w:tcPr>
                <w:tcW w:w="883" w:type="dxa"/>
              </w:tcPr>
            </w:tcPrChange>
          </w:tcPr>
          <w:p w14:paraId="1BF1AAAB"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0.50</w:t>
            </w:r>
          </w:p>
        </w:tc>
        <w:tc>
          <w:tcPr>
            <w:tcW w:w="992" w:type="dxa"/>
            <w:tcPrChange w:id="1641" w:author="Lauren Harrison" w:date="2021-04-17T11:25:00Z">
              <w:tcPr>
                <w:tcW w:w="992" w:type="dxa"/>
              </w:tcPr>
            </w:tcPrChange>
          </w:tcPr>
          <w:p w14:paraId="212D117A"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0.02</w:t>
            </w:r>
          </w:p>
        </w:tc>
        <w:tc>
          <w:tcPr>
            <w:tcW w:w="1276" w:type="dxa"/>
            <w:tcPrChange w:id="1642" w:author="Lauren Harrison" w:date="2021-04-17T11:25:00Z">
              <w:tcPr>
                <w:tcW w:w="1276" w:type="dxa"/>
              </w:tcPr>
            </w:tcPrChange>
          </w:tcPr>
          <w:p w14:paraId="5904475E"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-0.47, 0.51</w:t>
            </w:r>
          </w:p>
        </w:tc>
        <w:tc>
          <w:tcPr>
            <w:tcW w:w="992" w:type="dxa"/>
            <w:tcPrChange w:id="1643" w:author="Lauren Harrison" w:date="2021-04-17T11:25:00Z">
              <w:tcPr>
                <w:tcW w:w="992" w:type="dxa"/>
              </w:tcPr>
            </w:tcPrChange>
          </w:tcPr>
          <w:p w14:paraId="1432B705" w14:textId="77777777" w:rsidR="00B47579" w:rsidRPr="00AD5FAB" w:rsidRDefault="00B47579" w:rsidP="00B47579">
            <w:pPr>
              <w:spacing w:line="276" w:lineRule="auto"/>
              <w:jc w:val="center"/>
              <w:rPr>
                <w:rFonts w:ascii="Times New Roman" w:hAnsi="Times New Roman"/>
                <w:color w:val="000000" w:themeColor="text1"/>
                <w:sz w:val="18"/>
                <w:szCs w:val="18"/>
              </w:rPr>
            </w:pPr>
            <w:r w:rsidRPr="00AD5FAB">
              <w:rPr>
                <w:rFonts w:ascii="Times New Roman" w:hAnsi="Times New Roman"/>
                <w:color w:val="000000" w:themeColor="text1"/>
                <w:sz w:val="18"/>
                <w:szCs w:val="18"/>
              </w:rPr>
              <w:t>0.95</w:t>
            </w:r>
          </w:p>
        </w:tc>
        <w:tc>
          <w:tcPr>
            <w:tcW w:w="850" w:type="dxa"/>
            <w:tcPrChange w:id="1644" w:author="Lauren Harrison" w:date="2021-04-17T11:25:00Z">
              <w:tcPr>
                <w:tcW w:w="850" w:type="dxa"/>
              </w:tcPr>
            </w:tcPrChange>
          </w:tcPr>
          <w:p w14:paraId="78A3F46F"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1134" w:type="dxa"/>
            <w:tcPrChange w:id="1645" w:author="Lauren Harrison" w:date="2021-04-17T11:25:00Z">
              <w:tcPr>
                <w:tcW w:w="1134" w:type="dxa"/>
              </w:tcPr>
            </w:tcPrChange>
          </w:tcPr>
          <w:p w14:paraId="44E53A50" w14:textId="77777777" w:rsidR="00B47579" w:rsidRPr="00AD5FAB" w:rsidRDefault="00B47579" w:rsidP="00B47579">
            <w:pPr>
              <w:spacing w:line="276" w:lineRule="auto"/>
              <w:jc w:val="center"/>
              <w:rPr>
                <w:rFonts w:ascii="Times New Roman" w:hAnsi="Times New Roman"/>
                <w:color w:val="000000" w:themeColor="text1"/>
                <w:sz w:val="18"/>
                <w:szCs w:val="18"/>
              </w:rPr>
            </w:pPr>
          </w:p>
        </w:tc>
        <w:tc>
          <w:tcPr>
            <w:tcW w:w="851" w:type="dxa"/>
            <w:tcBorders>
              <w:bottom w:val="single" w:sz="4" w:space="0" w:color="auto"/>
              <w:right w:val="nil"/>
            </w:tcBorders>
            <w:tcPrChange w:id="1646" w:author="Lauren Harrison" w:date="2021-04-17T11:25:00Z">
              <w:tcPr>
                <w:tcW w:w="851" w:type="dxa"/>
              </w:tcPr>
            </w:tcPrChange>
          </w:tcPr>
          <w:p w14:paraId="28FAEFCC" w14:textId="77777777" w:rsidR="00B47579" w:rsidRPr="00AD5FAB" w:rsidRDefault="00B47579" w:rsidP="00B47579">
            <w:pPr>
              <w:spacing w:line="276" w:lineRule="auto"/>
              <w:jc w:val="center"/>
              <w:rPr>
                <w:rFonts w:ascii="Times New Roman" w:hAnsi="Times New Roman"/>
                <w:color w:val="000000" w:themeColor="text1"/>
                <w:sz w:val="18"/>
                <w:szCs w:val="18"/>
              </w:rPr>
            </w:pPr>
          </w:p>
        </w:tc>
      </w:tr>
    </w:tbl>
    <w:p w14:paraId="4CA34F05" w14:textId="5491892C" w:rsidR="00B47579" w:rsidRDefault="00B47579" w:rsidP="00B172D1">
      <w:pPr>
        <w:widowControl w:val="0"/>
        <w:autoSpaceDE w:val="0"/>
        <w:autoSpaceDN w:val="0"/>
        <w:adjustRightInd w:val="0"/>
        <w:spacing w:line="480" w:lineRule="auto"/>
        <w:ind w:left="480" w:hanging="480"/>
        <w:rPr>
          <w:rFonts w:ascii="Times New Roman" w:hAnsi="Times New Roman" w:cs="Times New Roman"/>
        </w:rPr>
      </w:pPr>
    </w:p>
    <w:p w14:paraId="6E482DE8" w14:textId="1CBA42F2" w:rsidR="00883450" w:rsidRDefault="00883450" w:rsidP="00B172D1">
      <w:pPr>
        <w:widowControl w:val="0"/>
        <w:autoSpaceDE w:val="0"/>
        <w:autoSpaceDN w:val="0"/>
        <w:adjustRightInd w:val="0"/>
        <w:spacing w:line="480" w:lineRule="auto"/>
        <w:ind w:left="480" w:hanging="480"/>
        <w:rPr>
          <w:rFonts w:ascii="Times New Roman" w:hAnsi="Times New Roman" w:cs="Times New Roman"/>
        </w:rPr>
      </w:pPr>
    </w:p>
    <w:p w14:paraId="30A6EC4C" w14:textId="7F85683E" w:rsidR="00883450" w:rsidRDefault="00883450" w:rsidP="00B172D1">
      <w:pPr>
        <w:widowControl w:val="0"/>
        <w:autoSpaceDE w:val="0"/>
        <w:autoSpaceDN w:val="0"/>
        <w:adjustRightInd w:val="0"/>
        <w:spacing w:line="480" w:lineRule="auto"/>
        <w:ind w:left="480" w:hanging="480"/>
        <w:rPr>
          <w:rFonts w:ascii="Times New Roman" w:hAnsi="Times New Roman" w:cs="Times New Roman"/>
        </w:rPr>
      </w:pPr>
    </w:p>
    <w:p w14:paraId="1307B6CF" w14:textId="77777777" w:rsidR="0090497C" w:rsidDel="004D0C93" w:rsidRDefault="0090497C" w:rsidP="00B172D1">
      <w:pPr>
        <w:widowControl w:val="0"/>
        <w:autoSpaceDE w:val="0"/>
        <w:autoSpaceDN w:val="0"/>
        <w:adjustRightInd w:val="0"/>
        <w:spacing w:line="480" w:lineRule="auto"/>
        <w:ind w:left="480" w:hanging="480"/>
        <w:rPr>
          <w:del w:id="1647" w:author="Lauren Harrison" w:date="2021-04-17T11:35:00Z"/>
          <w:rFonts w:ascii="Times New Roman" w:hAnsi="Times New Roman" w:cs="Times New Roman"/>
        </w:rPr>
      </w:pPr>
    </w:p>
    <w:p w14:paraId="2F627D53" w14:textId="6BB28DE2" w:rsidR="00772FC4" w:rsidRDefault="00772FC4" w:rsidP="00B172D1">
      <w:pPr>
        <w:widowControl w:val="0"/>
        <w:autoSpaceDE w:val="0"/>
        <w:autoSpaceDN w:val="0"/>
        <w:adjustRightInd w:val="0"/>
        <w:spacing w:line="480" w:lineRule="auto"/>
        <w:ind w:left="480" w:hanging="480"/>
        <w:rPr>
          <w:rFonts w:ascii="Times New Roman" w:hAnsi="Times New Roman" w:cs="Times New Roman"/>
        </w:rPr>
      </w:pPr>
    </w:p>
    <w:sectPr w:rsidR="00772FC4" w:rsidSect="00B54352">
      <w:footerReference w:type="even" r:id="rId15"/>
      <w:footerReference w:type="default" r:id="rId1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Lauren Harrison" w:date="2021-04-19T17:01:00Z" w:initials="LH">
    <w:p w14:paraId="5362220B" w14:textId="4F7DBECC" w:rsidR="00544143" w:rsidRDefault="00544143">
      <w:pPr>
        <w:pStyle w:val="CommentText"/>
      </w:pPr>
      <w:r>
        <w:rPr>
          <w:rStyle w:val="CommentReference"/>
        </w:rPr>
        <w:annotationRef/>
      </w:r>
      <w:r>
        <w:t>FIX THIS TITLE</w:t>
      </w:r>
    </w:p>
  </w:comment>
  <w:comment w:id="11" w:author="Lauren Harrison" w:date="2021-05-23T09:56:00Z" w:initials="LH">
    <w:p w14:paraId="4C2BC8DE" w14:textId="0F5DF2EB" w:rsidR="00992C77" w:rsidRDefault="00992C77">
      <w:pPr>
        <w:pStyle w:val="CommentText"/>
      </w:pPr>
      <w:r>
        <w:rPr>
          <w:rStyle w:val="CommentReference"/>
        </w:rPr>
        <w:annotationRef/>
      </w:r>
      <w:r>
        <w:t>WHY IS THIS SO HARD???</w:t>
      </w:r>
    </w:p>
  </w:comment>
  <w:comment w:id="22" w:author="Lauren Harrison" w:date="2021-04-17T16:19:00Z" w:initials="LH">
    <w:p w14:paraId="43FB202F" w14:textId="77777777" w:rsidR="00F42322" w:rsidRDefault="00F42322">
      <w:pPr>
        <w:pStyle w:val="CommentText"/>
      </w:pPr>
      <w:r>
        <w:rPr>
          <w:rStyle w:val="CommentReference"/>
        </w:rPr>
        <w:annotationRef/>
      </w:r>
      <w:r>
        <w:t>As reviewer 2 suggested (and reviewer 1 wanted greater clarity o</w:t>
      </w:r>
      <w:r w:rsidR="001D3098">
        <w:t>n</w:t>
      </w:r>
      <w:r>
        <w:t>), we should probably include a section on the history of the greater male variability hypothesis – with focus maybe on the attitudes before Darwin, following Darwin (</w:t>
      </w:r>
      <w:proofErr w:type="gramStart"/>
      <w:r>
        <w:t>i.e.</w:t>
      </w:r>
      <w:proofErr w:type="gramEnd"/>
      <w:r>
        <w:t xml:space="preserve"> Havelock Ellis the sexologist and James Hall) and with a perspective from S Shields and A Fausto-Sterling. Maybe we can include it here or in its own section immediately following</w:t>
      </w:r>
    </w:p>
    <w:p w14:paraId="1946A4C8" w14:textId="77777777" w:rsidR="001D3098" w:rsidRDefault="001D3098">
      <w:pPr>
        <w:pStyle w:val="CommentText"/>
      </w:pPr>
    </w:p>
    <w:p w14:paraId="6F85234E" w14:textId="77777777" w:rsidR="001D3098" w:rsidRDefault="001D3098">
      <w:pPr>
        <w:pStyle w:val="CommentText"/>
      </w:pPr>
      <w:r>
        <w:t>Can also talk about how, even 50 years after the feminist discussion of the lack of evidence to support the greater male variability hypothesis there is still the idea that this hypothesis is unresolved, especially for humans, and we still see studies in both the animal and human literature testing it. It’s a popular topic still (</w:t>
      </w:r>
      <w:proofErr w:type="gramStart"/>
      <w:r>
        <w:t>i.e.</w:t>
      </w:r>
      <w:proofErr w:type="gramEnd"/>
      <w:r>
        <w:t xml:space="preserve"> a review by Geary 2021 trying to link evolution and variability)</w:t>
      </w:r>
    </w:p>
    <w:p w14:paraId="470AA838" w14:textId="77777777" w:rsidR="00C72475" w:rsidRDefault="00C72475">
      <w:pPr>
        <w:pStyle w:val="CommentText"/>
      </w:pPr>
    </w:p>
    <w:p w14:paraId="225A057C" w14:textId="77777777" w:rsidR="00C72475" w:rsidRDefault="00C72475">
      <w:pPr>
        <w:pStyle w:val="CommentText"/>
      </w:pPr>
      <w:r>
        <w:t xml:space="preserve">Maccoby and Jacklin (1974), in their book on the psychology of sex differences, examined sex differences in a range of psychological traits between men and women. What they found was 1) several traits were more variable in women than men (particularly verbal reasoning), but also the absence of sex differences in a majority of traits. This was 60 years ago and yet we are still arguing that the reasons for greater male variability are unknown! – from </w:t>
      </w:r>
      <w:r>
        <w:rPr>
          <w:i/>
          <w:iCs/>
        </w:rPr>
        <w:t>Myths of Gender</w:t>
      </w:r>
    </w:p>
    <w:p w14:paraId="46EC6F7D" w14:textId="1F2FC018" w:rsidR="003E0757" w:rsidRDefault="003E0757">
      <w:pPr>
        <w:pStyle w:val="CommentText"/>
      </w:pPr>
    </w:p>
    <w:p w14:paraId="05E92932" w14:textId="4FF9EB0C" w:rsidR="002A7E42" w:rsidRDefault="002A7E42">
      <w:pPr>
        <w:pStyle w:val="CommentText"/>
      </w:pPr>
      <w:r>
        <w:t xml:space="preserve">Geary in his book Male, Female talks about biological reasons why fewer women in STEM makes sense – he is a moron and I think we can use him as an example of evolutionary psychologists trying to push this male-female sex differences agenda based on Darwin and other evolutionary explanations </w:t>
      </w:r>
    </w:p>
    <w:p w14:paraId="23419A8A" w14:textId="77777777" w:rsidR="002A7E42" w:rsidRDefault="002A7E42">
      <w:pPr>
        <w:pStyle w:val="CommentText"/>
      </w:pPr>
    </w:p>
    <w:p w14:paraId="068FCFE1" w14:textId="384922A0" w:rsidR="003E0757" w:rsidRPr="00C72475" w:rsidRDefault="003E0757">
      <w:pPr>
        <w:pStyle w:val="CommentText"/>
      </w:pPr>
      <w:r>
        <w:t>Can also cite Hyde 1981 meta-analysis that found no evidence for sex differences in cognitive ability</w:t>
      </w:r>
    </w:p>
  </w:comment>
  <w:comment w:id="23" w:author="Lauren Harrison" w:date="2021-05-21T11:27:00Z" w:initials="LH">
    <w:p w14:paraId="671ED095" w14:textId="06B5A765" w:rsidR="001F2612" w:rsidRDefault="001F2612">
      <w:pPr>
        <w:pStyle w:val="CommentText"/>
      </w:pPr>
      <w:r>
        <w:rPr>
          <w:rStyle w:val="CommentReference"/>
        </w:rPr>
        <w:annotationRef/>
      </w:r>
      <w:r>
        <w:t>I don’t think this is true anymore – lots of studies have looked at this</w:t>
      </w:r>
    </w:p>
  </w:comment>
  <w:comment w:id="156" w:author="Lauren Harrison" w:date="2021-05-21T15:30:00Z" w:initials="LH">
    <w:p w14:paraId="26765CFB" w14:textId="77777777" w:rsidR="00410F9B" w:rsidRDefault="00410F9B">
      <w:pPr>
        <w:pStyle w:val="CommentText"/>
      </w:pPr>
      <w:r>
        <w:rPr>
          <w:rStyle w:val="CommentReference"/>
        </w:rPr>
        <w:annotationRef/>
      </w:r>
      <w:r>
        <w:t>Reviewer 1 wants us to talk about the opportunity for sexual selection, condition-dependence and genic capture in more detail (since this is a review journal)</w:t>
      </w:r>
    </w:p>
    <w:p w14:paraId="2CF02AE2" w14:textId="77777777" w:rsidR="00BA3C21" w:rsidRDefault="00BA3C21">
      <w:pPr>
        <w:pStyle w:val="CommentText"/>
      </w:pPr>
    </w:p>
    <w:p w14:paraId="6D7C5781" w14:textId="77777777" w:rsidR="00BA3C21" w:rsidRDefault="00BA3C21">
      <w:pPr>
        <w:pStyle w:val="CommentText"/>
      </w:pPr>
      <w:r>
        <w:t>Condition-dependence we talk about briefly already as a mechanism for maintaining variation in traits, but we could expand on how it can drive variation in personality traits</w:t>
      </w:r>
    </w:p>
    <w:p w14:paraId="3C82C746" w14:textId="77777777" w:rsidR="00BA3C21" w:rsidRDefault="00BA3C21">
      <w:pPr>
        <w:pStyle w:val="CommentText"/>
      </w:pPr>
    </w:p>
    <w:p w14:paraId="62E53920" w14:textId="77777777" w:rsidR="00BA3C21" w:rsidRDefault="00BA3C21">
      <w:pPr>
        <w:pStyle w:val="CommentText"/>
      </w:pPr>
      <w:r>
        <w:t>Genic capture relies on condition-dependence to maintain genetic variation in traits. Again, there is little to no empirical evidence that personality traits are under such selection</w:t>
      </w:r>
    </w:p>
    <w:p w14:paraId="642146B9" w14:textId="77777777" w:rsidR="00BA3C21" w:rsidRDefault="00BA3C21">
      <w:pPr>
        <w:pStyle w:val="CommentText"/>
      </w:pPr>
    </w:p>
    <w:p w14:paraId="7A3FDC3C" w14:textId="77777777" w:rsidR="00900B74" w:rsidRDefault="00BA3C21">
      <w:pPr>
        <w:pStyle w:val="CommentText"/>
      </w:pPr>
      <w:r>
        <w:t xml:space="preserve">Opportunity for sexual selection </w:t>
      </w:r>
      <w:r w:rsidR="00D67B83">
        <w:t>measures t</w:t>
      </w:r>
      <w:r>
        <w:t xml:space="preserve">he variance in male mating success </w:t>
      </w:r>
      <w:r w:rsidR="00D67B83">
        <w:t>– this variability in mating success can be prone to stochastic processes, but ultimately can …</w:t>
      </w:r>
    </w:p>
    <w:p w14:paraId="3CE59194" w14:textId="77777777" w:rsidR="00900B74" w:rsidRDefault="00900B74">
      <w:pPr>
        <w:pStyle w:val="CommentText"/>
      </w:pPr>
    </w:p>
    <w:p w14:paraId="15630881" w14:textId="221B5E72" w:rsidR="00BA3C21" w:rsidRDefault="00900B74">
      <w:pPr>
        <w:pStyle w:val="CommentText"/>
      </w:pPr>
      <w:r>
        <w:t xml:space="preserve">We can talk briefly about male-biased OSR and how this can generate variation in both intra and intersexual selection on individuals – changing the strength of the opportunity for sexual selection </w:t>
      </w:r>
      <w:r w:rsidR="00D67B83">
        <w:t xml:space="preserve"> </w:t>
      </w:r>
    </w:p>
  </w:comment>
  <w:comment w:id="201" w:author="Lauren Harrison" w:date="2021-05-23T13:39:00Z" w:initials="LH">
    <w:p w14:paraId="44450D26" w14:textId="3E64DFDD" w:rsidR="00332432" w:rsidRDefault="00332432">
      <w:pPr>
        <w:pStyle w:val="CommentText"/>
      </w:pPr>
      <w:r>
        <w:rPr>
          <w:rStyle w:val="CommentReference"/>
        </w:rPr>
        <w:annotationRef/>
      </w:r>
      <w:r>
        <w:t>Expand on condition-dependence and then go into genic capture</w:t>
      </w:r>
    </w:p>
  </w:comment>
  <w:comment w:id="250" w:author="Lauren Harrison" w:date="2021-05-21T14:50:00Z" w:initials="LH">
    <w:p w14:paraId="0A59C6EE" w14:textId="0C2C8E57" w:rsidR="00C11404" w:rsidRDefault="00C11404">
      <w:pPr>
        <w:pStyle w:val="CommentText"/>
      </w:pPr>
      <w:r>
        <w:rPr>
          <w:rStyle w:val="CommentReference"/>
        </w:rPr>
        <w:annotationRef/>
      </w:r>
      <w:r>
        <w:t>I think this is not always true though, might have to cite examples that suggest otherwise too</w:t>
      </w:r>
    </w:p>
  </w:comment>
  <w:comment w:id="252" w:author="Lauren Harrison" w:date="2021-05-23T15:50:00Z" w:initials="LH">
    <w:p w14:paraId="3060BE3F" w14:textId="6978EFC7" w:rsidR="004A206E" w:rsidRDefault="004A206E">
      <w:pPr>
        <w:pStyle w:val="CommentText"/>
      </w:pPr>
      <w:r>
        <w:rPr>
          <w:rStyle w:val="CommentReference"/>
        </w:rPr>
        <w:annotationRef/>
      </w:r>
      <w:r>
        <w:t>Can probably talk about average differences between the sexes for personality traits, to link into why we are looking at averages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62220B" w15:done="0"/>
  <w15:commentEx w15:paraId="4C2BC8DE" w15:done="0"/>
  <w15:commentEx w15:paraId="068FCFE1" w15:done="0"/>
  <w15:commentEx w15:paraId="671ED095" w15:done="0"/>
  <w15:commentEx w15:paraId="15630881" w15:done="0"/>
  <w15:commentEx w15:paraId="44450D26" w15:done="0"/>
  <w15:commentEx w15:paraId="0A59C6EE" w15:done="0"/>
  <w15:commentEx w15:paraId="3060B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835F7" w16cex:dateUtc="2021-04-19T07:01:00Z"/>
  <w16cex:commentExtensible w16cex:durableId="2454A566" w16cex:dateUtc="2021-05-22T23:56:00Z"/>
  <w16cex:commentExtensible w16cex:durableId="24258928" w16cex:dateUtc="2021-04-17T06:19:00Z"/>
  <w16cex:commentExtensible w16cex:durableId="2452179A" w16cex:dateUtc="2021-05-21T01:27:00Z"/>
  <w16cex:commentExtensible w16cex:durableId="245250B1" w16cex:dateUtc="2021-05-21T05:30:00Z"/>
  <w16cex:commentExtensible w16cex:durableId="2454D9A5" w16cex:dateUtc="2021-05-23T03:39:00Z"/>
  <w16cex:commentExtensible w16cex:durableId="24524733" w16cex:dateUtc="2021-05-21T04:50:00Z"/>
  <w16cex:commentExtensible w16cex:durableId="2454F834" w16cex:dateUtc="2021-05-23T0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62220B" w16cid:durableId="242835F7"/>
  <w16cid:commentId w16cid:paraId="4C2BC8DE" w16cid:durableId="2454A566"/>
  <w16cid:commentId w16cid:paraId="068FCFE1" w16cid:durableId="24258928"/>
  <w16cid:commentId w16cid:paraId="671ED095" w16cid:durableId="2452179A"/>
  <w16cid:commentId w16cid:paraId="15630881" w16cid:durableId="245250B1"/>
  <w16cid:commentId w16cid:paraId="44450D26" w16cid:durableId="2454D9A5"/>
  <w16cid:commentId w16cid:paraId="0A59C6EE" w16cid:durableId="24524733"/>
  <w16cid:commentId w16cid:paraId="3060BE3F" w16cid:durableId="2454F8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52C5" w14:textId="77777777" w:rsidR="007A72A5" w:rsidRDefault="007A72A5" w:rsidP="00B54352">
      <w:r>
        <w:separator/>
      </w:r>
    </w:p>
  </w:endnote>
  <w:endnote w:type="continuationSeparator" w:id="0">
    <w:p w14:paraId="680AF551" w14:textId="77777777" w:rsidR="007A72A5" w:rsidRDefault="007A72A5" w:rsidP="00B5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altName w:val="﷽﷽﷽﷽﷽﷽⸳Ɛ"/>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0347171"/>
      <w:docPartObj>
        <w:docPartGallery w:val="Page Numbers (Bottom of Page)"/>
        <w:docPartUnique/>
      </w:docPartObj>
    </w:sdtPr>
    <w:sdtEndPr>
      <w:rPr>
        <w:rStyle w:val="PageNumber"/>
      </w:rPr>
    </w:sdtEndPr>
    <w:sdtContent>
      <w:p w14:paraId="15BD68BE" w14:textId="168B939F" w:rsidR="00F42322" w:rsidRDefault="00F42322" w:rsidP="002B0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56C6C" w14:textId="77777777" w:rsidR="00F42322" w:rsidRDefault="00F42322" w:rsidP="00B543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4077199"/>
      <w:docPartObj>
        <w:docPartGallery w:val="Page Numbers (Bottom of Page)"/>
        <w:docPartUnique/>
      </w:docPartObj>
    </w:sdtPr>
    <w:sdtEndPr>
      <w:rPr>
        <w:rStyle w:val="PageNumber"/>
      </w:rPr>
    </w:sdtEndPr>
    <w:sdtContent>
      <w:p w14:paraId="1C4D212D" w14:textId="255BD3DC" w:rsidR="00F42322" w:rsidRDefault="00F42322" w:rsidP="002B0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0768D3" w14:textId="77777777" w:rsidR="00F42322" w:rsidRDefault="00F42322" w:rsidP="00B543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1AD94" w14:textId="77777777" w:rsidR="007A72A5" w:rsidRDefault="007A72A5" w:rsidP="00B54352">
      <w:r>
        <w:separator/>
      </w:r>
    </w:p>
  </w:footnote>
  <w:footnote w:type="continuationSeparator" w:id="0">
    <w:p w14:paraId="7EF4206A" w14:textId="77777777" w:rsidR="007A72A5" w:rsidRDefault="007A72A5" w:rsidP="00B543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B7BE2"/>
    <w:multiLevelType w:val="hybridMultilevel"/>
    <w:tmpl w:val="4E84B3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1E7760"/>
    <w:multiLevelType w:val="hybridMultilevel"/>
    <w:tmpl w:val="A5CAD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AA207AE"/>
    <w:multiLevelType w:val="hybridMultilevel"/>
    <w:tmpl w:val="978C41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4D1C4C"/>
    <w:multiLevelType w:val="hybridMultilevel"/>
    <w:tmpl w:val="614C2D92"/>
    <w:lvl w:ilvl="0" w:tplc="B644D4EC">
      <w:start w:val="1"/>
      <w:numFmt w:val="upperRoman"/>
      <w:lvlText w:val="%1."/>
      <w:lvlJc w:val="left"/>
      <w:pPr>
        <w:ind w:left="1080" w:hanging="720"/>
      </w:pPr>
      <w:rPr>
        <w:rFonts w:ascii="Times New Roman" w:hAnsi="Times New Roman" w:cs="Times New Roman" w:hint="default"/>
        <w:b/>
        <w:bCs/>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D2C071C"/>
    <w:multiLevelType w:val="hybridMultilevel"/>
    <w:tmpl w:val="6144E114"/>
    <w:lvl w:ilvl="0" w:tplc="950C90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0D757241"/>
    <w:multiLevelType w:val="hybridMultilevel"/>
    <w:tmpl w:val="D4E2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0A841E3"/>
    <w:multiLevelType w:val="hybridMultilevel"/>
    <w:tmpl w:val="07988F0A"/>
    <w:lvl w:ilvl="0" w:tplc="23F0FB1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5D2BE4"/>
    <w:multiLevelType w:val="multilevel"/>
    <w:tmpl w:val="7876CC5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4B8595C"/>
    <w:multiLevelType w:val="hybridMultilevel"/>
    <w:tmpl w:val="472A789A"/>
    <w:lvl w:ilvl="0" w:tplc="722C9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6D12EA"/>
    <w:multiLevelType w:val="hybridMultilevel"/>
    <w:tmpl w:val="92E27ADE"/>
    <w:lvl w:ilvl="0" w:tplc="06CAD4DC">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3016490"/>
    <w:multiLevelType w:val="hybridMultilevel"/>
    <w:tmpl w:val="E9784036"/>
    <w:lvl w:ilvl="0" w:tplc="0EEA8FA0">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A0100B5"/>
    <w:multiLevelType w:val="hybridMultilevel"/>
    <w:tmpl w:val="85A6C454"/>
    <w:lvl w:ilvl="0" w:tplc="A13C1E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E3947D5"/>
    <w:multiLevelType w:val="hybridMultilevel"/>
    <w:tmpl w:val="2682B96A"/>
    <w:lvl w:ilvl="0" w:tplc="B178D268">
      <w:start w:val="1"/>
      <w:numFmt w:val="upperRoman"/>
      <w:lvlText w:val="%1."/>
      <w:lvlJc w:val="left"/>
      <w:pPr>
        <w:ind w:left="1080" w:hanging="72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0386A9D"/>
    <w:multiLevelType w:val="hybridMultilevel"/>
    <w:tmpl w:val="953A3534"/>
    <w:lvl w:ilvl="0" w:tplc="9E72FFD6">
      <w:start w:val="1"/>
      <w:numFmt w:val="decimal"/>
      <w:lvlText w:val="%1)"/>
      <w:lvlJc w:val="left"/>
      <w:pPr>
        <w:ind w:left="720" w:hanging="360"/>
      </w:pPr>
      <w:rPr>
        <w:rFonts w:hint="default"/>
        <w:b w:val="0"/>
        <w:bCs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17B5DF4"/>
    <w:multiLevelType w:val="hybridMultilevel"/>
    <w:tmpl w:val="8DE63988"/>
    <w:lvl w:ilvl="0" w:tplc="B406EAE8">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4E3487"/>
    <w:multiLevelType w:val="hybridMultilevel"/>
    <w:tmpl w:val="A25078C6"/>
    <w:lvl w:ilvl="0" w:tplc="0EEA8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C784A56"/>
    <w:multiLevelType w:val="hybridMultilevel"/>
    <w:tmpl w:val="3062A1DA"/>
    <w:lvl w:ilvl="0" w:tplc="B14095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4E44D7"/>
    <w:multiLevelType w:val="hybridMultilevel"/>
    <w:tmpl w:val="59963A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23F14D0"/>
    <w:multiLevelType w:val="hybridMultilevel"/>
    <w:tmpl w:val="E17016A8"/>
    <w:lvl w:ilvl="0" w:tplc="D756ADE6">
      <w:start w:val="202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32D50"/>
    <w:multiLevelType w:val="hybridMultilevel"/>
    <w:tmpl w:val="0088D538"/>
    <w:lvl w:ilvl="0" w:tplc="470C1A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59D2682"/>
    <w:multiLevelType w:val="hybridMultilevel"/>
    <w:tmpl w:val="24B8FE7C"/>
    <w:lvl w:ilvl="0" w:tplc="CB5C30B8">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6B813DC"/>
    <w:multiLevelType w:val="hybridMultilevel"/>
    <w:tmpl w:val="DDB86E68"/>
    <w:lvl w:ilvl="0" w:tplc="FF0C20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7C86092"/>
    <w:multiLevelType w:val="hybridMultilevel"/>
    <w:tmpl w:val="FE326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C0570E9"/>
    <w:multiLevelType w:val="hybridMultilevel"/>
    <w:tmpl w:val="F5BE0856"/>
    <w:lvl w:ilvl="0" w:tplc="769CC9E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3370965"/>
    <w:multiLevelType w:val="hybridMultilevel"/>
    <w:tmpl w:val="50287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570787"/>
    <w:multiLevelType w:val="hybridMultilevel"/>
    <w:tmpl w:val="A9C8F74A"/>
    <w:lvl w:ilvl="0" w:tplc="0EEA8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6D982C46"/>
    <w:multiLevelType w:val="hybridMultilevel"/>
    <w:tmpl w:val="CE204BE8"/>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75F432A"/>
    <w:multiLevelType w:val="hybridMultilevel"/>
    <w:tmpl w:val="2472722A"/>
    <w:lvl w:ilvl="0" w:tplc="A13C1E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0C492C"/>
    <w:multiLevelType w:val="hybridMultilevel"/>
    <w:tmpl w:val="D988D6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D225611"/>
    <w:multiLevelType w:val="hybridMultilevel"/>
    <w:tmpl w:val="CACA55E2"/>
    <w:lvl w:ilvl="0" w:tplc="0F3267A6">
      <w:start w:val="1"/>
      <w:numFmt w:val="decimal"/>
      <w:lvlText w:val="(%1)"/>
      <w:lvlJc w:val="left"/>
      <w:pPr>
        <w:ind w:left="720" w:hanging="360"/>
      </w:pPr>
      <w:rPr>
        <w:rFonts w:hint="default"/>
        <w:i/>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50"/>
  </w:num>
  <w:num w:numId="3">
    <w:abstractNumId w:val="25"/>
  </w:num>
  <w:num w:numId="4">
    <w:abstractNumId w:val="14"/>
  </w:num>
  <w:num w:numId="5">
    <w:abstractNumId w:val="53"/>
  </w:num>
  <w:num w:numId="6">
    <w:abstractNumId w:val="45"/>
  </w:num>
  <w:num w:numId="7">
    <w:abstractNumId w:val="18"/>
  </w:num>
  <w:num w:numId="8">
    <w:abstractNumId w:val="48"/>
  </w:num>
  <w:num w:numId="9">
    <w:abstractNumId w:val="13"/>
  </w:num>
  <w:num w:numId="10">
    <w:abstractNumId w:val="36"/>
  </w:num>
  <w:num w:numId="11">
    <w:abstractNumId w:val="23"/>
  </w:num>
  <w:num w:numId="12">
    <w:abstractNumId w:val="30"/>
  </w:num>
  <w:num w:numId="13">
    <w:abstractNumId w:val="19"/>
  </w:num>
  <w:num w:numId="14">
    <w:abstractNumId w:val="11"/>
  </w:num>
  <w:num w:numId="15">
    <w:abstractNumId w:val="40"/>
  </w:num>
  <w:num w:numId="16">
    <w:abstractNumId w:val="15"/>
  </w:num>
  <w:num w:numId="17">
    <w:abstractNumId w:val="17"/>
  </w:num>
  <w:num w:numId="18">
    <w:abstractNumId w:val="31"/>
  </w:num>
  <w:num w:numId="19">
    <w:abstractNumId w:val="51"/>
  </w:num>
  <w:num w:numId="20">
    <w:abstractNumId w:val="35"/>
  </w:num>
  <w:num w:numId="21">
    <w:abstractNumId w:val="12"/>
  </w:num>
  <w:num w:numId="22">
    <w:abstractNumId w:val="52"/>
  </w:num>
  <w:num w:numId="23">
    <w:abstractNumId w:val="22"/>
  </w:num>
  <w:num w:numId="24">
    <w:abstractNumId w:val="49"/>
  </w:num>
  <w:num w:numId="25">
    <w:abstractNumId w:val="24"/>
  </w:num>
  <w:num w:numId="26">
    <w:abstractNumId w:val="38"/>
  </w:num>
  <w:num w:numId="27">
    <w:abstractNumId w:val="16"/>
  </w:num>
  <w:num w:numId="28">
    <w:abstractNumId w:val="28"/>
  </w:num>
  <w:num w:numId="29">
    <w:abstractNumId w:val="37"/>
  </w:num>
  <w:num w:numId="30">
    <w:abstractNumId w:val="29"/>
  </w:num>
  <w:num w:numId="31">
    <w:abstractNumId w:val="46"/>
  </w:num>
  <w:num w:numId="32">
    <w:abstractNumId w:val="33"/>
  </w:num>
  <w:num w:numId="33">
    <w:abstractNumId w:val="21"/>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42"/>
  </w:num>
  <w:num w:numId="45">
    <w:abstractNumId w:val="27"/>
  </w:num>
  <w:num w:numId="46">
    <w:abstractNumId w:val="20"/>
  </w:num>
  <w:num w:numId="47">
    <w:abstractNumId w:val="41"/>
  </w:num>
  <w:num w:numId="48">
    <w:abstractNumId w:val="0"/>
  </w:num>
  <w:num w:numId="49">
    <w:abstractNumId w:val="43"/>
  </w:num>
  <w:num w:numId="50">
    <w:abstractNumId w:val="44"/>
  </w:num>
  <w:num w:numId="51">
    <w:abstractNumId w:val="39"/>
  </w:num>
  <w:num w:numId="52">
    <w:abstractNumId w:val="47"/>
  </w:num>
  <w:num w:numId="53">
    <w:abstractNumId w:val="32"/>
  </w:num>
  <w:num w:numId="54">
    <w:abstractNumId w:val="34"/>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 Harrison">
    <w15:presenceInfo w15:providerId="AD" w15:userId="S::u6097253@anu.edu.au::026b516c-0723-4e3e-bc8a-876617870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352"/>
    <w:rsid w:val="000016E0"/>
    <w:rsid w:val="0000308D"/>
    <w:rsid w:val="000037C2"/>
    <w:rsid w:val="0003623B"/>
    <w:rsid w:val="00053E0F"/>
    <w:rsid w:val="000570A1"/>
    <w:rsid w:val="00060C85"/>
    <w:rsid w:val="00060D6F"/>
    <w:rsid w:val="00061717"/>
    <w:rsid w:val="00065997"/>
    <w:rsid w:val="00065A2A"/>
    <w:rsid w:val="0006734D"/>
    <w:rsid w:val="000928BA"/>
    <w:rsid w:val="0009397D"/>
    <w:rsid w:val="0009762C"/>
    <w:rsid w:val="000A5251"/>
    <w:rsid w:val="000A72A1"/>
    <w:rsid w:val="000C0972"/>
    <w:rsid w:val="000C1EAB"/>
    <w:rsid w:val="000C29A9"/>
    <w:rsid w:val="000C2ABD"/>
    <w:rsid w:val="000C777C"/>
    <w:rsid w:val="000D20B1"/>
    <w:rsid w:val="000E4CF8"/>
    <w:rsid w:val="00112B03"/>
    <w:rsid w:val="00131ACA"/>
    <w:rsid w:val="00161339"/>
    <w:rsid w:val="0016241B"/>
    <w:rsid w:val="0016725B"/>
    <w:rsid w:val="00167EC3"/>
    <w:rsid w:val="0018564B"/>
    <w:rsid w:val="0018716D"/>
    <w:rsid w:val="001911F6"/>
    <w:rsid w:val="001A2C0D"/>
    <w:rsid w:val="001A3BA3"/>
    <w:rsid w:val="001B6549"/>
    <w:rsid w:val="001C32D9"/>
    <w:rsid w:val="001D3098"/>
    <w:rsid w:val="001D33BF"/>
    <w:rsid w:val="001D63EC"/>
    <w:rsid w:val="001D767C"/>
    <w:rsid w:val="001D7D25"/>
    <w:rsid w:val="001F2612"/>
    <w:rsid w:val="00201EF9"/>
    <w:rsid w:val="00210EF0"/>
    <w:rsid w:val="002117BD"/>
    <w:rsid w:val="00220F6C"/>
    <w:rsid w:val="00221C94"/>
    <w:rsid w:val="00223864"/>
    <w:rsid w:val="00230C01"/>
    <w:rsid w:val="002313DB"/>
    <w:rsid w:val="00235C46"/>
    <w:rsid w:val="00245FDB"/>
    <w:rsid w:val="00247C14"/>
    <w:rsid w:val="00250E50"/>
    <w:rsid w:val="00264AEF"/>
    <w:rsid w:val="00274127"/>
    <w:rsid w:val="002836A1"/>
    <w:rsid w:val="00286346"/>
    <w:rsid w:val="0028775B"/>
    <w:rsid w:val="00290B15"/>
    <w:rsid w:val="002A0607"/>
    <w:rsid w:val="002A0B7C"/>
    <w:rsid w:val="002A18BC"/>
    <w:rsid w:val="002A1A24"/>
    <w:rsid w:val="002A5AF0"/>
    <w:rsid w:val="002A7E42"/>
    <w:rsid w:val="002A7F93"/>
    <w:rsid w:val="002B0A27"/>
    <w:rsid w:val="002B2698"/>
    <w:rsid w:val="002E4426"/>
    <w:rsid w:val="002E52B2"/>
    <w:rsid w:val="002E5739"/>
    <w:rsid w:val="002F5281"/>
    <w:rsid w:val="0030179A"/>
    <w:rsid w:val="003253E8"/>
    <w:rsid w:val="00332432"/>
    <w:rsid w:val="00335FAC"/>
    <w:rsid w:val="00337AD8"/>
    <w:rsid w:val="00341F21"/>
    <w:rsid w:val="00376807"/>
    <w:rsid w:val="00377389"/>
    <w:rsid w:val="00382936"/>
    <w:rsid w:val="00391630"/>
    <w:rsid w:val="00397FCA"/>
    <w:rsid w:val="003A0C1C"/>
    <w:rsid w:val="003B1DBA"/>
    <w:rsid w:val="003C7DEB"/>
    <w:rsid w:val="003E0757"/>
    <w:rsid w:val="003E121D"/>
    <w:rsid w:val="003E2D63"/>
    <w:rsid w:val="00402CFA"/>
    <w:rsid w:val="004073F2"/>
    <w:rsid w:val="00410F9B"/>
    <w:rsid w:val="00413E02"/>
    <w:rsid w:val="004309D4"/>
    <w:rsid w:val="00433C20"/>
    <w:rsid w:val="004341A1"/>
    <w:rsid w:val="00437CA9"/>
    <w:rsid w:val="00441E57"/>
    <w:rsid w:val="004515CB"/>
    <w:rsid w:val="004523AF"/>
    <w:rsid w:val="00454338"/>
    <w:rsid w:val="00476EEB"/>
    <w:rsid w:val="00493A49"/>
    <w:rsid w:val="00497C6C"/>
    <w:rsid w:val="004A206E"/>
    <w:rsid w:val="004A692E"/>
    <w:rsid w:val="004C1CA0"/>
    <w:rsid w:val="004D0C93"/>
    <w:rsid w:val="004E03B7"/>
    <w:rsid w:val="004E490E"/>
    <w:rsid w:val="004F3C40"/>
    <w:rsid w:val="0051577C"/>
    <w:rsid w:val="005210E3"/>
    <w:rsid w:val="00530EB0"/>
    <w:rsid w:val="005423D0"/>
    <w:rsid w:val="00544143"/>
    <w:rsid w:val="00544C4F"/>
    <w:rsid w:val="00577514"/>
    <w:rsid w:val="0058553B"/>
    <w:rsid w:val="00585C72"/>
    <w:rsid w:val="005923EF"/>
    <w:rsid w:val="005B1B25"/>
    <w:rsid w:val="005B460A"/>
    <w:rsid w:val="005B52A8"/>
    <w:rsid w:val="005B561E"/>
    <w:rsid w:val="005C57DA"/>
    <w:rsid w:val="005F09FE"/>
    <w:rsid w:val="005F264B"/>
    <w:rsid w:val="00610782"/>
    <w:rsid w:val="00636656"/>
    <w:rsid w:val="00640639"/>
    <w:rsid w:val="006532D2"/>
    <w:rsid w:val="00660D53"/>
    <w:rsid w:val="00680B91"/>
    <w:rsid w:val="006B43B3"/>
    <w:rsid w:val="006C1E7C"/>
    <w:rsid w:val="006C3E33"/>
    <w:rsid w:val="006C46D6"/>
    <w:rsid w:val="006C52BC"/>
    <w:rsid w:val="006D1B89"/>
    <w:rsid w:val="006D1C9C"/>
    <w:rsid w:val="006D5127"/>
    <w:rsid w:val="006D70A6"/>
    <w:rsid w:val="006E42FA"/>
    <w:rsid w:val="006E4502"/>
    <w:rsid w:val="006F5884"/>
    <w:rsid w:val="006F69E5"/>
    <w:rsid w:val="00733194"/>
    <w:rsid w:val="00735D26"/>
    <w:rsid w:val="00736640"/>
    <w:rsid w:val="0074448D"/>
    <w:rsid w:val="00754968"/>
    <w:rsid w:val="00764814"/>
    <w:rsid w:val="00772FC4"/>
    <w:rsid w:val="00773FDB"/>
    <w:rsid w:val="007751FC"/>
    <w:rsid w:val="0078527D"/>
    <w:rsid w:val="00790976"/>
    <w:rsid w:val="00792195"/>
    <w:rsid w:val="00793993"/>
    <w:rsid w:val="00795538"/>
    <w:rsid w:val="007A72A5"/>
    <w:rsid w:val="007C281D"/>
    <w:rsid w:val="007C3722"/>
    <w:rsid w:val="007C6A85"/>
    <w:rsid w:val="007E2FEA"/>
    <w:rsid w:val="007E3CED"/>
    <w:rsid w:val="007F0C46"/>
    <w:rsid w:val="007F540C"/>
    <w:rsid w:val="0081152B"/>
    <w:rsid w:val="0081278E"/>
    <w:rsid w:val="00841B73"/>
    <w:rsid w:val="00843FA2"/>
    <w:rsid w:val="00863E48"/>
    <w:rsid w:val="008702A1"/>
    <w:rsid w:val="008749C7"/>
    <w:rsid w:val="00883450"/>
    <w:rsid w:val="00897D56"/>
    <w:rsid w:val="008A4744"/>
    <w:rsid w:val="008A69A2"/>
    <w:rsid w:val="008B4015"/>
    <w:rsid w:val="008C015F"/>
    <w:rsid w:val="008C10E0"/>
    <w:rsid w:val="008C4905"/>
    <w:rsid w:val="008E6321"/>
    <w:rsid w:val="008E7D0B"/>
    <w:rsid w:val="008F27A2"/>
    <w:rsid w:val="008F37A6"/>
    <w:rsid w:val="00900B74"/>
    <w:rsid w:val="00903089"/>
    <w:rsid w:val="0090419E"/>
    <w:rsid w:val="0090497C"/>
    <w:rsid w:val="00913307"/>
    <w:rsid w:val="00917F95"/>
    <w:rsid w:val="009278FF"/>
    <w:rsid w:val="009306C5"/>
    <w:rsid w:val="00931B2A"/>
    <w:rsid w:val="00933493"/>
    <w:rsid w:val="009412A6"/>
    <w:rsid w:val="00951500"/>
    <w:rsid w:val="00952E1A"/>
    <w:rsid w:val="009532E4"/>
    <w:rsid w:val="00953B92"/>
    <w:rsid w:val="00957E04"/>
    <w:rsid w:val="00983E28"/>
    <w:rsid w:val="00985B47"/>
    <w:rsid w:val="00991BEB"/>
    <w:rsid w:val="00992C77"/>
    <w:rsid w:val="009C3635"/>
    <w:rsid w:val="009C7B03"/>
    <w:rsid w:val="009D56EC"/>
    <w:rsid w:val="009E1A58"/>
    <w:rsid w:val="009E539B"/>
    <w:rsid w:val="009E6BC3"/>
    <w:rsid w:val="009E6D7B"/>
    <w:rsid w:val="009F13F0"/>
    <w:rsid w:val="009F7DAB"/>
    <w:rsid w:val="00A0545F"/>
    <w:rsid w:val="00A109BA"/>
    <w:rsid w:val="00A33498"/>
    <w:rsid w:val="00A508E6"/>
    <w:rsid w:val="00A52752"/>
    <w:rsid w:val="00A53D06"/>
    <w:rsid w:val="00A573DC"/>
    <w:rsid w:val="00A63624"/>
    <w:rsid w:val="00A65707"/>
    <w:rsid w:val="00A74DB9"/>
    <w:rsid w:val="00A76412"/>
    <w:rsid w:val="00A86FBD"/>
    <w:rsid w:val="00A93313"/>
    <w:rsid w:val="00AA1103"/>
    <w:rsid w:val="00AA67C5"/>
    <w:rsid w:val="00AB24B8"/>
    <w:rsid w:val="00AC26F3"/>
    <w:rsid w:val="00AC3B53"/>
    <w:rsid w:val="00AC4F1A"/>
    <w:rsid w:val="00AD339A"/>
    <w:rsid w:val="00AE3FC6"/>
    <w:rsid w:val="00AE5F9B"/>
    <w:rsid w:val="00AF07B5"/>
    <w:rsid w:val="00B07317"/>
    <w:rsid w:val="00B12134"/>
    <w:rsid w:val="00B172D1"/>
    <w:rsid w:val="00B37D95"/>
    <w:rsid w:val="00B42530"/>
    <w:rsid w:val="00B46017"/>
    <w:rsid w:val="00B46B3B"/>
    <w:rsid w:val="00B47579"/>
    <w:rsid w:val="00B53BD1"/>
    <w:rsid w:val="00B54352"/>
    <w:rsid w:val="00B61826"/>
    <w:rsid w:val="00B62D8A"/>
    <w:rsid w:val="00B633BF"/>
    <w:rsid w:val="00B653AD"/>
    <w:rsid w:val="00B65A41"/>
    <w:rsid w:val="00B707E9"/>
    <w:rsid w:val="00B80810"/>
    <w:rsid w:val="00B86AE2"/>
    <w:rsid w:val="00BA3C21"/>
    <w:rsid w:val="00BA48FF"/>
    <w:rsid w:val="00BA4CD5"/>
    <w:rsid w:val="00BA5210"/>
    <w:rsid w:val="00BC4949"/>
    <w:rsid w:val="00BD2ECE"/>
    <w:rsid w:val="00BD5FA2"/>
    <w:rsid w:val="00BE15EA"/>
    <w:rsid w:val="00BE7E68"/>
    <w:rsid w:val="00C11404"/>
    <w:rsid w:val="00C21FC3"/>
    <w:rsid w:val="00C23105"/>
    <w:rsid w:val="00C23121"/>
    <w:rsid w:val="00C26DB4"/>
    <w:rsid w:val="00C274D7"/>
    <w:rsid w:val="00C3060E"/>
    <w:rsid w:val="00C72475"/>
    <w:rsid w:val="00C72B21"/>
    <w:rsid w:val="00C738C6"/>
    <w:rsid w:val="00C73B55"/>
    <w:rsid w:val="00C75308"/>
    <w:rsid w:val="00C82265"/>
    <w:rsid w:val="00C94658"/>
    <w:rsid w:val="00CB1695"/>
    <w:rsid w:val="00CC5745"/>
    <w:rsid w:val="00CD7949"/>
    <w:rsid w:val="00CD7AB3"/>
    <w:rsid w:val="00CE0EF9"/>
    <w:rsid w:val="00CE6ADF"/>
    <w:rsid w:val="00CF4CB0"/>
    <w:rsid w:val="00D00799"/>
    <w:rsid w:val="00D14F00"/>
    <w:rsid w:val="00D31BCF"/>
    <w:rsid w:val="00D44DB7"/>
    <w:rsid w:val="00D463DD"/>
    <w:rsid w:val="00D5398F"/>
    <w:rsid w:val="00D632B3"/>
    <w:rsid w:val="00D66A89"/>
    <w:rsid w:val="00D66F27"/>
    <w:rsid w:val="00D67B83"/>
    <w:rsid w:val="00D76F6D"/>
    <w:rsid w:val="00D919FC"/>
    <w:rsid w:val="00D95CDD"/>
    <w:rsid w:val="00DA07AF"/>
    <w:rsid w:val="00DB2CB6"/>
    <w:rsid w:val="00DC2601"/>
    <w:rsid w:val="00DC4ECC"/>
    <w:rsid w:val="00DC55FA"/>
    <w:rsid w:val="00DF5211"/>
    <w:rsid w:val="00E02FED"/>
    <w:rsid w:val="00E14D1B"/>
    <w:rsid w:val="00E15A94"/>
    <w:rsid w:val="00E2305C"/>
    <w:rsid w:val="00E32B87"/>
    <w:rsid w:val="00E33CA2"/>
    <w:rsid w:val="00E4257C"/>
    <w:rsid w:val="00E51EEE"/>
    <w:rsid w:val="00E55B62"/>
    <w:rsid w:val="00E660F6"/>
    <w:rsid w:val="00E7263B"/>
    <w:rsid w:val="00E7496E"/>
    <w:rsid w:val="00E837AE"/>
    <w:rsid w:val="00E9140E"/>
    <w:rsid w:val="00E96962"/>
    <w:rsid w:val="00EA2629"/>
    <w:rsid w:val="00EA4987"/>
    <w:rsid w:val="00EA6BC8"/>
    <w:rsid w:val="00EB4320"/>
    <w:rsid w:val="00EB5863"/>
    <w:rsid w:val="00EB6323"/>
    <w:rsid w:val="00EC64FA"/>
    <w:rsid w:val="00ED2EA9"/>
    <w:rsid w:val="00EF374A"/>
    <w:rsid w:val="00EF5857"/>
    <w:rsid w:val="00F0019F"/>
    <w:rsid w:val="00F015FD"/>
    <w:rsid w:val="00F03B46"/>
    <w:rsid w:val="00F071EC"/>
    <w:rsid w:val="00F11089"/>
    <w:rsid w:val="00F42322"/>
    <w:rsid w:val="00F43E20"/>
    <w:rsid w:val="00F44966"/>
    <w:rsid w:val="00F51579"/>
    <w:rsid w:val="00F52436"/>
    <w:rsid w:val="00F53C50"/>
    <w:rsid w:val="00F540C1"/>
    <w:rsid w:val="00F576B1"/>
    <w:rsid w:val="00F654B0"/>
    <w:rsid w:val="00F73503"/>
    <w:rsid w:val="00F750C8"/>
    <w:rsid w:val="00FB3820"/>
    <w:rsid w:val="00FC247E"/>
    <w:rsid w:val="00FD0744"/>
    <w:rsid w:val="00FD4A22"/>
    <w:rsid w:val="00FD7F15"/>
    <w:rsid w:val="00FE08FC"/>
    <w:rsid w:val="00FE1692"/>
    <w:rsid w:val="00FE311F"/>
    <w:rsid w:val="00FE4C77"/>
    <w:rsid w:val="00FF5753"/>
    <w:rsid w:val="00FF76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19CA6"/>
  <w15:chartTrackingRefBased/>
  <w15:docId w15:val="{AAC18A76-4745-CA41-88D8-0ABBD6F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6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36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36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8716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rsid w:val="00B54352"/>
  </w:style>
  <w:style w:type="paragraph" w:styleId="Footer">
    <w:name w:val="footer"/>
    <w:basedOn w:val="Normal"/>
    <w:link w:val="FooterChar"/>
    <w:uiPriority w:val="99"/>
    <w:unhideWhenUsed/>
    <w:rsid w:val="00B54352"/>
    <w:pPr>
      <w:tabs>
        <w:tab w:val="center" w:pos="4513"/>
        <w:tab w:val="right" w:pos="9026"/>
      </w:tabs>
    </w:pPr>
  </w:style>
  <w:style w:type="character" w:customStyle="1" w:styleId="FooterChar">
    <w:name w:val="Footer Char"/>
    <w:basedOn w:val="DefaultParagraphFont"/>
    <w:link w:val="Footer"/>
    <w:uiPriority w:val="99"/>
    <w:rsid w:val="00B54352"/>
  </w:style>
  <w:style w:type="character" w:styleId="PageNumber">
    <w:name w:val="page number"/>
    <w:basedOn w:val="DefaultParagraphFont"/>
    <w:uiPriority w:val="99"/>
    <w:unhideWhenUsed/>
    <w:rsid w:val="00B54352"/>
  </w:style>
  <w:style w:type="paragraph" w:customStyle="1" w:styleId="Teaser">
    <w:name w:val="Teaser"/>
    <w:basedOn w:val="Normal"/>
    <w:rsid w:val="00B54352"/>
    <w:pPr>
      <w:spacing w:before="120"/>
    </w:pPr>
    <w:rPr>
      <w:rFonts w:ascii="Times New Roman" w:eastAsia="Times New Roman" w:hAnsi="Times New Roman" w:cs="Times New Roman"/>
      <w:lang w:val="en-US"/>
    </w:rPr>
  </w:style>
  <w:style w:type="paragraph" w:styleId="CommentText">
    <w:name w:val="annotation text"/>
    <w:basedOn w:val="Normal"/>
    <w:link w:val="CommentTextChar"/>
    <w:uiPriority w:val="99"/>
    <w:semiHidden/>
    <w:unhideWhenUsed/>
    <w:rsid w:val="00DF5211"/>
    <w:rPr>
      <w:sz w:val="20"/>
      <w:szCs w:val="20"/>
    </w:rPr>
  </w:style>
  <w:style w:type="character" w:customStyle="1" w:styleId="CommentTextChar">
    <w:name w:val="Comment Text Char"/>
    <w:basedOn w:val="DefaultParagraphFont"/>
    <w:link w:val="CommentText"/>
    <w:uiPriority w:val="99"/>
    <w:semiHidden/>
    <w:rsid w:val="00DF5211"/>
    <w:rPr>
      <w:sz w:val="20"/>
      <w:szCs w:val="20"/>
    </w:rPr>
  </w:style>
  <w:style w:type="paragraph" w:styleId="ListParagraph">
    <w:name w:val="List Paragraph"/>
    <w:basedOn w:val="Normal"/>
    <w:uiPriority w:val="34"/>
    <w:qFormat/>
    <w:rsid w:val="00DF5211"/>
    <w:pPr>
      <w:ind w:left="720"/>
      <w:contextualSpacing/>
    </w:pPr>
  </w:style>
  <w:style w:type="character" w:customStyle="1" w:styleId="BalloonTextChar">
    <w:name w:val="Balloon Text Char"/>
    <w:basedOn w:val="DefaultParagraphFont"/>
    <w:link w:val="BalloonText"/>
    <w:uiPriority w:val="99"/>
    <w:semiHidden/>
    <w:rsid w:val="00DF5211"/>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DF521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F5211"/>
    <w:rPr>
      <w:b/>
      <w:bCs/>
    </w:rPr>
  </w:style>
  <w:style w:type="character" w:customStyle="1" w:styleId="CommentSubjectChar">
    <w:name w:val="Comment Subject Char"/>
    <w:basedOn w:val="CommentTextChar"/>
    <w:link w:val="CommentSubject"/>
    <w:uiPriority w:val="99"/>
    <w:semiHidden/>
    <w:rsid w:val="00DF5211"/>
    <w:rPr>
      <w:b/>
      <w:bCs/>
      <w:sz w:val="20"/>
      <w:szCs w:val="20"/>
    </w:rPr>
  </w:style>
  <w:style w:type="character" w:customStyle="1" w:styleId="apple-converted-space">
    <w:name w:val="apple-converted-space"/>
    <w:basedOn w:val="DefaultParagraphFont"/>
    <w:rsid w:val="00DF5211"/>
  </w:style>
  <w:style w:type="character" w:styleId="Hyperlink">
    <w:name w:val="Hyperlink"/>
    <w:basedOn w:val="DefaultParagraphFont"/>
    <w:uiPriority w:val="99"/>
    <w:unhideWhenUsed/>
    <w:rsid w:val="00DF5211"/>
    <w:rPr>
      <w:color w:val="0000FF"/>
      <w:u w:val="single"/>
    </w:rPr>
  </w:style>
  <w:style w:type="character" w:customStyle="1" w:styleId="cs1-lock-free">
    <w:name w:val="cs1-lock-free"/>
    <w:basedOn w:val="DefaultParagraphFont"/>
    <w:rsid w:val="00DF5211"/>
  </w:style>
  <w:style w:type="paragraph" w:styleId="BodyText">
    <w:name w:val="Body Text"/>
    <w:basedOn w:val="Normal"/>
    <w:link w:val="BodyTextChar"/>
    <w:uiPriority w:val="1"/>
    <w:qFormat/>
    <w:rsid w:val="00DF5211"/>
    <w:pPr>
      <w:autoSpaceDE w:val="0"/>
      <w:autoSpaceDN w:val="0"/>
      <w:adjustRightInd w:val="0"/>
      <w:ind w:left="40"/>
    </w:pPr>
    <w:rPr>
      <w:rFonts w:ascii="Times New Roman" w:hAnsi="Times New Roman" w:cs="Times New Roman"/>
      <w:lang w:val="en-US"/>
    </w:rPr>
  </w:style>
  <w:style w:type="character" w:customStyle="1" w:styleId="BodyTextChar">
    <w:name w:val="Body Text Char"/>
    <w:basedOn w:val="DefaultParagraphFont"/>
    <w:link w:val="BodyText"/>
    <w:uiPriority w:val="1"/>
    <w:rsid w:val="00DF5211"/>
    <w:rPr>
      <w:rFonts w:ascii="Times New Roman" w:hAnsi="Times New Roman" w:cs="Times New Roman"/>
      <w:lang w:val="en-US"/>
    </w:rPr>
  </w:style>
  <w:style w:type="character" w:styleId="Emphasis">
    <w:name w:val="Emphasis"/>
    <w:basedOn w:val="DefaultParagraphFont"/>
    <w:uiPriority w:val="20"/>
    <w:qFormat/>
    <w:rsid w:val="00DF5211"/>
    <w:rPr>
      <w:i/>
      <w:iCs/>
    </w:rPr>
  </w:style>
  <w:style w:type="paragraph" w:styleId="Header">
    <w:name w:val="header"/>
    <w:basedOn w:val="Normal"/>
    <w:link w:val="HeaderChar"/>
    <w:uiPriority w:val="99"/>
    <w:unhideWhenUsed/>
    <w:rsid w:val="00DF5211"/>
    <w:pPr>
      <w:tabs>
        <w:tab w:val="center" w:pos="4513"/>
        <w:tab w:val="right" w:pos="9026"/>
      </w:tabs>
    </w:pPr>
  </w:style>
  <w:style w:type="character" w:customStyle="1" w:styleId="HeaderChar">
    <w:name w:val="Header Char"/>
    <w:basedOn w:val="DefaultParagraphFont"/>
    <w:link w:val="Header"/>
    <w:uiPriority w:val="99"/>
    <w:rsid w:val="00DF5211"/>
  </w:style>
  <w:style w:type="table" w:styleId="TableGrid">
    <w:name w:val="Table Grid"/>
    <w:basedOn w:val="TableNormal"/>
    <w:uiPriority w:val="39"/>
    <w:rsid w:val="00B47579"/>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836A1"/>
    <w:pPr>
      <w:spacing w:before="120" w:after="120"/>
    </w:pPr>
    <w:rPr>
      <w:rFonts w:cstheme="minorHAnsi"/>
      <w:b/>
      <w:bCs/>
      <w:caps/>
      <w:sz w:val="20"/>
      <w:szCs w:val="20"/>
    </w:rPr>
  </w:style>
  <w:style w:type="paragraph" w:styleId="TOC2">
    <w:name w:val="toc 2"/>
    <w:basedOn w:val="Normal"/>
    <w:next w:val="Normal"/>
    <w:autoRedefine/>
    <w:uiPriority w:val="39"/>
    <w:unhideWhenUsed/>
    <w:rsid w:val="002836A1"/>
    <w:pPr>
      <w:ind w:left="240"/>
    </w:pPr>
    <w:rPr>
      <w:rFonts w:cstheme="minorHAnsi"/>
      <w:smallCaps/>
      <w:sz w:val="20"/>
      <w:szCs w:val="20"/>
    </w:rPr>
  </w:style>
  <w:style w:type="paragraph" w:styleId="TOC3">
    <w:name w:val="toc 3"/>
    <w:basedOn w:val="Normal"/>
    <w:next w:val="Normal"/>
    <w:autoRedefine/>
    <w:uiPriority w:val="39"/>
    <w:unhideWhenUsed/>
    <w:rsid w:val="002836A1"/>
    <w:pPr>
      <w:ind w:left="480"/>
    </w:pPr>
    <w:rPr>
      <w:rFonts w:cstheme="minorHAnsi"/>
      <w:i/>
      <w:iCs/>
      <w:sz w:val="20"/>
      <w:szCs w:val="20"/>
    </w:rPr>
  </w:style>
  <w:style w:type="paragraph" w:styleId="TOC4">
    <w:name w:val="toc 4"/>
    <w:basedOn w:val="Normal"/>
    <w:next w:val="Normal"/>
    <w:autoRedefine/>
    <w:uiPriority w:val="39"/>
    <w:unhideWhenUsed/>
    <w:rsid w:val="002836A1"/>
    <w:pPr>
      <w:ind w:left="720"/>
    </w:pPr>
    <w:rPr>
      <w:rFonts w:cstheme="minorHAnsi"/>
      <w:sz w:val="18"/>
      <w:szCs w:val="18"/>
    </w:rPr>
  </w:style>
  <w:style w:type="paragraph" w:styleId="TOC5">
    <w:name w:val="toc 5"/>
    <w:basedOn w:val="Normal"/>
    <w:next w:val="Normal"/>
    <w:autoRedefine/>
    <w:uiPriority w:val="39"/>
    <w:unhideWhenUsed/>
    <w:rsid w:val="002836A1"/>
    <w:pPr>
      <w:ind w:left="960"/>
    </w:pPr>
    <w:rPr>
      <w:rFonts w:cstheme="minorHAnsi"/>
      <w:sz w:val="18"/>
      <w:szCs w:val="18"/>
    </w:rPr>
  </w:style>
  <w:style w:type="paragraph" w:styleId="TOC6">
    <w:name w:val="toc 6"/>
    <w:basedOn w:val="Normal"/>
    <w:next w:val="Normal"/>
    <w:autoRedefine/>
    <w:uiPriority w:val="39"/>
    <w:unhideWhenUsed/>
    <w:rsid w:val="002836A1"/>
    <w:pPr>
      <w:ind w:left="1200"/>
    </w:pPr>
    <w:rPr>
      <w:rFonts w:cstheme="minorHAnsi"/>
      <w:sz w:val="18"/>
      <w:szCs w:val="18"/>
    </w:rPr>
  </w:style>
  <w:style w:type="paragraph" w:styleId="TOC7">
    <w:name w:val="toc 7"/>
    <w:basedOn w:val="Normal"/>
    <w:next w:val="Normal"/>
    <w:autoRedefine/>
    <w:uiPriority w:val="39"/>
    <w:unhideWhenUsed/>
    <w:rsid w:val="002836A1"/>
    <w:pPr>
      <w:ind w:left="1440"/>
    </w:pPr>
    <w:rPr>
      <w:rFonts w:cstheme="minorHAnsi"/>
      <w:sz w:val="18"/>
      <w:szCs w:val="18"/>
    </w:rPr>
  </w:style>
  <w:style w:type="paragraph" w:styleId="TOC8">
    <w:name w:val="toc 8"/>
    <w:basedOn w:val="Normal"/>
    <w:next w:val="Normal"/>
    <w:autoRedefine/>
    <w:uiPriority w:val="39"/>
    <w:unhideWhenUsed/>
    <w:rsid w:val="002836A1"/>
    <w:pPr>
      <w:ind w:left="1680"/>
    </w:pPr>
    <w:rPr>
      <w:rFonts w:cstheme="minorHAnsi"/>
      <w:sz w:val="18"/>
      <w:szCs w:val="18"/>
    </w:rPr>
  </w:style>
  <w:style w:type="paragraph" w:styleId="TOC9">
    <w:name w:val="toc 9"/>
    <w:basedOn w:val="Normal"/>
    <w:next w:val="Normal"/>
    <w:autoRedefine/>
    <w:uiPriority w:val="39"/>
    <w:unhideWhenUsed/>
    <w:rsid w:val="002836A1"/>
    <w:pPr>
      <w:ind w:left="1920"/>
    </w:pPr>
    <w:rPr>
      <w:rFonts w:cstheme="minorHAnsi"/>
      <w:sz w:val="18"/>
      <w:szCs w:val="18"/>
    </w:rPr>
  </w:style>
  <w:style w:type="character" w:customStyle="1" w:styleId="Heading1Char">
    <w:name w:val="Heading 1 Char"/>
    <w:basedOn w:val="DefaultParagraphFont"/>
    <w:link w:val="Heading1"/>
    <w:uiPriority w:val="9"/>
    <w:rsid w:val="002836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36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36A1"/>
    <w:rPr>
      <w:rFonts w:asciiTheme="majorHAnsi" w:eastAsiaTheme="majorEastAsia" w:hAnsiTheme="majorHAnsi" w:cstheme="majorBidi"/>
      <w:color w:val="1F3763" w:themeColor="accent1" w:themeShade="7F"/>
    </w:rPr>
  </w:style>
  <w:style w:type="paragraph" w:customStyle="1" w:styleId="BaseText">
    <w:name w:val="Base_Text"/>
    <w:rsid w:val="0090497C"/>
    <w:pPr>
      <w:spacing w:before="120"/>
    </w:pPr>
    <w:rPr>
      <w:rFonts w:ascii="Times New Roman" w:eastAsia="Times New Roman" w:hAnsi="Times New Roman" w:cs="Times New Roman"/>
      <w:lang w:val="en-US"/>
    </w:rPr>
  </w:style>
  <w:style w:type="paragraph" w:customStyle="1" w:styleId="1stparatext">
    <w:name w:val="1st para text"/>
    <w:basedOn w:val="BaseText"/>
    <w:rsid w:val="0090497C"/>
  </w:style>
  <w:style w:type="paragraph" w:customStyle="1" w:styleId="BaseHeading">
    <w:name w:val="Base_Heading"/>
    <w:rsid w:val="0090497C"/>
    <w:pPr>
      <w:keepNext/>
      <w:spacing w:before="240"/>
      <w:outlineLvl w:val="0"/>
    </w:pPr>
    <w:rPr>
      <w:rFonts w:ascii="Times New Roman" w:eastAsia="Times New Roman" w:hAnsi="Times New Roman" w:cs="Times New Roman"/>
      <w:kern w:val="28"/>
      <w:sz w:val="28"/>
      <w:szCs w:val="28"/>
      <w:lang w:val="en-US"/>
    </w:rPr>
  </w:style>
  <w:style w:type="paragraph" w:customStyle="1" w:styleId="AbstractHead">
    <w:name w:val="Abstract Head"/>
    <w:basedOn w:val="BaseHeading"/>
    <w:rsid w:val="0090497C"/>
  </w:style>
  <w:style w:type="paragraph" w:customStyle="1" w:styleId="AbstractSummary">
    <w:name w:val="Abstract/Summary"/>
    <w:basedOn w:val="BaseText"/>
    <w:rsid w:val="0090497C"/>
  </w:style>
  <w:style w:type="paragraph" w:customStyle="1" w:styleId="Referencesandnotes">
    <w:name w:val="References and notes"/>
    <w:basedOn w:val="BaseText"/>
    <w:rsid w:val="0090497C"/>
    <w:pPr>
      <w:ind w:left="720" w:hanging="720"/>
    </w:pPr>
  </w:style>
  <w:style w:type="paragraph" w:customStyle="1" w:styleId="Acknowledgement">
    <w:name w:val="Acknowledgement"/>
    <w:basedOn w:val="Referencesandnotes"/>
    <w:rsid w:val="0090497C"/>
  </w:style>
  <w:style w:type="paragraph" w:customStyle="1" w:styleId="Subhead">
    <w:name w:val="Subhead"/>
    <w:basedOn w:val="BaseHeading"/>
    <w:rsid w:val="0090497C"/>
    <w:rPr>
      <w:b/>
      <w:bCs/>
      <w:sz w:val="24"/>
      <w:szCs w:val="24"/>
    </w:rPr>
  </w:style>
  <w:style w:type="paragraph" w:customStyle="1" w:styleId="AppendixHead">
    <w:name w:val="AppendixHead"/>
    <w:basedOn w:val="Subhead"/>
    <w:rsid w:val="0090497C"/>
  </w:style>
  <w:style w:type="paragraph" w:customStyle="1" w:styleId="AppendixSubhead">
    <w:name w:val="AppendixSubhead"/>
    <w:basedOn w:val="Subhead"/>
    <w:rsid w:val="0090497C"/>
  </w:style>
  <w:style w:type="paragraph" w:customStyle="1" w:styleId="Articletype">
    <w:name w:val="Article type"/>
    <w:basedOn w:val="BaseText"/>
    <w:rsid w:val="0090497C"/>
  </w:style>
  <w:style w:type="character" w:customStyle="1" w:styleId="aubase">
    <w:name w:val="au_base"/>
    <w:rsid w:val="0090497C"/>
    <w:rPr>
      <w:sz w:val="24"/>
    </w:rPr>
  </w:style>
  <w:style w:type="character" w:customStyle="1" w:styleId="aucollab">
    <w:name w:val="au_collab"/>
    <w:rsid w:val="0090497C"/>
    <w:rPr>
      <w:sz w:val="24"/>
      <w:bdr w:val="none" w:sz="0" w:space="0" w:color="auto"/>
      <w:shd w:val="clear" w:color="auto" w:fill="C0C0C0"/>
    </w:rPr>
  </w:style>
  <w:style w:type="character" w:customStyle="1" w:styleId="audeg">
    <w:name w:val="au_deg"/>
    <w:rsid w:val="0090497C"/>
    <w:rPr>
      <w:sz w:val="24"/>
      <w:bdr w:val="none" w:sz="0" w:space="0" w:color="auto"/>
      <w:shd w:val="clear" w:color="auto" w:fill="FFFF00"/>
    </w:rPr>
  </w:style>
  <w:style w:type="character" w:customStyle="1" w:styleId="aufname">
    <w:name w:val="au_fname"/>
    <w:rsid w:val="0090497C"/>
    <w:rPr>
      <w:sz w:val="24"/>
      <w:bdr w:val="none" w:sz="0" w:space="0" w:color="auto"/>
      <w:shd w:val="clear" w:color="auto" w:fill="00FFFF"/>
    </w:rPr>
  </w:style>
  <w:style w:type="character" w:customStyle="1" w:styleId="aurole">
    <w:name w:val="au_role"/>
    <w:rsid w:val="0090497C"/>
    <w:rPr>
      <w:sz w:val="24"/>
      <w:bdr w:val="none" w:sz="0" w:space="0" w:color="auto"/>
      <w:shd w:val="clear" w:color="auto" w:fill="808000"/>
    </w:rPr>
  </w:style>
  <w:style w:type="character" w:customStyle="1" w:styleId="ausuffix">
    <w:name w:val="au_suffix"/>
    <w:rsid w:val="0090497C"/>
    <w:rPr>
      <w:sz w:val="24"/>
      <w:bdr w:val="none" w:sz="0" w:space="0" w:color="auto"/>
      <w:shd w:val="clear" w:color="auto" w:fill="FF00FF"/>
    </w:rPr>
  </w:style>
  <w:style w:type="character" w:customStyle="1" w:styleId="ausurname">
    <w:name w:val="au_surname"/>
    <w:rsid w:val="0090497C"/>
    <w:rPr>
      <w:sz w:val="24"/>
      <w:bdr w:val="none" w:sz="0" w:space="0" w:color="auto"/>
      <w:shd w:val="clear" w:color="auto" w:fill="00FF00"/>
    </w:rPr>
  </w:style>
  <w:style w:type="paragraph" w:customStyle="1" w:styleId="AuthorAttribute">
    <w:name w:val="Author Attribute"/>
    <w:basedOn w:val="BaseText"/>
    <w:rsid w:val="0090497C"/>
    <w:pPr>
      <w:spacing w:before="480"/>
    </w:pPr>
  </w:style>
  <w:style w:type="paragraph" w:customStyle="1" w:styleId="Footnote">
    <w:name w:val="Footnote"/>
    <w:basedOn w:val="BaseText"/>
    <w:rsid w:val="0090497C"/>
  </w:style>
  <w:style w:type="paragraph" w:customStyle="1" w:styleId="AuthorFootnote">
    <w:name w:val="AuthorFootnote"/>
    <w:basedOn w:val="Footnote"/>
    <w:rsid w:val="0090497C"/>
    <w:pPr>
      <w:autoSpaceDE w:val="0"/>
      <w:autoSpaceDN w:val="0"/>
      <w:adjustRightInd w:val="0"/>
    </w:pPr>
    <w:rPr>
      <w:lang w:bidi="he-IL"/>
    </w:rPr>
  </w:style>
  <w:style w:type="paragraph" w:customStyle="1" w:styleId="Authors">
    <w:name w:val="Authors"/>
    <w:basedOn w:val="BaseText"/>
    <w:rsid w:val="0090497C"/>
    <w:pPr>
      <w:spacing w:after="360"/>
      <w:jc w:val="center"/>
    </w:pPr>
  </w:style>
  <w:style w:type="character" w:customStyle="1" w:styleId="bibarticle">
    <w:name w:val="bib_article"/>
    <w:rsid w:val="0090497C"/>
    <w:rPr>
      <w:sz w:val="24"/>
      <w:bdr w:val="none" w:sz="0" w:space="0" w:color="auto"/>
      <w:shd w:val="clear" w:color="auto" w:fill="00FFFF"/>
    </w:rPr>
  </w:style>
  <w:style w:type="character" w:customStyle="1" w:styleId="bibbase">
    <w:name w:val="bib_base"/>
    <w:rsid w:val="0090497C"/>
    <w:rPr>
      <w:sz w:val="24"/>
    </w:rPr>
  </w:style>
  <w:style w:type="character" w:customStyle="1" w:styleId="bibcomment">
    <w:name w:val="bib_comment"/>
    <w:rsid w:val="0090497C"/>
    <w:rPr>
      <w:sz w:val="24"/>
    </w:rPr>
  </w:style>
  <w:style w:type="character" w:customStyle="1" w:styleId="bibdeg">
    <w:name w:val="bib_deg"/>
    <w:rsid w:val="0090497C"/>
    <w:rPr>
      <w:sz w:val="24"/>
    </w:rPr>
  </w:style>
  <w:style w:type="character" w:customStyle="1" w:styleId="bibdoi">
    <w:name w:val="bib_doi"/>
    <w:rsid w:val="0090497C"/>
    <w:rPr>
      <w:sz w:val="24"/>
      <w:bdr w:val="none" w:sz="0" w:space="0" w:color="auto"/>
      <w:shd w:val="clear" w:color="auto" w:fill="00FF00"/>
    </w:rPr>
  </w:style>
  <w:style w:type="character" w:customStyle="1" w:styleId="bibetal">
    <w:name w:val="bib_etal"/>
    <w:rsid w:val="0090497C"/>
    <w:rPr>
      <w:sz w:val="24"/>
      <w:bdr w:val="none" w:sz="0" w:space="0" w:color="auto"/>
      <w:shd w:val="clear" w:color="auto" w:fill="008080"/>
    </w:rPr>
  </w:style>
  <w:style w:type="character" w:customStyle="1" w:styleId="bibfname">
    <w:name w:val="bib_fname"/>
    <w:rsid w:val="0090497C"/>
    <w:rPr>
      <w:sz w:val="24"/>
      <w:bdr w:val="none" w:sz="0" w:space="0" w:color="auto"/>
      <w:shd w:val="clear" w:color="auto" w:fill="FFFF00"/>
    </w:rPr>
  </w:style>
  <w:style w:type="character" w:customStyle="1" w:styleId="bibfpage">
    <w:name w:val="bib_fpage"/>
    <w:rsid w:val="0090497C"/>
    <w:rPr>
      <w:sz w:val="24"/>
      <w:bdr w:val="none" w:sz="0" w:space="0" w:color="auto"/>
      <w:shd w:val="clear" w:color="auto" w:fill="808080"/>
    </w:rPr>
  </w:style>
  <w:style w:type="character" w:customStyle="1" w:styleId="bibissue">
    <w:name w:val="bib_issue"/>
    <w:rsid w:val="0090497C"/>
    <w:rPr>
      <w:sz w:val="24"/>
      <w:bdr w:val="none" w:sz="0" w:space="0" w:color="auto"/>
      <w:shd w:val="clear" w:color="auto" w:fill="FFFF00"/>
    </w:rPr>
  </w:style>
  <w:style w:type="character" w:customStyle="1" w:styleId="bibjournal">
    <w:name w:val="bib_journal"/>
    <w:rsid w:val="0090497C"/>
    <w:rPr>
      <w:sz w:val="24"/>
      <w:bdr w:val="none" w:sz="0" w:space="0" w:color="auto"/>
      <w:shd w:val="clear" w:color="auto" w:fill="808000"/>
    </w:rPr>
  </w:style>
  <w:style w:type="character" w:customStyle="1" w:styleId="biblpage">
    <w:name w:val="bib_lpage"/>
    <w:rsid w:val="0090497C"/>
    <w:rPr>
      <w:sz w:val="24"/>
      <w:bdr w:val="none" w:sz="0" w:space="0" w:color="auto"/>
      <w:shd w:val="clear" w:color="auto" w:fill="808080"/>
    </w:rPr>
  </w:style>
  <w:style w:type="character" w:customStyle="1" w:styleId="bibmedline">
    <w:name w:val="bib_medline"/>
    <w:rsid w:val="0090497C"/>
    <w:rPr>
      <w:sz w:val="24"/>
    </w:rPr>
  </w:style>
  <w:style w:type="character" w:customStyle="1" w:styleId="bibnumber">
    <w:name w:val="bib_number"/>
    <w:rsid w:val="0090497C"/>
    <w:rPr>
      <w:sz w:val="24"/>
    </w:rPr>
  </w:style>
  <w:style w:type="character" w:customStyle="1" w:styleId="biborganization">
    <w:name w:val="bib_organization"/>
    <w:rsid w:val="0090497C"/>
    <w:rPr>
      <w:sz w:val="24"/>
      <w:bdr w:val="none" w:sz="0" w:space="0" w:color="auto"/>
      <w:shd w:val="clear" w:color="auto" w:fill="808000"/>
    </w:rPr>
  </w:style>
  <w:style w:type="character" w:customStyle="1" w:styleId="bibsuffix">
    <w:name w:val="bib_suffix"/>
    <w:rsid w:val="0090497C"/>
    <w:rPr>
      <w:sz w:val="24"/>
    </w:rPr>
  </w:style>
  <w:style w:type="character" w:customStyle="1" w:styleId="bibsuppl">
    <w:name w:val="bib_suppl"/>
    <w:rsid w:val="0090497C"/>
    <w:rPr>
      <w:sz w:val="24"/>
      <w:bdr w:val="none" w:sz="0" w:space="0" w:color="auto"/>
      <w:shd w:val="clear" w:color="auto" w:fill="FFFF00"/>
    </w:rPr>
  </w:style>
  <w:style w:type="character" w:customStyle="1" w:styleId="bibsurname">
    <w:name w:val="bib_surname"/>
    <w:rsid w:val="0090497C"/>
    <w:rPr>
      <w:sz w:val="24"/>
      <w:bdr w:val="none" w:sz="0" w:space="0" w:color="auto"/>
      <w:shd w:val="clear" w:color="auto" w:fill="FFFF00"/>
    </w:rPr>
  </w:style>
  <w:style w:type="character" w:customStyle="1" w:styleId="bibunpubl">
    <w:name w:val="bib_unpubl"/>
    <w:rsid w:val="0090497C"/>
    <w:rPr>
      <w:sz w:val="24"/>
    </w:rPr>
  </w:style>
  <w:style w:type="character" w:customStyle="1" w:styleId="biburl">
    <w:name w:val="bib_url"/>
    <w:rsid w:val="0090497C"/>
    <w:rPr>
      <w:sz w:val="24"/>
      <w:bdr w:val="none" w:sz="0" w:space="0" w:color="auto"/>
      <w:shd w:val="clear" w:color="auto" w:fill="00FF00"/>
    </w:rPr>
  </w:style>
  <w:style w:type="character" w:customStyle="1" w:styleId="bibvolume">
    <w:name w:val="bib_volume"/>
    <w:rsid w:val="0090497C"/>
    <w:rPr>
      <w:sz w:val="24"/>
      <w:bdr w:val="none" w:sz="0" w:space="0" w:color="auto"/>
      <w:shd w:val="clear" w:color="auto" w:fill="00FF00"/>
    </w:rPr>
  </w:style>
  <w:style w:type="character" w:customStyle="1" w:styleId="bibyear">
    <w:name w:val="bib_year"/>
    <w:rsid w:val="0090497C"/>
    <w:rPr>
      <w:sz w:val="24"/>
      <w:bdr w:val="none" w:sz="0" w:space="0" w:color="auto"/>
      <w:shd w:val="clear" w:color="auto" w:fill="FF00FF"/>
    </w:rPr>
  </w:style>
  <w:style w:type="paragraph" w:customStyle="1" w:styleId="BookorMeetingInformation">
    <w:name w:val="Book or Meeting Information"/>
    <w:basedOn w:val="BaseText"/>
    <w:rsid w:val="0090497C"/>
  </w:style>
  <w:style w:type="paragraph" w:customStyle="1" w:styleId="BookInformation">
    <w:name w:val="BookInformation"/>
    <w:basedOn w:val="BaseText"/>
    <w:rsid w:val="0090497C"/>
  </w:style>
  <w:style w:type="paragraph" w:customStyle="1" w:styleId="Level2Head">
    <w:name w:val="Level 2 Head"/>
    <w:basedOn w:val="BaseHeading"/>
    <w:rsid w:val="0090497C"/>
    <w:pPr>
      <w:outlineLvl w:val="1"/>
    </w:pPr>
    <w:rPr>
      <w:i/>
      <w:iCs/>
      <w:sz w:val="24"/>
      <w:szCs w:val="24"/>
    </w:rPr>
  </w:style>
  <w:style w:type="paragraph" w:customStyle="1" w:styleId="BoxLevel2Head">
    <w:name w:val="BoxLevel 2 Head"/>
    <w:basedOn w:val="Level2Head"/>
    <w:rsid w:val="0090497C"/>
    <w:pPr>
      <w:shd w:val="clear" w:color="auto" w:fill="E6E6E6"/>
    </w:pPr>
  </w:style>
  <w:style w:type="paragraph" w:customStyle="1" w:styleId="BoxListUnnumbered">
    <w:name w:val="BoxListUnnumbered"/>
    <w:basedOn w:val="BaseText"/>
    <w:rsid w:val="0090497C"/>
    <w:pPr>
      <w:shd w:val="clear" w:color="auto" w:fill="E6E6E6"/>
      <w:ind w:left="1080" w:hanging="360"/>
    </w:pPr>
  </w:style>
  <w:style w:type="paragraph" w:customStyle="1" w:styleId="BoxList">
    <w:name w:val="BoxList"/>
    <w:basedOn w:val="BoxListUnnumbered"/>
    <w:rsid w:val="0090497C"/>
  </w:style>
  <w:style w:type="paragraph" w:customStyle="1" w:styleId="BoxSubhead">
    <w:name w:val="BoxSubhead"/>
    <w:basedOn w:val="Subhead"/>
    <w:rsid w:val="0090497C"/>
    <w:pPr>
      <w:shd w:val="clear" w:color="auto" w:fill="E6E6E6"/>
    </w:pPr>
  </w:style>
  <w:style w:type="paragraph" w:customStyle="1" w:styleId="Paragraph">
    <w:name w:val="Paragraph"/>
    <w:basedOn w:val="BaseText"/>
    <w:rsid w:val="0090497C"/>
    <w:pPr>
      <w:ind w:firstLine="720"/>
    </w:pPr>
  </w:style>
  <w:style w:type="paragraph" w:customStyle="1" w:styleId="BoxText">
    <w:name w:val="BoxText"/>
    <w:basedOn w:val="Paragraph"/>
    <w:rsid w:val="0090497C"/>
    <w:pPr>
      <w:shd w:val="clear" w:color="auto" w:fill="E6E6E6"/>
    </w:pPr>
  </w:style>
  <w:style w:type="paragraph" w:customStyle="1" w:styleId="BoxTitle">
    <w:name w:val="BoxTitle"/>
    <w:basedOn w:val="BaseHeading"/>
    <w:rsid w:val="0090497C"/>
    <w:pPr>
      <w:shd w:val="clear" w:color="auto" w:fill="E6E6E6"/>
    </w:pPr>
    <w:rPr>
      <w:b/>
      <w:sz w:val="24"/>
      <w:szCs w:val="24"/>
    </w:rPr>
  </w:style>
  <w:style w:type="paragraph" w:customStyle="1" w:styleId="BulletedText">
    <w:name w:val="Bulleted Text"/>
    <w:basedOn w:val="BaseText"/>
    <w:rsid w:val="0090497C"/>
    <w:pPr>
      <w:ind w:left="720" w:hanging="720"/>
    </w:pPr>
  </w:style>
  <w:style w:type="paragraph" w:customStyle="1" w:styleId="career-magazine">
    <w:name w:val="career-magazine"/>
    <w:basedOn w:val="BaseText"/>
    <w:rsid w:val="0090497C"/>
    <w:pPr>
      <w:jc w:val="right"/>
    </w:pPr>
    <w:rPr>
      <w:color w:val="FF0000"/>
    </w:rPr>
  </w:style>
  <w:style w:type="paragraph" w:customStyle="1" w:styleId="career-stage">
    <w:name w:val="career-stage"/>
    <w:basedOn w:val="BaseText"/>
    <w:rsid w:val="0090497C"/>
    <w:pPr>
      <w:jc w:val="right"/>
    </w:pPr>
    <w:rPr>
      <w:color w:val="339966"/>
    </w:rPr>
  </w:style>
  <w:style w:type="character" w:customStyle="1" w:styleId="citebase">
    <w:name w:val="cite_base"/>
    <w:rsid w:val="0090497C"/>
    <w:rPr>
      <w:sz w:val="24"/>
    </w:rPr>
  </w:style>
  <w:style w:type="character" w:customStyle="1" w:styleId="citebib">
    <w:name w:val="cite_bib"/>
    <w:rsid w:val="0090497C"/>
    <w:rPr>
      <w:sz w:val="24"/>
      <w:bdr w:val="none" w:sz="0" w:space="0" w:color="auto"/>
      <w:shd w:val="clear" w:color="auto" w:fill="00FFFF"/>
    </w:rPr>
  </w:style>
  <w:style w:type="character" w:customStyle="1" w:styleId="citebox">
    <w:name w:val="cite_box"/>
    <w:rsid w:val="0090497C"/>
    <w:rPr>
      <w:sz w:val="24"/>
    </w:rPr>
  </w:style>
  <w:style w:type="character" w:customStyle="1" w:styleId="citeen">
    <w:name w:val="cite_en"/>
    <w:rsid w:val="0090497C"/>
    <w:rPr>
      <w:sz w:val="24"/>
      <w:shd w:val="clear" w:color="auto" w:fill="FFFF00"/>
      <w:vertAlign w:val="superscript"/>
    </w:rPr>
  </w:style>
  <w:style w:type="character" w:customStyle="1" w:styleId="citeeq">
    <w:name w:val="cite_eq"/>
    <w:rsid w:val="0090497C"/>
    <w:rPr>
      <w:sz w:val="24"/>
      <w:bdr w:val="none" w:sz="0" w:space="0" w:color="auto"/>
      <w:shd w:val="clear" w:color="auto" w:fill="FF99CC"/>
    </w:rPr>
  </w:style>
  <w:style w:type="character" w:customStyle="1" w:styleId="citefig">
    <w:name w:val="cite_fig"/>
    <w:rsid w:val="0090497C"/>
    <w:rPr>
      <w:color w:val="000000"/>
      <w:sz w:val="24"/>
      <w:bdr w:val="none" w:sz="0" w:space="0" w:color="auto"/>
      <w:shd w:val="clear" w:color="auto" w:fill="00FF00"/>
    </w:rPr>
  </w:style>
  <w:style w:type="character" w:customStyle="1" w:styleId="citefn">
    <w:name w:val="cite_fn"/>
    <w:rsid w:val="0090497C"/>
    <w:rPr>
      <w:sz w:val="24"/>
      <w:bdr w:val="none" w:sz="0" w:space="0" w:color="auto"/>
      <w:shd w:val="clear" w:color="auto" w:fill="FF0000"/>
    </w:rPr>
  </w:style>
  <w:style w:type="character" w:customStyle="1" w:styleId="citetbl">
    <w:name w:val="cite_tbl"/>
    <w:rsid w:val="0090497C"/>
    <w:rPr>
      <w:color w:val="000000"/>
      <w:sz w:val="24"/>
      <w:bdr w:val="none" w:sz="0" w:space="0" w:color="auto"/>
      <w:shd w:val="clear" w:color="auto" w:fill="FF00FF"/>
    </w:rPr>
  </w:style>
  <w:style w:type="character" w:styleId="CommentReference">
    <w:name w:val="annotation reference"/>
    <w:uiPriority w:val="99"/>
    <w:rsid w:val="0090497C"/>
    <w:rPr>
      <w:sz w:val="18"/>
      <w:szCs w:val="18"/>
    </w:rPr>
  </w:style>
  <w:style w:type="paragraph" w:customStyle="1" w:styleId="ContinuedParagraph">
    <w:name w:val="ContinuedParagraph"/>
    <w:basedOn w:val="Paragraph"/>
    <w:rsid w:val="0090497C"/>
    <w:pPr>
      <w:ind w:firstLine="0"/>
    </w:pPr>
  </w:style>
  <w:style w:type="character" w:customStyle="1" w:styleId="ContractNumber">
    <w:name w:val="Contract Number"/>
    <w:rsid w:val="0090497C"/>
    <w:rPr>
      <w:sz w:val="24"/>
      <w:szCs w:val="24"/>
      <w:bdr w:val="none" w:sz="0" w:space="0" w:color="auto"/>
      <w:shd w:val="clear" w:color="auto" w:fill="CCFFCC"/>
    </w:rPr>
  </w:style>
  <w:style w:type="character" w:customStyle="1" w:styleId="ContractSponsor">
    <w:name w:val="Contract Sponsor"/>
    <w:rsid w:val="0090497C"/>
    <w:rPr>
      <w:sz w:val="24"/>
      <w:szCs w:val="24"/>
      <w:bdr w:val="none" w:sz="0" w:space="0" w:color="auto"/>
      <w:shd w:val="clear" w:color="auto" w:fill="FFCC99"/>
    </w:rPr>
  </w:style>
  <w:style w:type="paragraph" w:customStyle="1" w:styleId="Correspondence">
    <w:name w:val="Correspondence"/>
    <w:basedOn w:val="BaseText"/>
    <w:rsid w:val="0090497C"/>
    <w:pPr>
      <w:spacing w:before="0" w:after="240"/>
    </w:pPr>
  </w:style>
  <w:style w:type="paragraph" w:customStyle="1" w:styleId="DateAccepted">
    <w:name w:val="Date Accepted"/>
    <w:basedOn w:val="BaseText"/>
    <w:rsid w:val="0090497C"/>
    <w:pPr>
      <w:spacing w:before="360"/>
    </w:pPr>
  </w:style>
  <w:style w:type="paragraph" w:customStyle="1" w:styleId="Deck">
    <w:name w:val="Deck"/>
    <w:basedOn w:val="BaseHeading"/>
    <w:rsid w:val="0090497C"/>
    <w:pPr>
      <w:outlineLvl w:val="1"/>
    </w:pPr>
  </w:style>
  <w:style w:type="paragraph" w:customStyle="1" w:styleId="DefTerm">
    <w:name w:val="DefTerm"/>
    <w:basedOn w:val="BaseText"/>
    <w:rsid w:val="0090497C"/>
    <w:pPr>
      <w:ind w:left="720"/>
    </w:pPr>
  </w:style>
  <w:style w:type="paragraph" w:customStyle="1" w:styleId="Definition">
    <w:name w:val="Definition"/>
    <w:basedOn w:val="DefTerm"/>
    <w:rsid w:val="0090497C"/>
    <w:pPr>
      <w:ind w:left="1080" w:hanging="360"/>
    </w:pPr>
  </w:style>
  <w:style w:type="paragraph" w:customStyle="1" w:styleId="DefListTitle">
    <w:name w:val="DefListTitle"/>
    <w:basedOn w:val="BaseHeading"/>
    <w:rsid w:val="0090497C"/>
  </w:style>
  <w:style w:type="paragraph" w:customStyle="1" w:styleId="discipline">
    <w:name w:val="discipline"/>
    <w:basedOn w:val="BaseText"/>
    <w:rsid w:val="0090497C"/>
    <w:pPr>
      <w:jc w:val="right"/>
    </w:pPr>
    <w:rPr>
      <w:color w:val="993366"/>
    </w:rPr>
  </w:style>
  <w:style w:type="paragraph" w:customStyle="1" w:styleId="Editors">
    <w:name w:val="Editors"/>
    <w:basedOn w:val="Authors"/>
    <w:rsid w:val="0090497C"/>
  </w:style>
  <w:style w:type="character" w:styleId="EndnoteReference">
    <w:name w:val="endnote reference"/>
    <w:semiHidden/>
    <w:rsid w:val="0090497C"/>
    <w:rPr>
      <w:vertAlign w:val="superscript"/>
    </w:rPr>
  </w:style>
  <w:style w:type="paragraph" w:styleId="EndnoteText">
    <w:name w:val="endnote text"/>
    <w:basedOn w:val="Normal"/>
    <w:link w:val="EndnoteTextChar"/>
    <w:semiHidden/>
    <w:rsid w:val="0090497C"/>
    <w:rPr>
      <w:rFonts w:ascii="Cambria" w:eastAsia="Cambria" w:hAnsi="Cambria" w:cs="Times New Roman"/>
      <w:sz w:val="20"/>
      <w:szCs w:val="20"/>
      <w:lang w:val="en-US"/>
    </w:rPr>
  </w:style>
  <w:style w:type="character" w:customStyle="1" w:styleId="EndnoteTextChar">
    <w:name w:val="Endnote Text Char"/>
    <w:basedOn w:val="DefaultParagraphFont"/>
    <w:link w:val="EndnoteText"/>
    <w:semiHidden/>
    <w:rsid w:val="0090497C"/>
    <w:rPr>
      <w:rFonts w:ascii="Cambria" w:eastAsia="Cambria" w:hAnsi="Cambria" w:cs="Times New Roman"/>
      <w:sz w:val="20"/>
      <w:szCs w:val="20"/>
      <w:lang w:val="en-US"/>
    </w:rPr>
  </w:style>
  <w:style w:type="character" w:customStyle="1" w:styleId="eqno">
    <w:name w:val="eq_no"/>
    <w:rsid w:val="0090497C"/>
    <w:rPr>
      <w:sz w:val="24"/>
    </w:rPr>
  </w:style>
  <w:style w:type="paragraph" w:customStyle="1" w:styleId="Equation">
    <w:name w:val="Equation"/>
    <w:basedOn w:val="BaseText"/>
    <w:rsid w:val="0090497C"/>
    <w:pPr>
      <w:jc w:val="center"/>
    </w:pPr>
  </w:style>
  <w:style w:type="paragraph" w:customStyle="1" w:styleId="FieldCodes">
    <w:name w:val="FieldCodes"/>
    <w:basedOn w:val="BaseText"/>
    <w:rsid w:val="0090497C"/>
  </w:style>
  <w:style w:type="paragraph" w:customStyle="1" w:styleId="Legend">
    <w:name w:val="Legend"/>
    <w:basedOn w:val="BaseHeading"/>
    <w:rsid w:val="0090497C"/>
    <w:rPr>
      <w:sz w:val="24"/>
      <w:szCs w:val="24"/>
    </w:rPr>
  </w:style>
  <w:style w:type="paragraph" w:customStyle="1" w:styleId="FigureCopyright">
    <w:name w:val="FigureCopyright"/>
    <w:basedOn w:val="Legend"/>
    <w:rsid w:val="0090497C"/>
    <w:pPr>
      <w:autoSpaceDE w:val="0"/>
      <w:autoSpaceDN w:val="0"/>
      <w:adjustRightInd w:val="0"/>
      <w:spacing w:before="80"/>
    </w:pPr>
    <w:rPr>
      <w:lang w:bidi="he-IL"/>
    </w:rPr>
  </w:style>
  <w:style w:type="paragraph" w:customStyle="1" w:styleId="FigureCredit">
    <w:name w:val="FigureCredit"/>
    <w:basedOn w:val="FigureCopyright"/>
    <w:rsid w:val="0090497C"/>
  </w:style>
  <w:style w:type="character" w:styleId="FollowedHyperlink">
    <w:name w:val="FollowedHyperlink"/>
    <w:uiPriority w:val="99"/>
    <w:rsid w:val="0090497C"/>
    <w:rPr>
      <w:color w:val="800080"/>
      <w:u w:val="single"/>
    </w:rPr>
  </w:style>
  <w:style w:type="character" w:styleId="FootnoteReference">
    <w:name w:val="footnote reference"/>
    <w:semiHidden/>
    <w:rsid w:val="0090497C"/>
    <w:rPr>
      <w:vertAlign w:val="superscript"/>
    </w:rPr>
  </w:style>
  <w:style w:type="paragraph" w:customStyle="1" w:styleId="Gloss">
    <w:name w:val="Gloss"/>
    <w:basedOn w:val="AbstractSummary"/>
    <w:rsid w:val="0090497C"/>
  </w:style>
  <w:style w:type="paragraph" w:customStyle="1" w:styleId="Glossary">
    <w:name w:val="Glossary"/>
    <w:basedOn w:val="BaseText"/>
    <w:rsid w:val="0090497C"/>
  </w:style>
  <w:style w:type="paragraph" w:customStyle="1" w:styleId="GlossHead">
    <w:name w:val="GlossHead"/>
    <w:basedOn w:val="AbstractHead"/>
    <w:rsid w:val="0090497C"/>
  </w:style>
  <w:style w:type="paragraph" w:customStyle="1" w:styleId="GraphicAltText">
    <w:name w:val="GraphicAltText"/>
    <w:basedOn w:val="Legend"/>
    <w:rsid w:val="0090497C"/>
    <w:pPr>
      <w:autoSpaceDE w:val="0"/>
      <w:autoSpaceDN w:val="0"/>
      <w:adjustRightInd w:val="0"/>
    </w:pPr>
  </w:style>
  <w:style w:type="paragraph" w:customStyle="1" w:styleId="GraphicCredit">
    <w:name w:val="GraphicCredit"/>
    <w:basedOn w:val="FigureCredit"/>
    <w:rsid w:val="0090497C"/>
  </w:style>
  <w:style w:type="paragraph" w:customStyle="1" w:styleId="Head">
    <w:name w:val="Head"/>
    <w:basedOn w:val="BaseHeading"/>
    <w:rsid w:val="0090497C"/>
    <w:pPr>
      <w:spacing w:before="120" w:after="120"/>
      <w:jc w:val="center"/>
    </w:pPr>
    <w:rPr>
      <w:b/>
      <w:bCs/>
    </w:rPr>
  </w:style>
  <w:style w:type="character" w:styleId="HTMLAcronym">
    <w:name w:val="HTML Acronym"/>
    <w:basedOn w:val="DefaultParagraphFont"/>
    <w:rsid w:val="0090497C"/>
  </w:style>
  <w:style w:type="character" w:styleId="HTMLCite">
    <w:name w:val="HTML Cite"/>
    <w:rsid w:val="0090497C"/>
    <w:rPr>
      <w:i/>
      <w:iCs/>
    </w:rPr>
  </w:style>
  <w:style w:type="character" w:styleId="HTMLCode">
    <w:name w:val="HTML Code"/>
    <w:rsid w:val="0090497C"/>
    <w:rPr>
      <w:rFonts w:ascii="Courier New" w:hAnsi="Courier New" w:cs="Courier New"/>
      <w:sz w:val="20"/>
      <w:szCs w:val="20"/>
    </w:rPr>
  </w:style>
  <w:style w:type="character" w:styleId="HTMLDefinition">
    <w:name w:val="HTML Definition"/>
    <w:rsid w:val="0090497C"/>
    <w:rPr>
      <w:i/>
      <w:iCs/>
    </w:rPr>
  </w:style>
  <w:style w:type="character" w:styleId="HTMLKeyboard">
    <w:name w:val="HTML Keyboard"/>
    <w:rsid w:val="0090497C"/>
    <w:rPr>
      <w:rFonts w:ascii="Courier New" w:hAnsi="Courier New" w:cs="Courier New"/>
      <w:sz w:val="20"/>
      <w:szCs w:val="20"/>
    </w:rPr>
  </w:style>
  <w:style w:type="paragraph" w:styleId="HTMLPreformatted">
    <w:name w:val="HTML Preformatted"/>
    <w:basedOn w:val="Normal"/>
    <w:link w:val="HTMLPreformattedChar"/>
    <w:rsid w:val="0090497C"/>
    <w:rPr>
      <w:rFonts w:ascii="Consolas" w:eastAsia="Times New Roman" w:hAnsi="Consolas" w:cs="Times New Roman"/>
      <w:sz w:val="20"/>
      <w:szCs w:val="20"/>
      <w:lang w:val="en-US"/>
    </w:rPr>
  </w:style>
  <w:style w:type="character" w:customStyle="1" w:styleId="HTMLPreformattedChar">
    <w:name w:val="HTML Preformatted Char"/>
    <w:basedOn w:val="DefaultParagraphFont"/>
    <w:link w:val="HTMLPreformatted"/>
    <w:rsid w:val="0090497C"/>
    <w:rPr>
      <w:rFonts w:ascii="Consolas" w:eastAsia="Times New Roman" w:hAnsi="Consolas" w:cs="Times New Roman"/>
      <w:sz w:val="20"/>
      <w:szCs w:val="20"/>
      <w:lang w:val="en-US"/>
    </w:rPr>
  </w:style>
  <w:style w:type="character" w:styleId="HTMLSample">
    <w:name w:val="HTML Sample"/>
    <w:rsid w:val="0090497C"/>
    <w:rPr>
      <w:rFonts w:ascii="Courier New" w:hAnsi="Courier New" w:cs="Courier New"/>
    </w:rPr>
  </w:style>
  <w:style w:type="character" w:styleId="HTMLTypewriter">
    <w:name w:val="HTML Typewriter"/>
    <w:rsid w:val="0090497C"/>
    <w:rPr>
      <w:rFonts w:ascii="Courier New" w:hAnsi="Courier New" w:cs="Courier New"/>
      <w:sz w:val="20"/>
      <w:szCs w:val="20"/>
    </w:rPr>
  </w:style>
  <w:style w:type="character" w:styleId="HTMLVariable">
    <w:name w:val="HTML Variable"/>
    <w:rsid w:val="0090497C"/>
    <w:rPr>
      <w:i/>
      <w:iCs/>
    </w:rPr>
  </w:style>
  <w:style w:type="paragraph" w:customStyle="1" w:styleId="InstructionsText">
    <w:name w:val="Instructions Text"/>
    <w:basedOn w:val="BaseText"/>
    <w:rsid w:val="0090497C"/>
  </w:style>
  <w:style w:type="paragraph" w:customStyle="1" w:styleId="Overline">
    <w:name w:val="Overline"/>
    <w:basedOn w:val="BaseText"/>
    <w:rsid w:val="0090497C"/>
  </w:style>
  <w:style w:type="paragraph" w:customStyle="1" w:styleId="IssueName">
    <w:name w:val="IssueName"/>
    <w:basedOn w:val="Overline"/>
    <w:rsid w:val="0090497C"/>
  </w:style>
  <w:style w:type="paragraph" w:customStyle="1" w:styleId="Keywords">
    <w:name w:val="Keywords"/>
    <w:basedOn w:val="BaseText"/>
    <w:rsid w:val="0090497C"/>
  </w:style>
  <w:style w:type="paragraph" w:customStyle="1" w:styleId="Level3Head">
    <w:name w:val="Level 3 Head"/>
    <w:basedOn w:val="BaseHeading"/>
    <w:rsid w:val="0090497C"/>
    <w:pPr>
      <w:outlineLvl w:val="2"/>
    </w:pPr>
    <w:rPr>
      <w:sz w:val="24"/>
      <w:szCs w:val="24"/>
      <w:u w:val="single"/>
    </w:rPr>
  </w:style>
  <w:style w:type="paragraph" w:customStyle="1" w:styleId="Level4Head">
    <w:name w:val="Level 4 Head"/>
    <w:basedOn w:val="BaseHeading"/>
    <w:rsid w:val="0090497C"/>
    <w:pPr>
      <w:ind w:left="346"/>
    </w:pPr>
    <w:rPr>
      <w:sz w:val="24"/>
      <w:szCs w:val="24"/>
    </w:rPr>
  </w:style>
  <w:style w:type="paragraph" w:customStyle="1" w:styleId="Literaryquote">
    <w:name w:val="Literary quote"/>
    <w:basedOn w:val="BaseText"/>
    <w:rsid w:val="0090497C"/>
    <w:pPr>
      <w:ind w:left="1440" w:right="1440"/>
    </w:pPr>
  </w:style>
  <w:style w:type="paragraph" w:customStyle="1" w:styleId="MaterialsText">
    <w:name w:val="Materials Text"/>
    <w:basedOn w:val="BaseText"/>
    <w:rsid w:val="0090497C"/>
  </w:style>
  <w:style w:type="paragraph" w:customStyle="1" w:styleId="NoteInProof">
    <w:name w:val="NoteInProof"/>
    <w:basedOn w:val="BaseText"/>
    <w:rsid w:val="0090497C"/>
  </w:style>
  <w:style w:type="paragraph" w:customStyle="1" w:styleId="Notes">
    <w:name w:val="Notes"/>
    <w:basedOn w:val="BaseText"/>
    <w:rsid w:val="0090497C"/>
    <w:rPr>
      <w:i/>
    </w:rPr>
  </w:style>
  <w:style w:type="paragraph" w:customStyle="1" w:styleId="Notes-Helvetica">
    <w:name w:val="Notes-Helvetica"/>
    <w:basedOn w:val="BaseText"/>
    <w:rsid w:val="0090497C"/>
    <w:rPr>
      <w:i/>
    </w:rPr>
  </w:style>
  <w:style w:type="paragraph" w:customStyle="1" w:styleId="NumberedInstructions">
    <w:name w:val="Numbered Instructions"/>
    <w:basedOn w:val="BaseText"/>
    <w:rsid w:val="0090497C"/>
  </w:style>
  <w:style w:type="paragraph" w:customStyle="1" w:styleId="OutlineLevel1">
    <w:name w:val="OutlineLevel1"/>
    <w:basedOn w:val="BaseHeading"/>
    <w:rsid w:val="0090497C"/>
    <w:rPr>
      <w:b/>
      <w:bCs/>
    </w:rPr>
  </w:style>
  <w:style w:type="paragraph" w:customStyle="1" w:styleId="OutlineLevel2">
    <w:name w:val="OutlineLevel2"/>
    <w:basedOn w:val="BaseHeading"/>
    <w:rsid w:val="0090497C"/>
    <w:pPr>
      <w:ind w:left="360"/>
      <w:outlineLvl w:val="1"/>
    </w:pPr>
    <w:rPr>
      <w:b/>
      <w:bCs/>
      <w:sz w:val="24"/>
      <w:szCs w:val="24"/>
    </w:rPr>
  </w:style>
  <w:style w:type="paragraph" w:customStyle="1" w:styleId="OutlineLevel3">
    <w:name w:val="OutlineLevel3"/>
    <w:basedOn w:val="BaseHeading"/>
    <w:rsid w:val="0090497C"/>
    <w:pPr>
      <w:ind w:left="720"/>
      <w:outlineLvl w:val="2"/>
    </w:pPr>
    <w:rPr>
      <w:b/>
      <w:bCs/>
      <w:sz w:val="24"/>
      <w:szCs w:val="24"/>
    </w:rPr>
  </w:style>
  <w:style w:type="paragraph" w:customStyle="1" w:styleId="Preformat">
    <w:name w:val="Preformat"/>
    <w:basedOn w:val="BaseText"/>
    <w:rsid w:val="0090497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0497C"/>
  </w:style>
  <w:style w:type="paragraph" w:customStyle="1" w:styleId="ProductInformation">
    <w:name w:val="ProductInformation"/>
    <w:basedOn w:val="BaseText"/>
    <w:rsid w:val="0090497C"/>
  </w:style>
  <w:style w:type="paragraph" w:customStyle="1" w:styleId="ProductTitle">
    <w:name w:val="ProductTitle"/>
    <w:basedOn w:val="BaseText"/>
    <w:rsid w:val="0090497C"/>
    <w:rPr>
      <w:b/>
      <w:bCs/>
    </w:rPr>
  </w:style>
  <w:style w:type="paragraph" w:customStyle="1" w:styleId="PublishedOnline">
    <w:name w:val="Published Online"/>
    <w:basedOn w:val="DateAccepted"/>
    <w:rsid w:val="0090497C"/>
  </w:style>
  <w:style w:type="paragraph" w:customStyle="1" w:styleId="RecipeMaterials">
    <w:name w:val="Recipe Materials"/>
    <w:basedOn w:val="BaseText"/>
    <w:rsid w:val="0090497C"/>
  </w:style>
  <w:style w:type="paragraph" w:customStyle="1" w:styleId="Refhead">
    <w:name w:val="Ref head"/>
    <w:basedOn w:val="BaseHeading"/>
    <w:rsid w:val="0090497C"/>
    <w:pPr>
      <w:spacing w:before="120" w:after="120"/>
    </w:pPr>
    <w:rPr>
      <w:b/>
      <w:bCs/>
      <w:sz w:val="24"/>
      <w:szCs w:val="24"/>
    </w:rPr>
  </w:style>
  <w:style w:type="paragraph" w:customStyle="1" w:styleId="ReferenceNote">
    <w:name w:val="Reference Note"/>
    <w:basedOn w:val="Referencesandnotes"/>
    <w:rsid w:val="0090497C"/>
  </w:style>
  <w:style w:type="paragraph" w:customStyle="1" w:styleId="ReferencesandnotesLong">
    <w:name w:val="References and notes Long"/>
    <w:basedOn w:val="BaseText"/>
    <w:rsid w:val="0090497C"/>
    <w:pPr>
      <w:ind w:left="720" w:hanging="720"/>
    </w:pPr>
  </w:style>
  <w:style w:type="paragraph" w:customStyle="1" w:styleId="region">
    <w:name w:val="region"/>
    <w:basedOn w:val="BaseText"/>
    <w:rsid w:val="0090497C"/>
    <w:pPr>
      <w:jc w:val="right"/>
    </w:pPr>
    <w:rPr>
      <w:color w:val="0000FF"/>
    </w:rPr>
  </w:style>
  <w:style w:type="paragraph" w:customStyle="1" w:styleId="RelatedArticle">
    <w:name w:val="RelatedArticle"/>
    <w:basedOn w:val="Referencesandnotes"/>
    <w:rsid w:val="0090497C"/>
  </w:style>
  <w:style w:type="paragraph" w:customStyle="1" w:styleId="RunHead">
    <w:name w:val="RunHead"/>
    <w:basedOn w:val="BaseText"/>
    <w:rsid w:val="0090497C"/>
  </w:style>
  <w:style w:type="paragraph" w:customStyle="1" w:styleId="SOMContent">
    <w:name w:val="SOMContent"/>
    <w:basedOn w:val="1stparatext"/>
    <w:rsid w:val="0090497C"/>
  </w:style>
  <w:style w:type="paragraph" w:customStyle="1" w:styleId="SOMHead">
    <w:name w:val="SOMHead"/>
    <w:basedOn w:val="BaseHeading"/>
    <w:rsid w:val="0090497C"/>
    <w:rPr>
      <w:b/>
      <w:sz w:val="24"/>
      <w:szCs w:val="24"/>
    </w:rPr>
  </w:style>
  <w:style w:type="paragraph" w:customStyle="1" w:styleId="Speaker">
    <w:name w:val="Speaker"/>
    <w:basedOn w:val="Paragraph"/>
    <w:rsid w:val="0090497C"/>
    <w:pPr>
      <w:autoSpaceDE w:val="0"/>
      <w:autoSpaceDN w:val="0"/>
      <w:adjustRightInd w:val="0"/>
    </w:pPr>
    <w:rPr>
      <w:b/>
      <w:lang w:bidi="he-IL"/>
    </w:rPr>
  </w:style>
  <w:style w:type="paragraph" w:customStyle="1" w:styleId="Speech">
    <w:name w:val="Speech"/>
    <w:basedOn w:val="Paragraph"/>
    <w:rsid w:val="0090497C"/>
    <w:pPr>
      <w:autoSpaceDE w:val="0"/>
      <w:autoSpaceDN w:val="0"/>
      <w:adjustRightInd w:val="0"/>
    </w:pPr>
    <w:rPr>
      <w:lang w:bidi="he-IL"/>
    </w:rPr>
  </w:style>
  <w:style w:type="character" w:styleId="Strong">
    <w:name w:val="Strong"/>
    <w:uiPriority w:val="22"/>
    <w:qFormat/>
    <w:rsid w:val="0090497C"/>
    <w:rPr>
      <w:b/>
      <w:bCs/>
    </w:rPr>
  </w:style>
  <w:style w:type="paragraph" w:customStyle="1" w:styleId="SX-Abstract">
    <w:name w:val="SX-Abstract"/>
    <w:basedOn w:val="Normal"/>
    <w:qFormat/>
    <w:rsid w:val="0090497C"/>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90497C"/>
    <w:pPr>
      <w:spacing w:after="160"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90497C"/>
    <w:pPr>
      <w:spacing w:before="21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rsid w:val="0090497C"/>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rsid w:val="0090497C"/>
    <w:pPr>
      <w:spacing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next w:val="SX-Bodytext"/>
    <w:rsid w:val="0090497C"/>
    <w:pPr>
      <w:ind w:firstLine="0"/>
    </w:pPr>
  </w:style>
  <w:style w:type="paragraph" w:customStyle="1" w:styleId="SX-Correspondence">
    <w:name w:val="SX-Correspondence"/>
    <w:basedOn w:val="SX-Affiliation"/>
    <w:qFormat/>
    <w:rsid w:val="0090497C"/>
    <w:pPr>
      <w:spacing w:after="80"/>
    </w:pPr>
  </w:style>
  <w:style w:type="paragraph" w:customStyle="1" w:styleId="SX-Date">
    <w:name w:val="SX-Date"/>
    <w:basedOn w:val="Normal"/>
    <w:qFormat/>
    <w:rsid w:val="0090497C"/>
    <w:pPr>
      <w:spacing w:before="18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next w:val="SX-Bodytext"/>
    <w:rsid w:val="0090497C"/>
    <w:pPr>
      <w:autoSpaceDE w:val="0"/>
      <w:autoSpaceDN w:val="0"/>
      <w:adjustRightInd w:val="0"/>
      <w:spacing w:line="240" w:lineRule="auto"/>
      <w:jc w:val="center"/>
    </w:pPr>
  </w:style>
  <w:style w:type="paragraph" w:customStyle="1" w:styleId="SX-Legend">
    <w:name w:val="SX-Legend"/>
    <w:basedOn w:val="SX-Authornames"/>
    <w:rsid w:val="0090497C"/>
    <w:pPr>
      <w:jc w:val="both"/>
    </w:pPr>
    <w:rPr>
      <w:sz w:val="18"/>
    </w:rPr>
  </w:style>
  <w:style w:type="paragraph" w:customStyle="1" w:styleId="SX-References">
    <w:name w:val="SX-References"/>
    <w:basedOn w:val="Normal"/>
    <w:rsid w:val="0090497C"/>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rsid w:val="0090497C"/>
    <w:pPr>
      <w:spacing w:before="200" w:line="190" w:lineRule="exact"/>
    </w:pPr>
    <w:rPr>
      <w:rFonts w:ascii="Times New Roman" w:eastAsia="Times New Roman" w:hAnsi="Times New Roman" w:cs="Times New Roman"/>
      <w:b/>
      <w:sz w:val="16"/>
      <w:szCs w:val="20"/>
      <w:lang w:val="en-US"/>
    </w:rPr>
  </w:style>
  <w:style w:type="character" w:customStyle="1" w:styleId="SX-reflink">
    <w:name w:val="SX-reflink"/>
    <w:uiPriority w:val="1"/>
    <w:qFormat/>
    <w:rsid w:val="0090497C"/>
    <w:rPr>
      <w:color w:val="0000FF"/>
      <w:sz w:val="16"/>
      <w:u w:val="words"/>
      <w:bdr w:val="none" w:sz="0" w:space="0" w:color="auto"/>
      <w:shd w:val="clear" w:color="auto" w:fill="FFFFFF"/>
    </w:rPr>
  </w:style>
  <w:style w:type="paragraph" w:customStyle="1" w:styleId="SX-SOMHead">
    <w:name w:val="SX-SOMHead"/>
    <w:basedOn w:val="SX-RefHead"/>
    <w:rsid w:val="0090497C"/>
  </w:style>
  <w:style w:type="paragraph" w:customStyle="1" w:styleId="SX-Tablehead">
    <w:name w:val="SX-Tablehead"/>
    <w:basedOn w:val="Normal"/>
    <w:qFormat/>
    <w:rsid w:val="0090497C"/>
    <w:rPr>
      <w:rFonts w:ascii="Times New Roman" w:eastAsia="Times New Roman" w:hAnsi="Times New Roman" w:cs="Times New Roman"/>
      <w:sz w:val="20"/>
      <w:lang w:val="en-US"/>
    </w:rPr>
  </w:style>
  <w:style w:type="paragraph" w:customStyle="1" w:styleId="SX-Tablelegend">
    <w:name w:val="SX-Tablelegend"/>
    <w:basedOn w:val="Normal"/>
    <w:qFormat/>
    <w:rsid w:val="0090497C"/>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90497C"/>
    <w:pPr>
      <w:spacing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90497C"/>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rsid w:val="0090497C"/>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rsid w:val="0090497C"/>
    <w:pPr>
      <w:spacing w:before="0"/>
    </w:pPr>
  </w:style>
  <w:style w:type="paragraph" w:customStyle="1" w:styleId="Tabletext">
    <w:name w:val="Table text"/>
    <w:basedOn w:val="BaseText"/>
    <w:rsid w:val="0090497C"/>
    <w:pPr>
      <w:spacing w:before="0"/>
    </w:pPr>
  </w:style>
  <w:style w:type="paragraph" w:customStyle="1" w:styleId="TableLegend">
    <w:name w:val="TableLegend"/>
    <w:basedOn w:val="BaseText"/>
    <w:rsid w:val="0090497C"/>
    <w:pPr>
      <w:spacing w:before="0"/>
    </w:pPr>
  </w:style>
  <w:style w:type="paragraph" w:customStyle="1" w:styleId="TableTitle">
    <w:name w:val="TableTitle"/>
    <w:basedOn w:val="BaseHeading"/>
    <w:rsid w:val="0090497C"/>
  </w:style>
  <w:style w:type="paragraph" w:customStyle="1" w:styleId="TWIS">
    <w:name w:val="TWIS"/>
    <w:basedOn w:val="AbstractSummary"/>
    <w:rsid w:val="0090497C"/>
    <w:pPr>
      <w:autoSpaceDE w:val="0"/>
      <w:autoSpaceDN w:val="0"/>
      <w:adjustRightInd w:val="0"/>
    </w:pPr>
  </w:style>
  <w:style w:type="paragraph" w:customStyle="1" w:styleId="TWISorEC">
    <w:name w:val="TWIS or EC"/>
    <w:basedOn w:val="Normal"/>
    <w:rsid w:val="0090497C"/>
    <w:pPr>
      <w:spacing w:line="210" w:lineRule="exact"/>
    </w:pPr>
    <w:rPr>
      <w:rFonts w:ascii="BlissRegular" w:eastAsia="Times New Roman" w:hAnsi="BlissRegular" w:cs="Times New Roman"/>
      <w:sz w:val="19"/>
      <w:szCs w:val="20"/>
      <w:lang w:val="en-US"/>
    </w:rPr>
  </w:style>
  <w:style w:type="paragraph" w:customStyle="1" w:styleId="work-sector">
    <w:name w:val="work-sector"/>
    <w:basedOn w:val="BaseText"/>
    <w:rsid w:val="0090497C"/>
    <w:pPr>
      <w:jc w:val="right"/>
    </w:pPr>
    <w:rPr>
      <w:color w:val="003300"/>
    </w:rPr>
  </w:style>
  <w:style w:type="paragraph" w:customStyle="1" w:styleId="DOI">
    <w:name w:val="DOI"/>
    <w:basedOn w:val="DateAccepted"/>
    <w:qFormat/>
    <w:rsid w:val="0090497C"/>
  </w:style>
  <w:style w:type="character" w:customStyle="1" w:styleId="custom-cit-author">
    <w:name w:val="custom-cit-author"/>
    <w:basedOn w:val="DefaultParagraphFont"/>
    <w:rsid w:val="0090497C"/>
  </w:style>
  <w:style w:type="character" w:customStyle="1" w:styleId="custom-cit-title">
    <w:name w:val="custom-cit-title"/>
    <w:basedOn w:val="DefaultParagraphFont"/>
    <w:rsid w:val="0090497C"/>
  </w:style>
  <w:style w:type="character" w:customStyle="1" w:styleId="custom-cit-jour-title">
    <w:name w:val="custom-cit-jour-title"/>
    <w:basedOn w:val="DefaultParagraphFont"/>
    <w:rsid w:val="0090497C"/>
  </w:style>
  <w:style w:type="character" w:customStyle="1" w:styleId="custom-cit-volume">
    <w:name w:val="custom-cit-volume"/>
    <w:basedOn w:val="DefaultParagraphFont"/>
    <w:rsid w:val="0090497C"/>
  </w:style>
  <w:style w:type="character" w:customStyle="1" w:styleId="custom-cit-volume-sep">
    <w:name w:val="custom-cit-volume-sep"/>
    <w:basedOn w:val="DefaultParagraphFont"/>
    <w:rsid w:val="0090497C"/>
  </w:style>
  <w:style w:type="character" w:customStyle="1" w:styleId="custom-cit-fpage">
    <w:name w:val="custom-cit-fpage"/>
    <w:basedOn w:val="DefaultParagraphFont"/>
    <w:rsid w:val="0090497C"/>
  </w:style>
  <w:style w:type="character" w:customStyle="1" w:styleId="custom-cit-date">
    <w:name w:val="custom-cit-date"/>
    <w:basedOn w:val="DefaultParagraphFont"/>
    <w:rsid w:val="0090497C"/>
  </w:style>
  <w:style w:type="paragraph" w:customStyle="1" w:styleId="MediumList2-Accent21">
    <w:name w:val="Medium List 2 - Accent 21"/>
    <w:hidden/>
    <w:uiPriority w:val="99"/>
    <w:semiHidden/>
    <w:rsid w:val="0090497C"/>
    <w:rPr>
      <w:rFonts w:ascii="Times New Roman" w:eastAsia="Calibri" w:hAnsi="Times New Roman" w:cs="Times New Roman"/>
      <w:sz w:val="20"/>
      <w:szCs w:val="20"/>
      <w:lang w:val="en-US"/>
    </w:rPr>
  </w:style>
  <w:style w:type="character" w:styleId="PlaceholderText">
    <w:name w:val="Placeholder Text"/>
    <w:basedOn w:val="DefaultParagraphFont"/>
    <w:uiPriority w:val="99"/>
    <w:semiHidden/>
    <w:rsid w:val="0090497C"/>
    <w:rPr>
      <w:color w:val="808080"/>
    </w:rPr>
  </w:style>
  <w:style w:type="paragraph" w:styleId="Revision">
    <w:name w:val="Revision"/>
    <w:hidden/>
    <w:uiPriority w:val="99"/>
    <w:semiHidden/>
    <w:rsid w:val="0090497C"/>
  </w:style>
  <w:style w:type="character" w:styleId="UnresolvedMention">
    <w:name w:val="Unresolved Mention"/>
    <w:basedOn w:val="DefaultParagraphFont"/>
    <w:uiPriority w:val="99"/>
    <w:semiHidden/>
    <w:unhideWhenUsed/>
    <w:rsid w:val="0090497C"/>
    <w:rPr>
      <w:color w:val="605E5C"/>
      <w:shd w:val="clear" w:color="auto" w:fill="E1DFDD"/>
    </w:rPr>
  </w:style>
  <w:style w:type="paragraph" w:styleId="NormalWeb">
    <w:name w:val="Normal (Web)"/>
    <w:basedOn w:val="Normal"/>
    <w:uiPriority w:val="99"/>
    <w:semiHidden/>
    <w:unhideWhenUsed/>
    <w:rsid w:val="0090497C"/>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1871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bwjy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auren.harrison@anu.edu.a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sf.io/bwjy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7F800-B8E0-9E40-A1AE-C530117D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66</Pages>
  <Words>61367</Words>
  <Characters>349798</Characters>
  <Application>Microsoft Office Word</Application>
  <DocSecurity>0</DocSecurity>
  <Lines>2914</Lines>
  <Paragraphs>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192</cp:revision>
  <dcterms:created xsi:type="dcterms:W3CDTF">2021-04-17T00:29:00Z</dcterms:created>
  <dcterms:modified xsi:type="dcterms:W3CDTF">2021-05-24T07:33:00Z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http://www.zotero.org/styles/behavioral-ecology</vt:lpwstr>
  </property>
  <property fmtid="{D5CDD505-2E9C-101B-9397-08002B2CF9AE}" pid="5" name="Mendeley Recent Style Name 1_1">
    <vt:lpwstr>Behavioral Ecology</vt:lpwstr>
  </property>
  <property fmtid="{D5CDD505-2E9C-101B-9397-08002B2CF9AE}" pid="6" name="Mendeley Recent Style Id 2_1">
    <vt:lpwstr>http://www.zotero.org/styles/biological-reviews</vt:lpwstr>
  </property>
  <property fmtid="{D5CDD505-2E9C-101B-9397-08002B2CF9AE}" pid="7" name="Mendeley Recent Style Name 2_1">
    <vt:lpwstr>Biological Reviews</vt:lpwstr>
  </property>
  <property fmtid="{D5CDD505-2E9C-101B-9397-08002B2CF9AE}" pid="8" name="Mendeley Recent Style Id 3_1">
    <vt:lpwstr>http://www.zotero.org/styles/biology-letters</vt:lpwstr>
  </property>
  <property fmtid="{D5CDD505-2E9C-101B-9397-08002B2CF9AE}" pid="9" name="Mendeley Recent Style Name 3_1">
    <vt:lpwstr>Biology Letters</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http://www.zotero.org/styles/ecology-letters</vt:lpwstr>
  </property>
  <property fmtid="{D5CDD505-2E9C-101B-9397-08002B2CF9AE}" pid="13" name="Mendeley Recent Style Name 5_1">
    <vt:lpwstr>Ecology Letters</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http://www.zotero.org/styles/biological-reviews</vt:lpwstr>
  </property>
  <property fmtid="{D5CDD505-2E9C-101B-9397-08002B2CF9AE}" pid="24" name="Mendeley Unique User Id_1">
    <vt:lpwstr>fa33ce6e-7210-3a57-bd41-2953a6f14580</vt:lpwstr>
  </property>
</Properties>
</file>